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268863" w14:textId="77777777" w:rsidR="00FA7188" w:rsidRPr="007F47AC" w:rsidRDefault="00FA7188" w:rsidP="00087C07">
      <w:pPr>
        <w:spacing w:line="360" w:lineRule="auto"/>
        <w:jc w:val="both"/>
        <w:rPr>
          <w:rFonts w:ascii="Arial" w:eastAsia="Times New Roman" w:hAnsi="Arial" w:cs="Arial"/>
          <w:sz w:val="28"/>
          <w:szCs w:val="28"/>
          <w:lang w:val="es-ES_tradnl"/>
        </w:rPr>
      </w:pPr>
      <w:bookmarkStart w:id="0" w:name="_GoBack"/>
      <w:bookmarkEnd w:id="0"/>
    </w:p>
    <w:p w14:paraId="0F4ADFC3"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676EC3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B51ED66"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10D4AF4"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60157DF"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1C94C8C6"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12E727B4"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48EADAB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4D56C6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3AACA806"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CB6CAB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B8BB4D5"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9A52DD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0DD52F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5C5E710"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43E3657"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B7863E"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6ED221E7" w14:textId="4A3EBD02" w:rsidR="00404B9C" w:rsidRPr="00404B9C" w:rsidRDefault="007D323A">
      <w:pPr>
        <w:pStyle w:val="TOC1"/>
        <w:tabs>
          <w:tab w:val="right" w:leader="dot" w:pos="8494"/>
        </w:tabs>
        <w:rPr>
          <w:rFonts w:ascii="Arial" w:hAnsi="Arial"/>
          <w:sz w:val="20"/>
          <w:lang w:val="en-US"/>
          <w:rPrChange w:id="1" w:author="Solsire Torres-Ignacio Cardenas" w:date="2012-01-19T01:29:00Z">
            <w:rPr>
              <w:rFonts w:ascii="Arial" w:hAnsi="Arial"/>
              <w:sz w:val="16"/>
              <w:lang w:val="en-US"/>
            </w:rPr>
          </w:rPrChange>
        </w:rPr>
      </w:pPr>
      <w:r w:rsidRPr="00404B9C">
        <w:rPr>
          <w:rFonts w:ascii="Arial" w:hAnsi="Arial"/>
          <w:sz w:val="20"/>
          <w:lang w:val="es-ES_tradnl"/>
          <w:rPrChange w:id="2" w:author="Solsire Torres-Ignacio Cardenas" w:date="2012-01-19T01:29:00Z">
            <w:rPr>
              <w:rFonts w:ascii="Arial" w:hAnsi="Arial"/>
              <w:sz w:val="16"/>
              <w:lang w:val="es-ES_tradnl"/>
            </w:rPr>
          </w:rPrChange>
        </w:rPr>
        <w:lastRenderedPageBreak/>
        <w:fldChar w:fldCharType="begin"/>
      </w:r>
      <w:r w:rsidR="00B05A5A" w:rsidRPr="00404B9C">
        <w:rPr>
          <w:rFonts w:ascii="Arial" w:hAnsi="Arial" w:cs="Arial"/>
          <w:sz w:val="20"/>
          <w:szCs w:val="20"/>
          <w:lang w:val="es-ES_tradnl"/>
        </w:rPr>
        <w:instrText xml:space="preserve"> TOC \o "1-3" </w:instrText>
      </w:r>
      <w:r w:rsidRPr="00404B9C">
        <w:rPr>
          <w:rFonts w:ascii="Arial" w:hAnsi="Arial"/>
          <w:sz w:val="20"/>
          <w:lang w:val="es-ES_tradnl"/>
          <w:rPrChange w:id="3" w:author="Solsire Torres-Ignacio Cardenas" w:date="2012-01-19T01:29:00Z">
            <w:rPr>
              <w:rFonts w:ascii="Arial" w:hAnsi="Arial"/>
              <w:sz w:val="16"/>
              <w:lang w:val="es-ES_tradnl"/>
            </w:rPr>
          </w:rPrChange>
        </w:rPr>
        <w:fldChar w:fldCharType="separate"/>
      </w:r>
      <w:r w:rsidR="00404B9C" w:rsidRPr="00404B9C">
        <w:rPr>
          <w:rFonts w:ascii="Arial" w:hAnsi="Arial"/>
          <w:sz w:val="20"/>
          <w:lang w:val="es-ES_tradnl"/>
          <w:rPrChange w:id="4" w:author="Solsire Torres-Ignacio Cardenas" w:date="2012-01-19T01:29:00Z">
            <w:rPr>
              <w:rFonts w:ascii="Arial" w:hAnsi="Arial"/>
              <w:sz w:val="16"/>
              <w:lang w:val="es-ES_tradnl"/>
            </w:rPr>
          </w:rPrChange>
        </w:rPr>
        <w:t>Idea</w:t>
      </w:r>
      <w:r w:rsidR="00404B9C" w:rsidRPr="00404B9C">
        <w:rPr>
          <w:rFonts w:ascii="Arial" w:hAnsi="Arial"/>
          <w:sz w:val="20"/>
          <w:rPrChange w:id="5" w:author="Solsire Torres-Ignacio Cardenas" w:date="2012-01-19T01:29:00Z">
            <w:rPr>
              <w:rFonts w:ascii="Arial" w:hAnsi="Arial"/>
              <w:sz w:val="16"/>
            </w:rPr>
          </w:rPrChange>
        </w:rPr>
        <w:tab/>
      </w:r>
      <w:r w:rsidR="00404B9C" w:rsidRPr="00404B9C">
        <w:rPr>
          <w:rFonts w:ascii="Arial" w:hAnsi="Arial"/>
          <w:sz w:val="20"/>
          <w:rPrChange w:id="6" w:author="Solsire Torres-Ignacio Cardenas" w:date="2012-01-19T01:29:00Z">
            <w:rPr>
              <w:rFonts w:ascii="Arial" w:hAnsi="Arial"/>
              <w:sz w:val="16"/>
            </w:rPr>
          </w:rPrChange>
        </w:rPr>
        <w:fldChar w:fldCharType="begin"/>
      </w:r>
      <w:r w:rsidR="00404B9C" w:rsidRPr="00404B9C">
        <w:rPr>
          <w:rFonts w:ascii="Arial" w:hAnsi="Arial"/>
          <w:sz w:val="20"/>
          <w:rPrChange w:id="7" w:author="Solsire Torres-Ignacio Cardenas" w:date="2012-01-19T01:29:00Z">
            <w:rPr>
              <w:rFonts w:ascii="Arial" w:hAnsi="Arial"/>
              <w:sz w:val="16"/>
            </w:rPr>
          </w:rPrChange>
        </w:rPr>
        <w:instrText xml:space="preserve"> PAGEREF _</w:instrText>
      </w:r>
      <w:del w:id="8" w:author="Solsire Torres-Ignacio Cardenas" w:date="2012-01-19T01:29:00Z">
        <w:r w:rsidR="005432AD" w:rsidRPr="005432AD">
          <w:rPr>
            <w:rFonts w:ascii="Arial" w:hAnsi="Arial" w:cs="Arial"/>
            <w:noProof/>
            <w:sz w:val="16"/>
            <w:szCs w:val="16"/>
          </w:rPr>
          <w:delInstrText>Toc183152040</w:delInstrText>
        </w:r>
      </w:del>
      <w:ins w:id="9" w:author="Solsire Torres-Ignacio Cardenas" w:date="2012-01-19T01:29:00Z">
        <w:r w:rsidR="00404B9C" w:rsidRPr="00404B9C">
          <w:rPr>
            <w:rFonts w:ascii="Arial" w:hAnsi="Arial"/>
            <w:noProof/>
            <w:sz w:val="20"/>
            <w:szCs w:val="20"/>
          </w:rPr>
          <w:instrText>Toc188551232</w:instrText>
        </w:r>
      </w:ins>
      <w:r w:rsidR="00404B9C" w:rsidRPr="00404B9C">
        <w:rPr>
          <w:rFonts w:ascii="Arial" w:hAnsi="Arial"/>
          <w:sz w:val="20"/>
          <w:rPrChange w:id="10" w:author="Solsire Torres-Ignacio Cardenas" w:date="2012-01-19T01:29:00Z">
            <w:rPr>
              <w:rFonts w:ascii="Arial" w:hAnsi="Arial"/>
              <w:sz w:val="16"/>
            </w:rPr>
          </w:rPrChange>
        </w:rPr>
        <w:instrText xml:space="preserve"> \h </w:instrText>
      </w:r>
      <w:r w:rsidR="00404B9C" w:rsidRPr="00404B9C">
        <w:rPr>
          <w:rFonts w:ascii="Arial" w:hAnsi="Arial"/>
          <w:sz w:val="20"/>
          <w:rPrChange w:id="11" w:author="Solsire Torres-Ignacio Cardenas" w:date="2012-01-19T01:29:00Z">
            <w:rPr>
              <w:rFonts w:ascii="Arial" w:hAnsi="Arial"/>
              <w:sz w:val="16"/>
            </w:rPr>
          </w:rPrChange>
        </w:rPr>
      </w:r>
      <w:r w:rsidR="00404B9C" w:rsidRPr="00404B9C">
        <w:rPr>
          <w:rFonts w:ascii="Arial" w:hAnsi="Arial"/>
          <w:sz w:val="20"/>
          <w:rPrChange w:id="12" w:author="Solsire Torres-Ignacio Cardenas" w:date="2012-01-19T01:29:00Z">
            <w:rPr>
              <w:rFonts w:ascii="Arial" w:hAnsi="Arial"/>
              <w:sz w:val="16"/>
            </w:rPr>
          </w:rPrChange>
        </w:rPr>
        <w:fldChar w:fldCharType="separate"/>
      </w:r>
      <w:del w:id="13" w:author="Solsire Torres-Ignacio Cardenas" w:date="2012-01-19T01:29:00Z">
        <w:r w:rsidR="003B5500">
          <w:rPr>
            <w:rFonts w:ascii="Arial" w:hAnsi="Arial" w:cs="Arial"/>
            <w:noProof/>
            <w:sz w:val="16"/>
            <w:szCs w:val="16"/>
          </w:rPr>
          <w:delText>3</w:delText>
        </w:r>
      </w:del>
      <w:ins w:id="14" w:author="Solsire Torres-Ignacio Cardenas" w:date="2012-01-19T01:29:00Z">
        <w:r w:rsidR="00DA0670">
          <w:rPr>
            <w:rFonts w:ascii="Arial" w:hAnsi="Arial"/>
            <w:noProof/>
            <w:sz w:val="20"/>
            <w:szCs w:val="20"/>
          </w:rPr>
          <w:t>4</w:t>
        </w:r>
      </w:ins>
      <w:r w:rsidR="00404B9C" w:rsidRPr="00404B9C">
        <w:rPr>
          <w:rFonts w:ascii="Arial" w:hAnsi="Arial"/>
          <w:sz w:val="20"/>
          <w:rPrChange w:id="15" w:author="Solsire Torres-Ignacio Cardenas" w:date="2012-01-19T01:29:00Z">
            <w:rPr>
              <w:rFonts w:ascii="Arial" w:hAnsi="Arial"/>
              <w:sz w:val="16"/>
            </w:rPr>
          </w:rPrChange>
        </w:rPr>
        <w:fldChar w:fldCharType="end"/>
      </w:r>
    </w:p>
    <w:p w14:paraId="0E6B8CF6" w14:textId="00C65175" w:rsidR="00404B9C" w:rsidRPr="00404B9C" w:rsidRDefault="00404B9C">
      <w:pPr>
        <w:pStyle w:val="TOC1"/>
        <w:tabs>
          <w:tab w:val="right" w:leader="dot" w:pos="8494"/>
        </w:tabs>
        <w:rPr>
          <w:rFonts w:ascii="Arial" w:hAnsi="Arial"/>
          <w:sz w:val="20"/>
          <w:lang w:val="en-US"/>
          <w:rPrChange w:id="16" w:author="Solsire Torres-Ignacio Cardenas" w:date="2012-01-19T01:29:00Z">
            <w:rPr>
              <w:rFonts w:ascii="Arial" w:hAnsi="Arial"/>
              <w:sz w:val="16"/>
              <w:lang w:val="en-US"/>
            </w:rPr>
          </w:rPrChange>
        </w:rPr>
      </w:pPr>
      <w:r w:rsidRPr="00404B9C">
        <w:rPr>
          <w:rFonts w:ascii="Arial" w:hAnsi="Arial"/>
          <w:sz w:val="20"/>
          <w:lang w:val="es-ES_tradnl"/>
          <w:rPrChange w:id="17" w:author="Solsire Torres-Ignacio Cardenas" w:date="2012-01-19T01:29:00Z">
            <w:rPr>
              <w:rFonts w:ascii="Arial" w:hAnsi="Arial"/>
              <w:sz w:val="16"/>
              <w:lang w:val="es-ES_tradnl"/>
            </w:rPr>
          </w:rPrChange>
        </w:rPr>
        <w:t>La Empresa</w:t>
      </w:r>
      <w:r w:rsidRPr="00404B9C">
        <w:rPr>
          <w:rFonts w:ascii="Arial" w:hAnsi="Arial"/>
          <w:sz w:val="20"/>
          <w:rPrChange w:id="18" w:author="Solsire Torres-Ignacio Cardenas" w:date="2012-01-19T01:29:00Z">
            <w:rPr>
              <w:rFonts w:ascii="Arial" w:hAnsi="Arial"/>
              <w:sz w:val="16"/>
            </w:rPr>
          </w:rPrChange>
        </w:rPr>
        <w:tab/>
      </w:r>
      <w:r w:rsidRPr="00404B9C">
        <w:rPr>
          <w:rFonts w:ascii="Arial" w:hAnsi="Arial"/>
          <w:sz w:val="20"/>
          <w:rPrChange w:id="19" w:author="Solsire Torres-Ignacio Cardenas" w:date="2012-01-19T01:29:00Z">
            <w:rPr>
              <w:rFonts w:ascii="Arial" w:hAnsi="Arial"/>
              <w:sz w:val="16"/>
            </w:rPr>
          </w:rPrChange>
        </w:rPr>
        <w:fldChar w:fldCharType="begin"/>
      </w:r>
      <w:r w:rsidRPr="00404B9C">
        <w:rPr>
          <w:rFonts w:ascii="Arial" w:hAnsi="Arial"/>
          <w:sz w:val="20"/>
          <w:rPrChange w:id="20" w:author="Solsire Torres-Ignacio Cardenas" w:date="2012-01-19T01:29:00Z">
            <w:rPr>
              <w:rFonts w:ascii="Arial" w:hAnsi="Arial"/>
              <w:sz w:val="16"/>
            </w:rPr>
          </w:rPrChange>
        </w:rPr>
        <w:instrText xml:space="preserve"> PAGEREF _</w:instrText>
      </w:r>
      <w:del w:id="21" w:author="Solsire Torres-Ignacio Cardenas" w:date="2012-01-19T01:29:00Z">
        <w:r w:rsidR="005432AD" w:rsidRPr="005432AD">
          <w:rPr>
            <w:rFonts w:ascii="Arial" w:hAnsi="Arial" w:cs="Arial"/>
            <w:noProof/>
            <w:sz w:val="16"/>
            <w:szCs w:val="16"/>
          </w:rPr>
          <w:delInstrText>Toc183152041</w:delInstrText>
        </w:r>
      </w:del>
      <w:ins w:id="22" w:author="Solsire Torres-Ignacio Cardenas" w:date="2012-01-19T01:29:00Z">
        <w:r w:rsidRPr="00404B9C">
          <w:rPr>
            <w:rFonts w:ascii="Arial" w:hAnsi="Arial"/>
            <w:noProof/>
            <w:sz w:val="20"/>
            <w:szCs w:val="20"/>
          </w:rPr>
          <w:instrText>Toc188551233</w:instrText>
        </w:r>
      </w:ins>
      <w:r w:rsidRPr="00404B9C">
        <w:rPr>
          <w:rFonts w:ascii="Arial" w:hAnsi="Arial"/>
          <w:sz w:val="20"/>
          <w:rPrChange w:id="23" w:author="Solsire Torres-Ignacio Cardenas" w:date="2012-01-19T01:29:00Z">
            <w:rPr>
              <w:rFonts w:ascii="Arial" w:hAnsi="Arial"/>
              <w:sz w:val="16"/>
            </w:rPr>
          </w:rPrChange>
        </w:rPr>
        <w:instrText xml:space="preserve"> \h </w:instrText>
      </w:r>
      <w:r w:rsidRPr="00404B9C">
        <w:rPr>
          <w:rFonts w:ascii="Arial" w:hAnsi="Arial"/>
          <w:sz w:val="20"/>
          <w:rPrChange w:id="24" w:author="Solsire Torres-Ignacio Cardenas" w:date="2012-01-19T01:29:00Z">
            <w:rPr>
              <w:rFonts w:ascii="Arial" w:hAnsi="Arial"/>
              <w:sz w:val="16"/>
            </w:rPr>
          </w:rPrChange>
        </w:rPr>
      </w:r>
      <w:r w:rsidRPr="00404B9C">
        <w:rPr>
          <w:rFonts w:ascii="Arial" w:hAnsi="Arial"/>
          <w:sz w:val="20"/>
          <w:rPrChange w:id="25" w:author="Solsire Torres-Ignacio Cardenas" w:date="2012-01-19T01:29:00Z">
            <w:rPr>
              <w:rFonts w:ascii="Arial" w:hAnsi="Arial"/>
              <w:sz w:val="16"/>
            </w:rPr>
          </w:rPrChange>
        </w:rPr>
        <w:fldChar w:fldCharType="separate"/>
      </w:r>
      <w:del w:id="26" w:author="Solsire Torres-Ignacio Cardenas" w:date="2012-01-19T01:29:00Z">
        <w:r w:rsidR="003B5500">
          <w:rPr>
            <w:rFonts w:ascii="Arial" w:hAnsi="Arial" w:cs="Arial"/>
            <w:noProof/>
            <w:sz w:val="16"/>
            <w:szCs w:val="16"/>
          </w:rPr>
          <w:delText>5</w:delText>
        </w:r>
      </w:del>
      <w:ins w:id="27" w:author="Solsire Torres-Ignacio Cardenas" w:date="2012-01-19T01:29:00Z">
        <w:r w:rsidR="00DA0670">
          <w:rPr>
            <w:rFonts w:ascii="Arial" w:hAnsi="Arial"/>
            <w:noProof/>
            <w:sz w:val="20"/>
            <w:szCs w:val="20"/>
          </w:rPr>
          <w:t>6</w:t>
        </w:r>
      </w:ins>
      <w:r w:rsidRPr="00404B9C">
        <w:rPr>
          <w:rFonts w:ascii="Arial" w:hAnsi="Arial"/>
          <w:sz w:val="20"/>
          <w:rPrChange w:id="28" w:author="Solsire Torres-Ignacio Cardenas" w:date="2012-01-19T01:29:00Z">
            <w:rPr>
              <w:rFonts w:ascii="Arial" w:hAnsi="Arial"/>
              <w:sz w:val="16"/>
            </w:rPr>
          </w:rPrChange>
        </w:rPr>
        <w:fldChar w:fldCharType="end"/>
      </w:r>
    </w:p>
    <w:p w14:paraId="532FAA07" w14:textId="77777777" w:rsidR="005432AD" w:rsidRPr="005432AD" w:rsidRDefault="005432AD">
      <w:pPr>
        <w:pStyle w:val="TOC2"/>
        <w:rPr>
          <w:del w:id="29" w:author="Solsire Torres-Ignacio Cardenas" w:date="2012-01-19T01:29:00Z"/>
          <w:rFonts w:ascii="Arial" w:eastAsiaTheme="minorEastAsia" w:hAnsi="Arial" w:cs="Arial"/>
          <w:noProof/>
          <w:sz w:val="16"/>
          <w:szCs w:val="16"/>
          <w:lang w:val="en-US" w:eastAsia="ja-JP"/>
        </w:rPr>
      </w:pPr>
      <w:del w:id="30" w:author="Solsire Torres-Ignacio Cardenas" w:date="2012-01-19T01:29:00Z">
        <w:r w:rsidRPr="005432AD">
          <w:rPr>
            <w:rFonts w:ascii="Arial" w:hAnsi="Arial" w:cs="Arial"/>
            <w:noProof/>
            <w:sz w:val="16"/>
            <w:szCs w:val="16"/>
            <w:lang w:val="es-ES_tradnl"/>
          </w:rPr>
          <w:delText>Misión</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_Toc183152042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5</w:delText>
        </w:r>
        <w:r w:rsidRPr="005432AD">
          <w:rPr>
            <w:rFonts w:ascii="Arial" w:hAnsi="Arial" w:cs="Arial"/>
            <w:noProof/>
            <w:sz w:val="16"/>
            <w:szCs w:val="16"/>
          </w:rPr>
          <w:fldChar w:fldCharType="end"/>
        </w:r>
      </w:del>
    </w:p>
    <w:p w14:paraId="4F0B7E87" w14:textId="58205EE1" w:rsidR="00404B9C" w:rsidRPr="00404B9C" w:rsidRDefault="00404B9C">
      <w:pPr>
        <w:pStyle w:val="TOC2"/>
        <w:rPr>
          <w:rFonts w:ascii="Arial" w:hAnsi="Arial"/>
          <w:sz w:val="20"/>
          <w:lang w:val="en-US"/>
          <w:rPrChange w:id="31" w:author="Solsire Torres-Ignacio Cardenas" w:date="2012-01-19T01:29:00Z">
            <w:rPr>
              <w:rFonts w:ascii="Arial" w:hAnsi="Arial"/>
              <w:sz w:val="16"/>
              <w:lang w:val="en-US"/>
            </w:rPr>
          </w:rPrChange>
        </w:rPr>
      </w:pPr>
      <w:r w:rsidRPr="00404B9C">
        <w:rPr>
          <w:rFonts w:ascii="Arial" w:hAnsi="Arial"/>
          <w:sz w:val="20"/>
          <w:lang w:val="es-ES_tradnl"/>
          <w:rPrChange w:id="32" w:author="Solsire Torres-Ignacio Cardenas" w:date="2012-01-19T01:29:00Z">
            <w:rPr>
              <w:rFonts w:ascii="Arial" w:hAnsi="Arial"/>
              <w:sz w:val="16"/>
              <w:lang w:val="es-ES_tradnl"/>
            </w:rPr>
          </w:rPrChange>
        </w:rPr>
        <w:t>Visión</w:t>
      </w:r>
      <w:r w:rsidRPr="00404B9C">
        <w:rPr>
          <w:rFonts w:ascii="Arial" w:hAnsi="Arial"/>
          <w:sz w:val="20"/>
          <w:rPrChange w:id="33" w:author="Solsire Torres-Ignacio Cardenas" w:date="2012-01-19T01:29:00Z">
            <w:rPr>
              <w:rFonts w:ascii="Arial" w:hAnsi="Arial"/>
              <w:sz w:val="16"/>
            </w:rPr>
          </w:rPrChange>
        </w:rPr>
        <w:tab/>
      </w:r>
      <w:r w:rsidRPr="00404B9C">
        <w:rPr>
          <w:rFonts w:ascii="Arial" w:hAnsi="Arial"/>
          <w:sz w:val="20"/>
          <w:rPrChange w:id="34" w:author="Solsire Torres-Ignacio Cardenas" w:date="2012-01-19T01:29:00Z">
            <w:rPr>
              <w:rFonts w:ascii="Arial" w:hAnsi="Arial"/>
              <w:sz w:val="16"/>
            </w:rPr>
          </w:rPrChange>
        </w:rPr>
        <w:fldChar w:fldCharType="begin"/>
      </w:r>
      <w:r w:rsidRPr="00404B9C">
        <w:rPr>
          <w:rFonts w:ascii="Arial" w:hAnsi="Arial"/>
          <w:sz w:val="20"/>
          <w:rPrChange w:id="35" w:author="Solsire Torres-Ignacio Cardenas" w:date="2012-01-19T01:29:00Z">
            <w:rPr>
              <w:rFonts w:ascii="Arial" w:hAnsi="Arial"/>
              <w:sz w:val="16"/>
            </w:rPr>
          </w:rPrChange>
        </w:rPr>
        <w:instrText xml:space="preserve"> PAGEREF _</w:instrText>
      </w:r>
      <w:del w:id="36" w:author="Solsire Torres-Ignacio Cardenas" w:date="2012-01-19T01:29:00Z">
        <w:r w:rsidR="005432AD" w:rsidRPr="005432AD">
          <w:rPr>
            <w:rFonts w:ascii="Arial" w:hAnsi="Arial" w:cs="Arial"/>
            <w:noProof/>
            <w:sz w:val="16"/>
            <w:szCs w:val="16"/>
          </w:rPr>
          <w:delInstrText>Toc183152043</w:delInstrText>
        </w:r>
      </w:del>
      <w:ins w:id="37" w:author="Solsire Torres-Ignacio Cardenas" w:date="2012-01-19T01:29:00Z">
        <w:r w:rsidRPr="00404B9C">
          <w:rPr>
            <w:rFonts w:ascii="Arial" w:hAnsi="Arial"/>
            <w:noProof/>
            <w:sz w:val="20"/>
            <w:szCs w:val="20"/>
          </w:rPr>
          <w:instrText>Toc188551234</w:instrText>
        </w:r>
      </w:ins>
      <w:r w:rsidRPr="00404B9C">
        <w:rPr>
          <w:rFonts w:ascii="Arial" w:hAnsi="Arial"/>
          <w:sz w:val="20"/>
          <w:rPrChange w:id="38" w:author="Solsire Torres-Ignacio Cardenas" w:date="2012-01-19T01:29:00Z">
            <w:rPr>
              <w:rFonts w:ascii="Arial" w:hAnsi="Arial"/>
              <w:sz w:val="16"/>
            </w:rPr>
          </w:rPrChange>
        </w:rPr>
        <w:instrText xml:space="preserve"> \h </w:instrText>
      </w:r>
      <w:r w:rsidRPr="00404B9C">
        <w:rPr>
          <w:rFonts w:ascii="Arial" w:hAnsi="Arial"/>
          <w:sz w:val="20"/>
          <w:rPrChange w:id="39" w:author="Solsire Torres-Ignacio Cardenas" w:date="2012-01-19T01:29:00Z">
            <w:rPr>
              <w:rFonts w:ascii="Arial" w:hAnsi="Arial"/>
              <w:sz w:val="16"/>
            </w:rPr>
          </w:rPrChange>
        </w:rPr>
      </w:r>
      <w:r w:rsidRPr="00404B9C">
        <w:rPr>
          <w:rFonts w:ascii="Arial" w:hAnsi="Arial"/>
          <w:sz w:val="20"/>
          <w:rPrChange w:id="40" w:author="Solsire Torres-Ignacio Cardenas" w:date="2012-01-19T01:29:00Z">
            <w:rPr>
              <w:rFonts w:ascii="Arial" w:hAnsi="Arial"/>
              <w:sz w:val="16"/>
            </w:rPr>
          </w:rPrChange>
        </w:rPr>
        <w:fldChar w:fldCharType="separate"/>
      </w:r>
      <w:del w:id="41" w:author="Solsire Torres-Ignacio Cardenas" w:date="2012-01-19T01:29:00Z">
        <w:r w:rsidR="003B5500">
          <w:rPr>
            <w:rFonts w:ascii="Arial" w:hAnsi="Arial" w:cs="Arial"/>
            <w:noProof/>
            <w:sz w:val="16"/>
            <w:szCs w:val="16"/>
          </w:rPr>
          <w:delText>5</w:delText>
        </w:r>
      </w:del>
      <w:ins w:id="42" w:author="Solsire Torres-Ignacio Cardenas" w:date="2012-01-19T01:29:00Z">
        <w:r w:rsidR="00DA0670">
          <w:rPr>
            <w:rFonts w:ascii="Arial" w:hAnsi="Arial"/>
            <w:noProof/>
            <w:sz w:val="20"/>
            <w:szCs w:val="20"/>
          </w:rPr>
          <w:t>6</w:t>
        </w:r>
      </w:ins>
      <w:r w:rsidRPr="00404B9C">
        <w:rPr>
          <w:rFonts w:ascii="Arial" w:hAnsi="Arial"/>
          <w:sz w:val="20"/>
          <w:rPrChange w:id="43" w:author="Solsire Torres-Ignacio Cardenas" w:date="2012-01-19T01:29:00Z">
            <w:rPr>
              <w:rFonts w:ascii="Arial" w:hAnsi="Arial"/>
              <w:sz w:val="16"/>
            </w:rPr>
          </w:rPrChange>
        </w:rPr>
        <w:fldChar w:fldCharType="end"/>
      </w:r>
    </w:p>
    <w:p w14:paraId="0701CDA0" w14:textId="77777777" w:rsidR="00404B9C" w:rsidRPr="00404B9C" w:rsidRDefault="00404B9C">
      <w:pPr>
        <w:pStyle w:val="TOC2"/>
        <w:rPr>
          <w:ins w:id="44" w:author="Solsire Torres-Ignacio Cardenas" w:date="2012-01-19T01:29:00Z"/>
          <w:rFonts w:ascii="Arial" w:eastAsiaTheme="minorEastAsia" w:hAnsi="Arial"/>
          <w:noProof/>
          <w:sz w:val="20"/>
          <w:szCs w:val="20"/>
          <w:lang w:val="en-US" w:eastAsia="ja-JP"/>
        </w:rPr>
      </w:pPr>
      <w:ins w:id="45" w:author="Solsire Torres-Ignacio Cardenas" w:date="2012-01-19T01:29:00Z">
        <w:r w:rsidRPr="00404B9C">
          <w:rPr>
            <w:rFonts w:ascii="Arial" w:hAnsi="Arial" w:cs="Arial"/>
            <w:noProof/>
            <w:sz w:val="20"/>
            <w:szCs w:val="20"/>
            <w:lang w:val="es-ES_tradnl"/>
          </w:rPr>
          <w:t>Misión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6</w:t>
        </w:r>
        <w:r w:rsidRPr="00404B9C">
          <w:rPr>
            <w:rFonts w:ascii="Arial" w:hAnsi="Arial"/>
            <w:noProof/>
            <w:sz w:val="20"/>
            <w:szCs w:val="20"/>
          </w:rPr>
          <w:fldChar w:fldCharType="end"/>
        </w:r>
      </w:ins>
    </w:p>
    <w:p w14:paraId="6B3A18A9" w14:textId="20FB510E" w:rsidR="00404B9C" w:rsidRPr="00404B9C" w:rsidRDefault="00404B9C">
      <w:pPr>
        <w:pStyle w:val="TOC2"/>
        <w:rPr>
          <w:rFonts w:ascii="Arial" w:hAnsi="Arial"/>
          <w:sz w:val="20"/>
          <w:lang w:val="en-US"/>
          <w:rPrChange w:id="46" w:author="Solsire Torres-Ignacio Cardenas" w:date="2012-01-19T01:29:00Z">
            <w:rPr>
              <w:rFonts w:ascii="Arial" w:hAnsi="Arial"/>
              <w:sz w:val="16"/>
              <w:lang w:val="en-US"/>
            </w:rPr>
          </w:rPrChange>
        </w:rPr>
      </w:pPr>
      <w:r w:rsidRPr="00404B9C">
        <w:rPr>
          <w:rFonts w:ascii="Arial" w:hAnsi="Arial"/>
          <w:sz w:val="20"/>
          <w:lang w:val="es-ES_tradnl"/>
          <w:rPrChange w:id="47" w:author="Solsire Torres-Ignacio Cardenas" w:date="2012-01-19T01:29:00Z">
            <w:rPr>
              <w:rFonts w:ascii="Arial" w:hAnsi="Arial"/>
              <w:sz w:val="16"/>
              <w:lang w:val="es-ES_tradnl"/>
            </w:rPr>
          </w:rPrChange>
        </w:rPr>
        <w:t>Valores</w:t>
      </w:r>
      <w:r w:rsidRPr="00404B9C">
        <w:rPr>
          <w:rFonts w:ascii="Arial" w:hAnsi="Arial"/>
          <w:sz w:val="20"/>
          <w:rPrChange w:id="48" w:author="Solsire Torres-Ignacio Cardenas" w:date="2012-01-19T01:29:00Z">
            <w:rPr>
              <w:rFonts w:ascii="Arial" w:hAnsi="Arial"/>
              <w:sz w:val="16"/>
            </w:rPr>
          </w:rPrChange>
        </w:rPr>
        <w:tab/>
      </w:r>
      <w:r w:rsidRPr="00404B9C">
        <w:rPr>
          <w:rFonts w:ascii="Arial" w:hAnsi="Arial"/>
          <w:sz w:val="20"/>
          <w:rPrChange w:id="49" w:author="Solsire Torres-Ignacio Cardenas" w:date="2012-01-19T01:29:00Z">
            <w:rPr>
              <w:rFonts w:ascii="Arial" w:hAnsi="Arial"/>
              <w:sz w:val="16"/>
            </w:rPr>
          </w:rPrChange>
        </w:rPr>
        <w:fldChar w:fldCharType="begin"/>
      </w:r>
      <w:r w:rsidRPr="00404B9C">
        <w:rPr>
          <w:rFonts w:ascii="Arial" w:hAnsi="Arial"/>
          <w:sz w:val="20"/>
          <w:rPrChange w:id="50" w:author="Solsire Torres-Ignacio Cardenas" w:date="2012-01-19T01:29:00Z">
            <w:rPr>
              <w:rFonts w:ascii="Arial" w:hAnsi="Arial"/>
              <w:sz w:val="16"/>
            </w:rPr>
          </w:rPrChange>
        </w:rPr>
        <w:instrText xml:space="preserve"> PAGEREF _</w:instrText>
      </w:r>
      <w:del w:id="51" w:author="Solsire Torres-Ignacio Cardenas" w:date="2012-01-19T01:29:00Z">
        <w:r w:rsidR="005432AD" w:rsidRPr="005432AD">
          <w:rPr>
            <w:rFonts w:ascii="Arial" w:hAnsi="Arial" w:cs="Arial"/>
            <w:noProof/>
            <w:sz w:val="16"/>
            <w:szCs w:val="16"/>
          </w:rPr>
          <w:delInstrText>Toc183152044</w:delInstrText>
        </w:r>
      </w:del>
      <w:ins w:id="52" w:author="Solsire Torres-Ignacio Cardenas" w:date="2012-01-19T01:29:00Z">
        <w:r w:rsidRPr="00404B9C">
          <w:rPr>
            <w:rFonts w:ascii="Arial" w:hAnsi="Arial"/>
            <w:noProof/>
            <w:sz w:val="20"/>
            <w:szCs w:val="20"/>
          </w:rPr>
          <w:instrText>Toc188551236</w:instrText>
        </w:r>
      </w:ins>
      <w:r w:rsidRPr="00404B9C">
        <w:rPr>
          <w:rFonts w:ascii="Arial" w:hAnsi="Arial"/>
          <w:sz w:val="20"/>
          <w:rPrChange w:id="53" w:author="Solsire Torres-Ignacio Cardenas" w:date="2012-01-19T01:29:00Z">
            <w:rPr>
              <w:rFonts w:ascii="Arial" w:hAnsi="Arial"/>
              <w:sz w:val="16"/>
            </w:rPr>
          </w:rPrChange>
        </w:rPr>
        <w:instrText xml:space="preserve"> \h </w:instrText>
      </w:r>
      <w:r w:rsidRPr="00404B9C">
        <w:rPr>
          <w:rFonts w:ascii="Arial" w:hAnsi="Arial"/>
          <w:sz w:val="20"/>
          <w:rPrChange w:id="54" w:author="Solsire Torres-Ignacio Cardenas" w:date="2012-01-19T01:29:00Z">
            <w:rPr>
              <w:rFonts w:ascii="Arial" w:hAnsi="Arial"/>
              <w:sz w:val="16"/>
            </w:rPr>
          </w:rPrChange>
        </w:rPr>
      </w:r>
      <w:r w:rsidRPr="00404B9C">
        <w:rPr>
          <w:rFonts w:ascii="Arial" w:hAnsi="Arial"/>
          <w:sz w:val="20"/>
          <w:rPrChange w:id="55" w:author="Solsire Torres-Ignacio Cardenas" w:date="2012-01-19T01:29:00Z">
            <w:rPr>
              <w:rFonts w:ascii="Arial" w:hAnsi="Arial"/>
              <w:sz w:val="16"/>
            </w:rPr>
          </w:rPrChange>
        </w:rPr>
        <w:fldChar w:fldCharType="separate"/>
      </w:r>
      <w:del w:id="56" w:author="Solsire Torres-Ignacio Cardenas" w:date="2012-01-19T01:29:00Z">
        <w:r w:rsidR="003B5500">
          <w:rPr>
            <w:rFonts w:ascii="Arial" w:hAnsi="Arial" w:cs="Arial"/>
            <w:noProof/>
            <w:sz w:val="16"/>
            <w:szCs w:val="16"/>
          </w:rPr>
          <w:delText>5</w:delText>
        </w:r>
      </w:del>
      <w:ins w:id="57" w:author="Solsire Torres-Ignacio Cardenas" w:date="2012-01-19T01:29:00Z">
        <w:r w:rsidR="00DA0670">
          <w:rPr>
            <w:rFonts w:ascii="Arial" w:hAnsi="Arial"/>
            <w:noProof/>
            <w:sz w:val="20"/>
            <w:szCs w:val="20"/>
          </w:rPr>
          <w:t>6</w:t>
        </w:r>
      </w:ins>
      <w:r w:rsidRPr="00404B9C">
        <w:rPr>
          <w:rFonts w:ascii="Arial" w:hAnsi="Arial"/>
          <w:sz w:val="20"/>
          <w:rPrChange w:id="58" w:author="Solsire Torres-Ignacio Cardenas" w:date="2012-01-19T01:29:00Z">
            <w:rPr>
              <w:rFonts w:ascii="Arial" w:hAnsi="Arial"/>
              <w:sz w:val="16"/>
            </w:rPr>
          </w:rPrChange>
        </w:rPr>
        <w:fldChar w:fldCharType="end"/>
      </w:r>
    </w:p>
    <w:p w14:paraId="2ED10BAC" w14:textId="77777777" w:rsidR="00404B9C" w:rsidRPr="00404B9C" w:rsidRDefault="00404B9C">
      <w:pPr>
        <w:pStyle w:val="TOC2"/>
        <w:rPr>
          <w:ins w:id="59" w:author="Solsire Torres-Ignacio Cardenas" w:date="2012-01-19T01:29:00Z"/>
          <w:rFonts w:ascii="Arial" w:eastAsiaTheme="minorEastAsia" w:hAnsi="Arial"/>
          <w:noProof/>
          <w:sz w:val="20"/>
          <w:szCs w:val="20"/>
          <w:lang w:val="en-US" w:eastAsia="ja-JP"/>
        </w:rPr>
      </w:pPr>
      <w:ins w:id="60" w:author="Solsire Torres-Ignacio Cardenas" w:date="2012-01-19T01:29:00Z">
        <w:r w:rsidRPr="00404B9C">
          <w:rPr>
            <w:rFonts w:ascii="Arial" w:hAnsi="Arial"/>
            <w:noProof/>
            <w:sz w:val="20"/>
            <w:szCs w:val="20"/>
            <w:lang w:val="es-ES_tradnl"/>
          </w:rPr>
          <w:t>Contacto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7</w:t>
        </w:r>
        <w:r w:rsidRPr="00404B9C">
          <w:rPr>
            <w:rFonts w:ascii="Arial" w:hAnsi="Arial"/>
            <w:noProof/>
            <w:sz w:val="20"/>
            <w:szCs w:val="20"/>
          </w:rPr>
          <w:fldChar w:fldCharType="end"/>
        </w:r>
      </w:ins>
    </w:p>
    <w:p w14:paraId="24B99E20" w14:textId="0476721F" w:rsidR="00404B9C" w:rsidRPr="00404B9C" w:rsidRDefault="00404B9C">
      <w:pPr>
        <w:pStyle w:val="TOC1"/>
        <w:tabs>
          <w:tab w:val="right" w:leader="dot" w:pos="8494"/>
        </w:tabs>
        <w:rPr>
          <w:rFonts w:ascii="Arial" w:hAnsi="Arial"/>
          <w:sz w:val="20"/>
          <w:lang w:val="en-US"/>
          <w:rPrChange w:id="61" w:author="Solsire Torres-Ignacio Cardenas" w:date="2012-01-19T01:29:00Z">
            <w:rPr>
              <w:rFonts w:ascii="Arial" w:hAnsi="Arial"/>
              <w:sz w:val="16"/>
              <w:lang w:val="en-US"/>
            </w:rPr>
          </w:rPrChange>
        </w:rPr>
      </w:pPr>
      <w:r w:rsidRPr="00404B9C">
        <w:rPr>
          <w:rFonts w:ascii="Arial" w:hAnsi="Arial"/>
          <w:sz w:val="20"/>
          <w:lang w:val="es-ES_tradnl"/>
          <w:rPrChange w:id="62" w:author="Solsire Torres-Ignacio Cardenas" w:date="2012-01-19T01:29:00Z">
            <w:rPr>
              <w:rFonts w:ascii="Arial" w:hAnsi="Arial"/>
              <w:sz w:val="16"/>
              <w:lang w:val="es-ES_tradnl"/>
            </w:rPr>
          </w:rPrChange>
        </w:rPr>
        <w:t>Objetivo General</w:t>
      </w:r>
      <w:r w:rsidRPr="00404B9C">
        <w:rPr>
          <w:rFonts w:ascii="Arial" w:hAnsi="Arial"/>
          <w:sz w:val="20"/>
          <w:rPrChange w:id="63" w:author="Solsire Torres-Ignacio Cardenas" w:date="2012-01-19T01:29:00Z">
            <w:rPr>
              <w:rFonts w:ascii="Arial" w:hAnsi="Arial"/>
              <w:sz w:val="16"/>
            </w:rPr>
          </w:rPrChange>
        </w:rPr>
        <w:tab/>
      </w:r>
      <w:r w:rsidRPr="00404B9C">
        <w:rPr>
          <w:rFonts w:ascii="Arial" w:hAnsi="Arial"/>
          <w:sz w:val="20"/>
          <w:rPrChange w:id="64" w:author="Solsire Torres-Ignacio Cardenas" w:date="2012-01-19T01:29:00Z">
            <w:rPr>
              <w:rFonts w:ascii="Arial" w:hAnsi="Arial"/>
              <w:sz w:val="16"/>
            </w:rPr>
          </w:rPrChange>
        </w:rPr>
        <w:fldChar w:fldCharType="begin"/>
      </w:r>
      <w:r w:rsidRPr="00404B9C">
        <w:rPr>
          <w:rFonts w:ascii="Arial" w:hAnsi="Arial"/>
          <w:sz w:val="20"/>
          <w:rPrChange w:id="65" w:author="Solsire Torres-Ignacio Cardenas" w:date="2012-01-19T01:29:00Z">
            <w:rPr>
              <w:rFonts w:ascii="Arial" w:hAnsi="Arial"/>
              <w:sz w:val="16"/>
            </w:rPr>
          </w:rPrChange>
        </w:rPr>
        <w:instrText xml:space="preserve"> PAGEREF _</w:instrText>
      </w:r>
      <w:del w:id="66" w:author="Solsire Torres-Ignacio Cardenas" w:date="2012-01-19T01:29:00Z">
        <w:r w:rsidR="005432AD" w:rsidRPr="005432AD">
          <w:rPr>
            <w:rFonts w:ascii="Arial" w:hAnsi="Arial" w:cs="Arial"/>
            <w:noProof/>
            <w:sz w:val="16"/>
            <w:szCs w:val="16"/>
          </w:rPr>
          <w:delInstrText>Toc183152045</w:delInstrText>
        </w:r>
      </w:del>
      <w:ins w:id="67" w:author="Solsire Torres-Ignacio Cardenas" w:date="2012-01-19T01:29:00Z">
        <w:r w:rsidRPr="00404B9C">
          <w:rPr>
            <w:rFonts w:ascii="Arial" w:hAnsi="Arial"/>
            <w:noProof/>
            <w:sz w:val="20"/>
            <w:szCs w:val="20"/>
          </w:rPr>
          <w:instrText>Toc188551238</w:instrText>
        </w:r>
      </w:ins>
      <w:r w:rsidRPr="00404B9C">
        <w:rPr>
          <w:rFonts w:ascii="Arial" w:hAnsi="Arial"/>
          <w:sz w:val="20"/>
          <w:rPrChange w:id="68" w:author="Solsire Torres-Ignacio Cardenas" w:date="2012-01-19T01:29:00Z">
            <w:rPr>
              <w:rFonts w:ascii="Arial" w:hAnsi="Arial"/>
              <w:sz w:val="16"/>
            </w:rPr>
          </w:rPrChange>
        </w:rPr>
        <w:instrText xml:space="preserve"> \h </w:instrText>
      </w:r>
      <w:r w:rsidRPr="00404B9C">
        <w:rPr>
          <w:rFonts w:ascii="Arial" w:hAnsi="Arial"/>
          <w:sz w:val="20"/>
          <w:rPrChange w:id="69" w:author="Solsire Torres-Ignacio Cardenas" w:date="2012-01-19T01:29:00Z">
            <w:rPr>
              <w:rFonts w:ascii="Arial" w:hAnsi="Arial"/>
              <w:sz w:val="16"/>
            </w:rPr>
          </w:rPrChange>
        </w:rPr>
      </w:r>
      <w:r w:rsidRPr="00404B9C">
        <w:rPr>
          <w:rFonts w:ascii="Arial" w:hAnsi="Arial"/>
          <w:sz w:val="20"/>
          <w:rPrChange w:id="70" w:author="Solsire Torres-Ignacio Cardenas" w:date="2012-01-19T01:29:00Z">
            <w:rPr>
              <w:rFonts w:ascii="Arial" w:hAnsi="Arial"/>
              <w:sz w:val="16"/>
            </w:rPr>
          </w:rPrChange>
        </w:rPr>
        <w:fldChar w:fldCharType="separate"/>
      </w:r>
      <w:del w:id="71" w:author="Solsire Torres-Ignacio Cardenas" w:date="2012-01-19T01:29:00Z">
        <w:r w:rsidR="003B5500">
          <w:rPr>
            <w:rFonts w:ascii="Arial" w:hAnsi="Arial" w:cs="Arial"/>
            <w:noProof/>
            <w:sz w:val="16"/>
            <w:szCs w:val="16"/>
          </w:rPr>
          <w:delText>6</w:delText>
        </w:r>
      </w:del>
      <w:ins w:id="72" w:author="Solsire Torres-Ignacio Cardenas" w:date="2012-01-19T01:29:00Z">
        <w:r w:rsidR="00DA0670">
          <w:rPr>
            <w:rFonts w:ascii="Arial" w:hAnsi="Arial"/>
            <w:noProof/>
            <w:sz w:val="20"/>
            <w:szCs w:val="20"/>
          </w:rPr>
          <w:t>8</w:t>
        </w:r>
      </w:ins>
      <w:r w:rsidRPr="00404B9C">
        <w:rPr>
          <w:rFonts w:ascii="Arial" w:hAnsi="Arial"/>
          <w:sz w:val="20"/>
          <w:rPrChange w:id="73" w:author="Solsire Torres-Ignacio Cardenas" w:date="2012-01-19T01:29:00Z">
            <w:rPr>
              <w:rFonts w:ascii="Arial" w:hAnsi="Arial"/>
              <w:sz w:val="16"/>
            </w:rPr>
          </w:rPrChange>
        </w:rPr>
        <w:fldChar w:fldCharType="end"/>
      </w:r>
    </w:p>
    <w:p w14:paraId="7FF406E4" w14:textId="04EEDB7E" w:rsidR="00404B9C" w:rsidRPr="00404B9C" w:rsidRDefault="00404B9C">
      <w:pPr>
        <w:pStyle w:val="TOC1"/>
        <w:tabs>
          <w:tab w:val="right" w:leader="dot" w:pos="8494"/>
        </w:tabs>
        <w:rPr>
          <w:rFonts w:ascii="Arial" w:hAnsi="Arial"/>
          <w:sz w:val="20"/>
          <w:lang w:val="en-US"/>
          <w:rPrChange w:id="74" w:author="Solsire Torres-Ignacio Cardenas" w:date="2012-01-19T01:29:00Z">
            <w:rPr>
              <w:rFonts w:ascii="Arial" w:hAnsi="Arial"/>
              <w:sz w:val="16"/>
              <w:lang w:val="en-US"/>
            </w:rPr>
          </w:rPrChange>
        </w:rPr>
      </w:pPr>
      <w:r w:rsidRPr="00404B9C">
        <w:rPr>
          <w:rFonts w:ascii="Arial" w:hAnsi="Arial"/>
          <w:sz w:val="20"/>
          <w:lang w:val="es-ES_tradnl"/>
          <w:rPrChange w:id="75" w:author="Solsire Torres-Ignacio Cardenas" w:date="2012-01-19T01:29:00Z">
            <w:rPr>
              <w:rFonts w:ascii="Arial" w:hAnsi="Arial"/>
              <w:sz w:val="16"/>
              <w:lang w:val="es-ES_tradnl"/>
            </w:rPr>
          </w:rPrChange>
        </w:rPr>
        <w:t>Objetivos Específicos</w:t>
      </w:r>
      <w:r w:rsidRPr="00404B9C">
        <w:rPr>
          <w:rFonts w:ascii="Arial" w:hAnsi="Arial"/>
          <w:sz w:val="20"/>
          <w:rPrChange w:id="76" w:author="Solsire Torres-Ignacio Cardenas" w:date="2012-01-19T01:29:00Z">
            <w:rPr>
              <w:rFonts w:ascii="Arial" w:hAnsi="Arial"/>
              <w:sz w:val="16"/>
            </w:rPr>
          </w:rPrChange>
        </w:rPr>
        <w:tab/>
      </w:r>
      <w:r w:rsidRPr="00404B9C">
        <w:rPr>
          <w:rFonts w:ascii="Arial" w:hAnsi="Arial"/>
          <w:sz w:val="20"/>
          <w:rPrChange w:id="77" w:author="Solsire Torres-Ignacio Cardenas" w:date="2012-01-19T01:29:00Z">
            <w:rPr>
              <w:rFonts w:ascii="Arial" w:hAnsi="Arial"/>
              <w:sz w:val="16"/>
            </w:rPr>
          </w:rPrChange>
        </w:rPr>
        <w:fldChar w:fldCharType="begin"/>
      </w:r>
      <w:r w:rsidRPr="00404B9C">
        <w:rPr>
          <w:rFonts w:ascii="Arial" w:hAnsi="Arial"/>
          <w:sz w:val="20"/>
          <w:rPrChange w:id="78" w:author="Solsire Torres-Ignacio Cardenas" w:date="2012-01-19T01:29:00Z">
            <w:rPr>
              <w:rFonts w:ascii="Arial" w:hAnsi="Arial"/>
              <w:sz w:val="16"/>
            </w:rPr>
          </w:rPrChange>
        </w:rPr>
        <w:instrText xml:space="preserve"> PAGEREF _</w:instrText>
      </w:r>
      <w:del w:id="79" w:author="Solsire Torres-Ignacio Cardenas" w:date="2012-01-19T01:29:00Z">
        <w:r w:rsidR="005432AD" w:rsidRPr="005432AD">
          <w:rPr>
            <w:rFonts w:ascii="Arial" w:hAnsi="Arial" w:cs="Arial"/>
            <w:noProof/>
            <w:sz w:val="16"/>
            <w:szCs w:val="16"/>
          </w:rPr>
          <w:delInstrText>Toc183152046</w:delInstrText>
        </w:r>
      </w:del>
      <w:ins w:id="80" w:author="Solsire Torres-Ignacio Cardenas" w:date="2012-01-19T01:29:00Z">
        <w:r w:rsidRPr="00404B9C">
          <w:rPr>
            <w:rFonts w:ascii="Arial" w:hAnsi="Arial"/>
            <w:noProof/>
            <w:sz w:val="20"/>
            <w:szCs w:val="20"/>
          </w:rPr>
          <w:instrText>Toc188551239</w:instrText>
        </w:r>
      </w:ins>
      <w:r w:rsidRPr="00404B9C">
        <w:rPr>
          <w:rFonts w:ascii="Arial" w:hAnsi="Arial"/>
          <w:sz w:val="20"/>
          <w:rPrChange w:id="81" w:author="Solsire Torres-Ignacio Cardenas" w:date="2012-01-19T01:29:00Z">
            <w:rPr>
              <w:rFonts w:ascii="Arial" w:hAnsi="Arial"/>
              <w:sz w:val="16"/>
            </w:rPr>
          </w:rPrChange>
        </w:rPr>
        <w:instrText xml:space="preserve"> \h </w:instrText>
      </w:r>
      <w:r w:rsidRPr="00404B9C">
        <w:rPr>
          <w:rFonts w:ascii="Arial" w:hAnsi="Arial"/>
          <w:sz w:val="20"/>
          <w:rPrChange w:id="82" w:author="Solsire Torres-Ignacio Cardenas" w:date="2012-01-19T01:29:00Z">
            <w:rPr>
              <w:rFonts w:ascii="Arial" w:hAnsi="Arial"/>
              <w:sz w:val="16"/>
            </w:rPr>
          </w:rPrChange>
        </w:rPr>
      </w:r>
      <w:r w:rsidRPr="00404B9C">
        <w:rPr>
          <w:rFonts w:ascii="Arial" w:hAnsi="Arial"/>
          <w:sz w:val="20"/>
          <w:rPrChange w:id="83" w:author="Solsire Torres-Ignacio Cardenas" w:date="2012-01-19T01:29:00Z">
            <w:rPr>
              <w:rFonts w:ascii="Arial" w:hAnsi="Arial"/>
              <w:sz w:val="16"/>
            </w:rPr>
          </w:rPrChange>
        </w:rPr>
        <w:fldChar w:fldCharType="separate"/>
      </w:r>
      <w:del w:id="84" w:author="Solsire Torres-Ignacio Cardenas" w:date="2012-01-19T01:29:00Z">
        <w:r w:rsidR="003B5500">
          <w:rPr>
            <w:rFonts w:ascii="Arial" w:hAnsi="Arial" w:cs="Arial"/>
            <w:noProof/>
            <w:sz w:val="16"/>
            <w:szCs w:val="16"/>
          </w:rPr>
          <w:delText>6</w:delText>
        </w:r>
      </w:del>
      <w:ins w:id="85" w:author="Solsire Torres-Ignacio Cardenas" w:date="2012-01-19T01:29:00Z">
        <w:r w:rsidR="00DA0670">
          <w:rPr>
            <w:rFonts w:ascii="Arial" w:hAnsi="Arial"/>
            <w:noProof/>
            <w:sz w:val="20"/>
            <w:szCs w:val="20"/>
          </w:rPr>
          <w:t>8</w:t>
        </w:r>
      </w:ins>
      <w:r w:rsidRPr="00404B9C">
        <w:rPr>
          <w:rFonts w:ascii="Arial" w:hAnsi="Arial"/>
          <w:sz w:val="20"/>
          <w:rPrChange w:id="86" w:author="Solsire Torres-Ignacio Cardenas" w:date="2012-01-19T01:29:00Z">
            <w:rPr>
              <w:rFonts w:ascii="Arial" w:hAnsi="Arial"/>
              <w:sz w:val="16"/>
            </w:rPr>
          </w:rPrChange>
        </w:rPr>
        <w:fldChar w:fldCharType="end"/>
      </w:r>
    </w:p>
    <w:p w14:paraId="4FB94DCA" w14:textId="3FBE95C1" w:rsidR="00404B9C" w:rsidRPr="00404B9C" w:rsidRDefault="00404B9C">
      <w:pPr>
        <w:pStyle w:val="TOC1"/>
        <w:tabs>
          <w:tab w:val="right" w:leader="dot" w:pos="8494"/>
        </w:tabs>
        <w:rPr>
          <w:rFonts w:ascii="Arial" w:hAnsi="Arial"/>
          <w:sz w:val="20"/>
          <w:lang w:val="en-US"/>
          <w:rPrChange w:id="87" w:author="Solsire Torres-Ignacio Cardenas" w:date="2012-01-19T01:29:00Z">
            <w:rPr>
              <w:rFonts w:ascii="Arial" w:hAnsi="Arial"/>
              <w:sz w:val="16"/>
              <w:lang w:val="en-US"/>
            </w:rPr>
          </w:rPrChange>
        </w:rPr>
      </w:pPr>
      <w:r w:rsidRPr="00404B9C">
        <w:rPr>
          <w:rFonts w:ascii="Arial" w:hAnsi="Arial"/>
          <w:sz w:val="20"/>
          <w:lang w:val="es-ES_tradnl"/>
          <w:rPrChange w:id="88" w:author="Solsire Torres-Ignacio Cardenas" w:date="2012-01-19T01:29:00Z">
            <w:rPr>
              <w:rFonts w:ascii="Arial" w:hAnsi="Arial"/>
              <w:sz w:val="16"/>
              <w:lang w:val="es-ES_tradnl"/>
            </w:rPr>
          </w:rPrChange>
        </w:rPr>
        <w:t>Alcance</w:t>
      </w:r>
      <w:r w:rsidRPr="00404B9C">
        <w:rPr>
          <w:rFonts w:ascii="Arial" w:hAnsi="Arial"/>
          <w:sz w:val="20"/>
          <w:rPrChange w:id="89" w:author="Solsire Torres-Ignacio Cardenas" w:date="2012-01-19T01:29:00Z">
            <w:rPr>
              <w:rFonts w:ascii="Arial" w:hAnsi="Arial"/>
              <w:sz w:val="16"/>
            </w:rPr>
          </w:rPrChange>
        </w:rPr>
        <w:tab/>
      </w:r>
      <w:r w:rsidRPr="00404B9C">
        <w:rPr>
          <w:rFonts w:ascii="Arial" w:hAnsi="Arial"/>
          <w:sz w:val="20"/>
          <w:rPrChange w:id="90" w:author="Solsire Torres-Ignacio Cardenas" w:date="2012-01-19T01:29:00Z">
            <w:rPr>
              <w:rFonts w:ascii="Arial" w:hAnsi="Arial"/>
              <w:sz w:val="16"/>
            </w:rPr>
          </w:rPrChange>
        </w:rPr>
        <w:fldChar w:fldCharType="begin"/>
      </w:r>
      <w:r w:rsidRPr="00404B9C">
        <w:rPr>
          <w:rFonts w:ascii="Arial" w:hAnsi="Arial"/>
          <w:sz w:val="20"/>
          <w:rPrChange w:id="91" w:author="Solsire Torres-Ignacio Cardenas" w:date="2012-01-19T01:29:00Z">
            <w:rPr>
              <w:rFonts w:ascii="Arial" w:hAnsi="Arial"/>
              <w:sz w:val="16"/>
            </w:rPr>
          </w:rPrChange>
        </w:rPr>
        <w:instrText xml:space="preserve"> PAGEREF _</w:instrText>
      </w:r>
      <w:del w:id="92" w:author="Solsire Torres-Ignacio Cardenas" w:date="2012-01-19T01:29:00Z">
        <w:r w:rsidR="005432AD" w:rsidRPr="005432AD">
          <w:rPr>
            <w:rFonts w:ascii="Arial" w:hAnsi="Arial" w:cs="Arial"/>
            <w:noProof/>
            <w:sz w:val="16"/>
            <w:szCs w:val="16"/>
          </w:rPr>
          <w:delInstrText>Toc183152047</w:delInstrText>
        </w:r>
      </w:del>
      <w:ins w:id="93" w:author="Solsire Torres-Ignacio Cardenas" w:date="2012-01-19T01:29:00Z">
        <w:r w:rsidRPr="00404B9C">
          <w:rPr>
            <w:rFonts w:ascii="Arial" w:hAnsi="Arial"/>
            <w:noProof/>
            <w:sz w:val="20"/>
            <w:szCs w:val="20"/>
          </w:rPr>
          <w:instrText>Toc188551240</w:instrText>
        </w:r>
      </w:ins>
      <w:r w:rsidRPr="00404B9C">
        <w:rPr>
          <w:rFonts w:ascii="Arial" w:hAnsi="Arial"/>
          <w:sz w:val="20"/>
          <w:rPrChange w:id="94" w:author="Solsire Torres-Ignacio Cardenas" w:date="2012-01-19T01:29:00Z">
            <w:rPr>
              <w:rFonts w:ascii="Arial" w:hAnsi="Arial"/>
              <w:sz w:val="16"/>
            </w:rPr>
          </w:rPrChange>
        </w:rPr>
        <w:instrText xml:space="preserve"> \h </w:instrText>
      </w:r>
      <w:r w:rsidRPr="00404B9C">
        <w:rPr>
          <w:rFonts w:ascii="Arial" w:hAnsi="Arial"/>
          <w:sz w:val="20"/>
          <w:rPrChange w:id="95" w:author="Solsire Torres-Ignacio Cardenas" w:date="2012-01-19T01:29:00Z">
            <w:rPr>
              <w:rFonts w:ascii="Arial" w:hAnsi="Arial"/>
              <w:sz w:val="16"/>
            </w:rPr>
          </w:rPrChange>
        </w:rPr>
      </w:r>
      <w:r w:rsidRPr="00404B9C">
        <w:rPr>
          <w:rFonts w:ascii="Arial" w:hAnsi="Arial"/>
          <w:sz w:val="20"/>
          <w:rPrChange w:id="96" w:author="Solsire Torres-Ignacio Cardenas" w:date="2012-01-19T01:29:00Z">
            <w:rPr>
              <w:rFonts w:ascii="Arial" w:hAnsi="Arial"/>
              <w:sz w:val="16"/>
            </w:rPr>
          </w:rPrChange>
        </w:rPr>
        <w:fldChar w:fldCharType="separate"/>
      </w:r>
      <w:del w:id="97" w:author="Solsire Torres-Ignacio Cardenas" w:date="2012-01-19T01:29:00Z">
        <w:r w:rsidR="003B5500">
          <w:rPr>
            <w:rFonts w:ascii="Arial" w:hAnsi="Arial" w:cs="Arial"/>
            <w:noProof/>
            <w:sz w:val="16"/>
            <w:szCs w:val="16"/>
          </w:rPr>
          <w:delText>9</w:delText>
        </w:r>
      </w:del>
      <w:ins w:id="98" w:author="Solsire Torres-Ignacio Cardenas" w:date="2012-01-19T01:29:00Z">
        <w:r w:rsidR="00DA0670">
          <w:rPr>
            <w:rFonts w:ascii="Arial" w:hAnsi="Arial"/>
            <w:noProof/>
            <w:sz w:val="20"/>
            <w:szCs w:val="20"/>
          </w:rPr>
          <w:t>10</w:t>
        </w:r>
      </w:ins>
      <w:r w:rsidRPr="00404B9C">
        <w:rPr>
          <w:rFonts w:ascii="Arial" w:hAnsi="Arial"/>
          <w:sz w:val="20"/>
          <w:rPrChange w:id="99" w:author="Solsire Torres-Ignacio Cardenas" w:date="2012-01-19T01:29:00Z">
            <w:rPr>
              <w:rFonts w:ascii="Arial" w:hAnsi="Arial"/>
              <w:sz w:val="16"/>
            </w:rPr>
          </w:rPrChange>
        </w:rPr>
        <w:fldChar w:fldCharType="end"/>
      </w:r>
    </w:p>
    <w:p w14:paraId="12EA2D0E" w14:textId="1606C9EC" w:rsidR="00404B9C" w:rsidRPr="00404B9C" w:rsidRDefault="00404B9C">
      <w:pPr>
        <w:pStyle w:val="TOC2"/>
        <w:rPr>
          <w:rFonts w:ascii="Arial" w:hAnsi="Arial"/>
          <w:sz w:val="20"/>
          <w:lang w:val="en-US"/>
          <w:rPrChange w:id="100" w:author="Solsire Torres-Ignacio Cardenas" w:date="2012-01-19T01:29:00Z">
            <w:rPr>
              <w:rFonts w:ascii="Arial" w:hAnsi="Arial"/>
              <w:sz w:val="16"/>
              <w:lang w:val="en-US"/>
            </w:rPr>
          </w:rPrChange>
        </w:rPr>
      </w:pPr>
      <w:r w:rsidRPr="00404B9C">
        <w:rPr>
          <w:rFonts w:ascii="Arial" w:hAnsi="Arial"/>
          <w:sz w:val="20"/>
          <w:lang w:val="es-ES_tradnl"/>
          <w:rPrChange w:id="101" w:author="Solsire Torres-Ignacio Cardenas" w:date="2012-01-19T01:29:00Z">
            <w:rPr>
              <w:rFonts w:ascii="Arial" w:hAnsi="Arial"/>
              <w:sz w:val="16"/>
              <w:lang w:val="es-ES_tradnl"/>
            </w:rPr>
          </w:rPrChange>
        </w:rPr>
        <w:t>Limitaciones</w:t>
      </w:r>
      <w:r w:rsidRPr="00404B9C">
        <w:rPr>
          <w:rFonts w:ascii="Arial" w:hAnsi="Arial"/>
          <w:sz w:val="20"/>
          <w:rPrChange w:id="102" w:author="Solsire Torres-Ignacio Cardenas" w:date="2012-01-19T01:29:00Z">
            <w:rPr>
              <w:rFonts w:ascii="Arial" w:hAnsi="Arial"/>
              <w:sz w:val="16"/>
            </w:rPr>
          </w:rPrChange>
        </w:rPr>
        <w:tab/>
      </w:r>
      <w:r w:rsidRPr="00404B9C">
        <w:rPr>
          <w:rFonts w:ascii="Arial" w:hAnsi="Arial"/>
          <w:sz w:val="20"/>
          <w:rPrChange w:id="103" w:author="Solsire Torres-Ignacio Cardenas" w:date="2012-01-19T01:29:00Z">
            <w:rPr>
              <w:rFonts w:ascii="Arial" w:hAnsi="Arial"/>
              <w:sz w:val="16"/>
            </w:rPr>
          </w:rPrChange>
        </w:rPr>
        <w:fldChar w:fldCharType="begin"/>
      </w:r>
      <w:r w:rsidRPr="00404B9C">
        <w:rPr>
          <w:rFonts w:ascii="Arial" w:hAnsi="Arial"/>
          <w:sz w:val="20"/>
          <w:rPrChange w:id="104" w:author="Solsire Torres-Ignacio Cardenas" w:date="2012-01-19T01:29:00Z">
            <w:rPr>
              <w:rFonts w:ascii="Arial" w:hAnsi="Arial"/>
              <w:sz w:val="16"/>
            </w:rPr>
          </w:rPrChange>
        </w:rPr>
        <w:instrText xml:space="preserve"> PAGEREF _</w:instrText>
      </w:r>
      <w:del w:id="105" w:author="Solsire Torres-Ignacio Cardenas" w:date="2012-01-19T01:29:00Z">
        <w:r w:rsidR="005432AD" w:rsidRPr="005432AD">
          <w:rPr>
            <w:rFonts w:ascii="Arial" w:hAnsi="Arial" w:cs="Arial"/>
            <w:noProof/>
            <w:sz w:val="16"/>
            <w:szCs w:val="16"/>
          </w:rPr>
          <w:delInstrText>Toc183152048</w:delInstrText>
        </w:r>
      </w:del>
      <w:ins w:id="106" w:author="Solsire Torres-Ignacio Cardenas" w:date="2012-01-19T01:29:00Z">
        <w:r w:rsidRPr="00404B9C">
          <w:rPr>
            <w:rFonts w:ascii="Arial" w:hAnsi="Arial"/>
            <w:noProof/>
            <w:sz w:val="20"/>
            <w:szCs w:val="20"/>
          </w:rPr>
          <w:instrText>Toc188551241</w:instrText>
        </w:r>
      </w:ins>
      <w:r w:rsidRPr="00404B9C">
        <w:rPr>
          <w:rFonts w:ascii="Arial" w:hAnsi="Arial"/>
          <w:sz w:val="20"/>
          <w:rPrChange w:id="107" w:author="Solsire Torres-Ignacio Cardenas" w:date="2012-01-19T01:29:00Z">
            <w:rPr>
              <w:rFonts w:ascii="Arial" w:hAnsi="Arial"/>
              <w:sz w:val="16"/>
            </w:rPr>
          </w:rPrChange>
        </w:rPr>
        <w:instrText xml:space="preserve"> \h </w:instrText>
      </w:r>
      <w:r w:rsidRPr="00404B9C">
        <w:rPr>
          <w:rFonts w:ascii="Arial" w:hAnsi="Arial"/>
          <w:sz w:val="20"/>
          <w:rPrChange w:id="108" w:author="Solsire Torres-Ignacio Cardenas" w:date="2012-01-19T01:29:00Z">
            <w:rPr>
              <w:rFonts w:ascii="Arial" w:hAnsi="Arial"/>
              <w:sz w:val="16"/>
            </w:rPr>
          </w:rPrChange>
        </w:rPr>
      </w:r>
      <w:r w:rsidRPr="00404B9C">
        <w:rPr>
          <w:rFonts w:ascii="Arial" w:hAnsi="Arial"/>
          <w:sz w:val="20"/>
          <w:rPrChange w:id="109" w:author="Solsire Torres-Ignacio Cardenas" w:date="2012-01-19T01:29:00Z">
            <w:rPr>
              <w:rFonts w:ascii="Arial" w:hAnsi="Arial"/>
              <w:sz w:val="16"/>
            </w:rPr>
          </w:rPrChange>
        </w:rPr>
        <w:fldChar w:fldCharType="separate"/>
      </w:r>
      <w:del w:id="110" w:author="Solsire Torres-Ignacio Cardenas" w:date="2012-01-19T01:29:00Z">
        <w:r w:rsidR="003B5500">
          <w:rPr>
            <w:rFonts w:ascii="Arial" w:hAnsi="Arial" w:cs="Arial"/>
            <w:noProof/>
            <w:sz w:val="16"/>
            <w:szCs w:val="16"/>
          </w:rPr>
          <w:delText>10</w:delText>
        </w:r>
      </w:del>
      <w:ins w:id="111" w:author="Solsire Torres-Ignacio Cardenas" w:date="2012-01-19T01:29:00Z">
        <w:r w:rsidR="00DA0670">
          <w:rPr>
            <w:rFonts w:ascii="Arial" w:hAnsi="Arial"/>
            <w:noProof/>
            <w:sz w:val="20"/>
            <w:szCs w:val="20"/>
          </w:rPr>
          <w:t>11</w:t>
        </w:r>
      </w:ins>
      <w:r w:rsidRPr="00404B9C">
        <w:rPr>
          <w:rFonts w:ascii="Arial" w:hAnsi="Arial"/>
          <w:sz w:val="20"/>
          <w:rPrChange w:id="112" w:author="Solsire Torres-Ignacio Cardenas" w:date="2012-01-19T01:29:00Z">
            <w:rPr>
              <w:rFonts w:ascii="Arial" w:hAnsi="Arial"/>
              <w:sz w:val="16"/>
            </w:rPr>
          </w:rPrChange>
        </w:rPr>
        <w:fldChar w:fldCharType="end"/>
      </w:r>
    </w:p>
    <w:p w14:paraId="1D7D201A" w14:textId="77777777" w:rsidR="005432AD" w:rsidRPr="005432AD" w:rsidRDefault="005432AD">
      <w:pPr>
        <w:pStyle w:val="TOC1"/>
        <w:tabs>
          <w:tab w:val="right" w:leader="dot" w:pos="8494"/>
        </w:tabs>
        <w:rPr>
          <w:del w:id="113" w:author="Solsire Torres-Ignacio Cardenas" w:date="2012-01-19T01:29:00Z"/>
          <w:rFonts w:ascii="Arial" w:eastAsiaTheme="minorEastAsia" w:hAnsi="Arial" w:cs="Arial"/>
          <w:noProof/>
          <w:sz w:val="16"/>
          <w:szCs w:val="16"/>
          <w:lang w:val="en-US" w:eastAsia="ja-JP"/>
        </w:rPr>
      </w:pPr>
      <w:del w:id="114" w:author="Solsire Torres-Ignacio Cardenas" w:date="2012-01-19T01:29:00Z">
        <w:r w:rsidRPr="005432AD">
          <w:rPr>
            <w:rFonts w:ascii="Arial" w:hAnsi="Arial" w:cs="Arial"/>
            <w:noProof/>
            <w:sz w:val="16"/>
            <w:szCs w:val="16"/>
            <w:lang w:val="es-VE"/>
          </w:rPr>
          <w:delText>Riesgos</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_Toc183152049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12</w:delText>
        </w:r>
        <w:r w:rsidRPr="005432AD">
          <w:rPr>
            <w:rFonts w:ascii="Arial" w:hAnsi="Arial" w:cs="Arial"/>
            <w:noProof/>
            <w:sz w:val="16"/>
            <w:szCs w:val="16"/>
          </w:rPr>
          <w:fldChar w:fldCharType="end"/>
        </w:r>
      </w:del>
    </w:p>
    <w:p w14:paraId="64455637" w14:textId="77777777" w:rsidR="005432AD" w:rsidRPr="005432AD" w:rsidRDefault="005432AD">
      <w:pPr>
        <w:pStyle w:val="TOC2"/>
        <w:rPr>
          <w:del w:id="115" w:author="Solsire Torres-Ignacio Cardenas" w:date="2012-01-19T01:29:00Z"/>
          <w:rFonts w:ascii="Arial" w:eastAsiaTheme="minorEastAsia" w:hAnsi="Arial" w:cs="Arial"/>
          <w:noProof/>
          <w:sz w:val="16"/>
          <w:szCs w:val="16"/>
          <w:lang w:val="en-US" w:eastAsia="ja-JP"/>
        </w:rPr>
      </w:pPr>
      <w:del w:id="116" w:author="Solsire Torres-Ignacio Cardenas" w:date="2012-01-19T01:29:00Z">
        <w:r w:rsidRPr="005432AD">
          <w:rPr>
            <w:rFonts w:ascii="Arial" w:hAnsi="Arial" w:cs="Arial"/>
            <w:noProof/>
            <w:sz w:val="16"/>
            <w:szCs w:val="16"/>
            <w:lang w:val="es-VE"/>
          </w:rPr>
          <w:delText>Matriz de Riesgos</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_Toc183152050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13</w:delText>
        </w:r>
        <w:r w:rsidRPr="005432AD">
          <w:rPr>
            <w:rFonts w:ascii="Arial" w:hAnsi="Arial" w:cs="Arial"/>
            <w:noProof/>
            <w:sz w:val="16"/>
            <w:szCs w:val="16"/>
          </w:rPr>
          <w:fldChar w:fldCharType="end"/>
        </w:r>
      </w:del>
    </w:p>
    <w:p w14:paraId="530974D7" w14:textId="77777777" w:rsidR="005432AD" w:rsidRPr="005432AD" w:rsidRDefault="005432AD">
      <w:pPr>
        <w:pStyle w:val="TOC2"/>
        <w:rPr>
          <w:del w:id="117" w:author="Solsire Torres-Ignacio Cardenas" w:date="2012-01-19T01:29:00Z"/>
          <w:rFonts w:ascii="Arial" w:eastAsiaTheme="minorEastAsia" w:hAnsi="Arial" w:cs="Arial"/>
          <w:noProof/>
          <w:sz w:val="16"/>
          <w:szCs w:val="16"/>
          <w:lang w:val="en-US" w:eastAsia="ja-JP"/>
        </w:rPr>
      </w:pPr>
      <w:del w:id="118" w:author="Solsire Torres-Ignacio Cardenas" w:date="2012-01-19T01:29:00Z">
        <w:r w:rsidRPr="005432AD">
          <w:rPr>
            <w:rFonts w:ascii="Arial" w:hAnsi="Arial" w:cs="Arial"/>
            <w:noProof/>
            <w:sz w:val="16"/>
            <w:szCs w:val="16"/>
            <w:lang w:val="es-VE"/>
          </w:rPr>
          <w:delText>Matriz de Riesgos (Continuación)</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_Toc183152051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14</w:delText>
        </w:r>
        <w:r w:rsidRPr="005432AD">
          <w:rPr>
            <w:rFonts w:ascii="Arial" w:hAnsi="Arial" w:cs="Arial"/>
            <w:noProof/>
            <w:sz w:val="16"/>
            <w:szCs w:val="16"/>
          </w:rPr>
          <w:fldChar w:fldCharType="end"/>
        </w:r>
      </w:del>
    </w:p>
    <w:p w14:paraId="3CCF306D" w14:textId="6412377D" w:rsidR="00404B9C" w:rsidRPr="00404B9C" w:rsidRDefault="00404B9C">
      <w:pPr>
        <w:pStyle w:val="TOC1"/>
        <w:tabs>
          <w:tab w:val="right" w:leader="dot" w:pos="8494"/>
        </w:tabs>
        <w:rPr>
          <w:rFonts w:ascii="Arial" w:hAnsi="Arial"/>
          <w:sz w:val="20"/>
          <w:lang w:val="en-US"/>
          <w:rPrChange w:id="119" w:author="Solsire Torres-Ignacio Cardenas" w:date="2012-01-19T01:29:00Z">
            <w:rPr>
              <w:rFonts w:ascii="Arial" w:hAnsi="Arial"/>
              <w:sz w:val="16"/>
              <w:lang w:val="en-US"/>
            </w:rPr>
          </w:rPrChange>
        </w:rPr>
      </w:pPr>
      <w:r w:rsidRPr="00404B9C">
        <w:rPr>
          <w:rFonts w:ascii="Arial" w:hAnsi="Arial"/>
          <w:sz w:val="20"/>
          <w:lang w:val="es-ES_tradnl"/>
          <w:rPrChange w:id="120" w:author="Solsire Torres-Ignacio Cardenas" w:date="2012-01-19T01:29:00Z">
            <w:rPr>
              <w:rFonts w:ascii="Arial" w:hAnsi="Arial"/>
              <w:sz w:val="16"/>
              <w:lang w:val="es-ES_tradnl"/>
            </w:rPr>
          </w:rPrChange>
        </w:rPr>
        <w:t>Justificación</w:t>
      </w:r>
      <w:r w:rsidRPr="00404B9C">
        <w:rPr>
          <w:rFonts w:ascii="Arial" w:hAnsi="Arial"/>
          <w:sz w:val="20"/>
          <w:rPrChange w:id="121" w:author="Solsire Torres-Ignacio Cardenas" w:date="2012-01-19T01:29:00Z">
            <w:rPr>
              <w:rFonts w:ascii="Arial" w:hAnsi="Arial"/>
              <w:sz w:val="16"/>
            </w:rPr>
          </w:rPrChange>
        </w:rPr>
        <w:tab/>
      </w:r>
      <w:r w:rsidRPr="00404B9C">
        <w:rPr>
          <w:rFonts w:ascii="Arial" w:hAnsi="Arial"/>
          <w:sz w:val="20"/>
          <w:rPrChange w:id="122" w:author="Solsire Torres-Ignacio Cardenas" w:date="2012-01-19T01:29:00Z">
            <w:rPr>
              <w:rFonts w:ascii="Arial" w:hAnsi="Arial"/>
              <w:sz w:val="16"/>
            </w:rPr>
          </w:rPrChange>
        </w:rPr>
        <w:fldChar w:fldCharType="begin"/>
      </w:r>
      <w:r w:rsidRPr="00404B9C">
        <w:rPr>
          <w:rFonts w:ascii="Arial" w:hAnsi="Arial"/>
          <w:sz w:val="20"/>
          <w:rPrChange w:id="123" w:author="Solsire Torres-Ignacio Cardenas" w:date="2012-01-19T01:29:00Z">
            <w:rPr>
              <w:rFonts w:ascii="Arial" w:hAnsi="Arial"/>
              <w:sz w:val="16"/>
            </w:rPr>
          </w:rPrChange>
        </w:rPr>
        <w:instrText xml:space="preserve"> PAGEREF _</w:instrText>
      </w:r>
      <w:del w:id="124" w:author="Solsire Torres-Ignacio Cardenas" w:date="2012-01-19T01:29:00Z">
        <w:r w:rsidR="005432AD" w:rsidRPr="005432AD">
          <w:rPr>
            <w:rFonts w:ascii="Arial" w:hAnsi="Arial" w:cs="Arial"/>
            <w:noProof/>
            <w:sz w:val="16"/>
            <w:szCs w:val="16"/>
          </w:rPr>
          <w:delInstrText>Toc183152052</w:delInstrText>
        </w:r>
      </w:del>
      <w:ins w:id="125" w:author="Solsire Torres-Ignacio Cardenas" w:date="2012-01-19T01:29:00Z">
        <w:r w:rsidRPr="00404B9C">
          <w:rPr>
            <w:rFonts w:ascii="Arial" w:hAnsi="Arial"/>
            <w:noProof/>
            <w:sz w:val="20"/>
            <w:szCs w:val="20"/>
          </w:rPr>
          <w:instrText>Toc188551242</w:instrText>
        </w:r>
      </w:ins>
      <w:r w:rsidRPr="00404B9C">
        <w:rPr>
          <w:rFonts w:ascii="Arial" w:hAnsi="Arial"/>
          <w:sz w:val="20"/>
          <w:rPrChange w:id="126" w:author="Solsire Torres-Ignacio Cardenas" w:date="2012-01-19T01:29:00Z">
            <w:rPr>
              <w:rFonts w:ascii="Arial" w:hAnsi="Arial"/>
              <w:sz w:val="16"/>
            </w:rPr>
          </w:rPrChange>
        </w:rPr>
        <w:instrText xml:space="preserve"> \h </w:instrText>
      </w:r>
      <w:r w:rsidRPr="00404B9C">
        <w:rPr>
          <w:rFonts w:ascii="Arial" w:hAnsi="Arial"/>
          <w:sz w:val="20"/>
          <w:rPrChange w:id="127" w:author="Solsire Torres-Ignacio Cardenas" w:date="2012-01-19T01:29:00Z">
            <w:rPr>
              <w:rFonts w:ascii="Arial" w:hAnsi="Arial"/>
              <w:sz w:val="16"/>
            </w:rPr>
          </w:rPrChange>
        </w:rPr>
      </w:r>
      <w:r w:rsidRPr="00404B9C">
        <w:rPr>
          <w:rFonts w:ascii="Arial" w:hAnsi="Arial"/>
          <w:sz w:val="20"/>
          <w:rPrChange w:id="128" w:author="Solsire Torres-Ignacio Cardenas" w:date="2012-01-19T01:29:00Z">
            <w:rPr>
              <w:rFonts w:ascii="Arial" w:hAnsi="Arial"/>
              <w:sz w:val="16"/>
            </w:rPr>
          </w:rPrChange>
        </w:rPr>
        <w:fldChar w:fldCharType="separate"/>
      </w:r>
      <w:del w:id="129" w:author="Solsire Torres-Ignacio Cardenas" w:date="2012-01-19T01:29:00Z">
        <w:r w:rsidR="003B5500">
          <w:rPr>
            <w:rFonts w:ascii="Arial" w:hAnsi="Arial" w:cs="Arial"/>
            <w:noProof/>
            <w:sz w:val="16"/>
            <w:szCs w:val="16"/>
          </w:rPr>
          <w:delText>16</w:delText>
        </w:r>
      </w:del>
      <w:ins w:id="130" w:author="Solsire Torres-Ignacio Cardenas" w:date="2012-01-19T01:29:00Z">
        <w:r w:rsidR="00DA0670">
          <w:rPr>
            <w:rFonts w:ascii="Arial" w:hAnsi="Arial"/>
            <w:noProof/>
            <w:sz w:val="20"/>
            <w:szCs w:val="20"/>
          </w:rPr>
          <w:t>13</w:t>
        </w:r>
      </w:ins>
      <w:r w:rsidRPr="00404B9C">
        <w:rPr>
          <w:rFonts w:ascii="Arial" w:hAnsi="Arial"/>
          <w:sz w:val="20"/>
          <w:rPrChange w:id="131" w:author="Solsire Torres-Ignacio Cardenas" w:date="2012-01-19T01:29:00Z">
            <w:rPr>
              <w:rFonts w:ascii="Arial" w:hAnsi="Arial"/>
              <w:sz w:val="16"/>
            </w:rPr>
          </w:rPrChange>
        </w:rPr>
        <w:fldChar w:fldCharType="end"/>
      </w:r>
    </w:p>
    <w:p w14:paraId="7381A43B" w14:textId="37D727E8" w:rsidR="00404B9C" w:rsidRPr="00404B9C" w:rsidRDefault="00404B9C">
      <w:pPr>
        <w:pStyle w:val="TOC1"/>
        <w:tabs>
          <w:tab w:val="right" w:leader="dot" w:pos="8494"/>
        </w:tabs>
        <w:rPr>
          <w:rFonts w:ascii="Arial" w:hAnsi="Arial"/>
          <w:sz w:val="20"/>
          <w:lang w:val="en-US"/>
          <w:rPrChange w:id="132" w:author="Solsire Torres-Ignacio Cardenas" w:date="2012-01-19T01:29:00Z">
            <w:rPr>
              <w:rFonts w:ascii="Arial" w:hAnsi="Arial"/>
              <w:sz w:val="16"/>
              <w:lang w:val="en-US"/>
            </w:rPr>
          </w:rPrChange>
        </w:rPr>
      </w:pPr>
      <w:r w:rsidRPr="00404B9C">
        <w:rPr>
          <w:rFonts w:ascii="Arial" w:hAnsi="Arial"/>
          <w:sz w:val="20"/>
          <w:lang w:val="es-ES_tradnl"/>
          <w:rPrChange w:id="133" w:author="Solsire Torres-Ignacio Cardenas" w:date="2012-01-19T01:29:00Z">
            <w:rPr>
              <w:rFonts w:ascii="Arial" w:hAnsi="Arial"/>
              <w:sz w:val="16"/>
              <w:lang w:val="es-ES_tradnl"/>
            </w:rPr>
          </w:rPrChange>
        </w:rPr>
        <w:t>Estudio de la Factibilidad</w:t>
      </w:r>
      <w:r w:rsidRPr="00404B9C">
        <w:rPr>
          <w:rFonts w:ascii="Arial" w:hAnsi="Arial"/>
          <w:sz w:val="20"/>
          <w:rPrChange w:id="134" w:author="Solsire Torres-Ignacio Cardenas" w:date="2012-01-19T01:29:00Z">
            <w:rPr>
              <w:rFonts w:ascii="Arial" w:hAnsi="Arial"/>
              <w:sz w:val="16"/>
            </w:rPr>
          </w:rPrChange>
        </w:rPr>
        <w:tab/>
      </w:r>
      <w:r w:rsidRPr="00404B9C">
        <w:rPr>
          <w:rFonts w:ascii="Arial" w:hAnsi="Arial"/>
          <w:sz w:val="20"/>
          <w:rPrChange w:id="135" w:author="Solsire Torres-Ignacio Cardenas" w:date="2012-01-19T01:29:00Z">
            <w:rPr>
              <w:rFonts w:ascii="Arial" w:hAnsi="Arial"/>
              <w:sz w:val="16"/>
            </w:rPr>
          </w:rPrChange>
        </w:rPr>
        <w:fldChar w:fldCharType="begin"/>
      </w:r>
      <w:r w:rsidRPr="00404B9C">
        <w:rPr>
          <w:rFonts w:ascii="Arial" w:hAnsi="Arial"/>
          <w:sz w:val="20"/>
          <w:rPrChange w:id="136" w:author="Solsire Torres-Ignacio Cardenas" w:date="2012-01-19T01:29:00Z">
            <w:rPr>
              <w:rFonts w:ascii="Arial" w:hAnsi="Arial"/>
              <w:sz w:val="16"/>
            </w:rPr>
          </w:rPrChange>
        </w:rPr>
        <w:instrText xml:space="preserve"> PAGEREF _</w:instrText>
      </w:r>
      <w:del w:id="137" w:author="Solsire Torres-Ignacio Cardenas" w:date="2012-01-19T01:29:00Z">
        <w:r w:rsidR="005432AD" w:rsidRPr="005432AD">
          <w:rPr>
            <w:rFonts w:ascii="Arial" w:hAnsi="Arial" w:cs="Arial"/>
            <w:noProof/>
            <w:sz w:val="16"/>
            <w:szCs w:val="16"/>
          </w:rPr>
          <w:delInstrText>Toc183152053</w:delInstrText>
        </w:r>
      </w:del>
      <w:ins w:id="138" w:author="Solsire Torres-Ignacio Cardenas" w:date="2012-01-19T01:29:00Z">
        <w:r w:rsidRPr="00404B9C">
          <w:rPr>
            <w:rFonts w:ascii="Arial" w:hAnsi="Arial"/>
            <w:noProof/>
            <w:sz w:val="20"/>
            <w:szCs w:val="20"/>
          </w:rPr>
          <w:instrText>Toc188551243</w:instrText>
        </w:r>
      </w:ins>
      <w:r w:rsidRPr="00404B9C">
        <w:rPr>
          <w:rFonts w:ascii="Arial" w:hAnsi="Arial"/>
          <w:sz w:val="20"/>
          <w:rPrChange w:id="139" w:author="Solsire Torres-Ignacio Cardenas" w:date="2012-01-19T01:29:00Z">
            <w:rPr>
              <w:rFonts w:ascii="Arial" w:hAnsi="Arial"/>
              <w:sz w:val="16"/>
            </w:rPr>
          </w:rPrChange>
        </w:rPr>
        <w:instrText xml:space="preserve"> \h </w:instrText>
      </w:r>
      <w:r w:rsidRPr="00404B9C">
        <w:rPr>
          <w:rFonts w:ascii="Arial" w:hAnsi="Arial"/>
          <w:sz w:val="20"/>
          <w:rPrChange w:id="140" w:author="Solsire Torres-Ignacio Cardenas" w:date="2012-01-19T01:29:00Z">
            <w:rPr>
              <w:rFonts w:ascii="Arial" w:hAnsi="Arial"/>
              <w:sz w:val="16"/>
            </w:rPr>
          </w:rPrChange>
        </w:rPr>
      </w:r>
      <w:r w:rsidRPr="00404B9C">
        <w:rPr>
          <w:rFonts w:ascii="Arial" w:hAnsi="Arial"/>
          <w:sz w:val="20"/>
          <w:rPrChange w:id="141" w:author="Solsire Torres-Ignacio Cardenas" w:date="2012-01-19T01:29:00Z">
            <w:rPr>
              <w:rFonts w:ascii="Arial" w:hAnsi="Arial"/>
              <w:sz w:val="16"/>
            </w:rPr>
          </w:rPrChange>
        </w:rPr>
        <w:fldChar w:fldCharType="separate"/>
      </w:r>
      <w:del w:id="142" w:author="Solsire Torres-Ignacio Cardenas" w:date="2012-01-19T01:29:00Z">
        <w:r w:rsidR="003B5500">
          <w:rPr>
            <w:rFonts w:ascii="Arial" w:hAnsi="Arial" w:cs="Arial"/>
            <w:noProof/>
            <w:sz w:val="16"/>
            <w:szCs w:val="16"/>
          </w:rPr>
          <w:delText>18</w:delText>
        </w:r>
      </w:del>
      <w:ins w:id="143" w:author="Solsire Torres-Ignacio Cardenas" w:date="2012-01-19T01:29:00Z">
        <w:r w:rsidR="00DA0670">
          <w:rPr>
            <w:rFonts w:ascii="Arial" w:hAnsi="Arial"/>
            <w:noProof/>
            <w:sz w:val="20"/>
            <w:szCs w:val="20"/>
          </w:rPr>
          <w:t>15</w:t>
        </w:r>
      </w:ins>
      <w:r w:rsidRPr="00404B9C">
        <w:rPr>
          <w:rFonts w:ascii="Arial" w:hAnsi="Arial"/>
          <w:sz w:val="20"/>
          <w:rPrChange w:id="144" w:author="Solsire Torres-Ignacio Cardenas" w:date="2012-01-19T01:29:00Z">
            <w:rPr>
              <w:rFonts w:ascii="Arial" w:hAnsi="Arial"/>
              <w:sz w:val="16"/>
            </w:rPr>
          </w:rPrChange>
        </w:rPr>
        <w:fldChar w:fldCharType="end"/>
      </w:r>
    </w:p>
    <w:p w14:paraId="4F865515" w14:textId="571FC9B3" w:rsidR="00404B9C" w:rsidRPr="00404B9C" w:rsidRDefault="00404B9C">
      <w:pPr>
        <w:pStyle w:val="TOC2"/>
        <w:rPr>
          <w:rFonts w:ascii="Arial" w:hAnsi="Arial"/>
          <w:sz w:val="20"/>
          <w:lang w:val="en-US"/>
          <w:rPrChange w:id="145" w:author="Solsire Torres-Ignacio Cardenas" w:date="2012-01-19T01:29:00Z">
            <w:rPr>
              <w:rFonts w:ascii="Arial" w:hAnsi="Arial"/>
              <w:sz w:val="16"/>
              <w:lang w:val="en-US"/>
            </w:rPr>
          </w:rPrChange>
        </w:rPr>
      </w:pPr>
      <w:r w:rsidRPr="00404B9C">
        <w:rPr>
          <w:rFonts w:ascii="Arial" w:hAnsi="Arial"/>
          <w:sz w:val="20"/>
          <w:lang w:val="es-ES_tradnl"/>
          <w:rPrChange w:id="146" w:author="Solsire Torres-Ignacio Cardenas" w:date="2012-01-19T01:29:00Z">
            <w:rPr>
              <w:rFonts w:ascii="Arial" w:hAnsi="Arial"/>
              <w:sz w:val="16"/>
              <w:lang w:val="es-ES_tradnl"/>
            </w:rPr>
          </w:rPrChange>
        </w:rPr>
        <w:t>Factibilidad Técnica</w:t>
      </w:r>
      <w:r w:rsidRPr="00404B9C">
        <w:rPr>
          <w:rFonts w:ascii="Arial" w:hAnsi="Arial"/>
          <w:sz w:val="20"/>
          <w:rPrChange w:id="147" w:author="Solsire Torres-Ignacio Cardenas" w:date="2012-01-19T01:29:00Z">
            <w:rPr>
              <w:rFonts w:ascii="Arial" w:hAnsi="Arial"/>
              <w:sz w:val="16"/>
            </w:rPr>
          </w:rPrChange>
        </w:rPr>
        <w:tab/>
      </w:r>
      <w:r w:rsidRPr="00404B9C">
        <w:rPr>
          <w:rFonts w:ascii="Arial" w:hAnsi="Arial"/>
          <w:sz w:val="20"/>
          <w:rPrChange w:id="148" w:author="Solsire Torres-Ignacio Cardenas" w:date="2012-01-19T01:29:00Z">
            <w:rPr>
              <w:rFonts w:ascii="Arial" w:hAnsi="Arial"/>
              <w:sz w:val="16"/>
            </w:rPr>
          </w:rPrChange>
        </w:rPr>
        <w:fldChar w:fldCharType="begin"/>
      </w:r>
      <w:r w:rsidRPr="00404B9C">
        <w:rPr>
          <w:rFonts w:ascii="Arial" w:hAnsi="Arial"/>
          <w:sz w:val="20"/>
          <w:rPrChange w:id="149" w:author="Solsire Torres-Ignacio Cardenas" w:date="2012-01-19T01:29:00Z">
            <w:rPr>
              <w:rFonts w:ascii="Arial" w:hAnsi="Arial"/>
              <w:sz w:val="16"/>
            </w:rPr>
          </w:rPrChange>
        </w:rPr>
        <w:instrText xml:space="preserve"> PAGEREF _</w:instrText>
      </w:r>
      <w:del w:id="150" w:author="Solsire Torres-Ignacio Cardenas" w:date="2012-01-19T01:29:00Z">
        <w:r w:rsidR="005432AD" w:rsidRPr="005432AD">
          <w:rPr>
            <w:rFonts w:ascii="Arial" w:hAnsi="Arial" w:cs="Arial"/>
            <w:noProof/>
            <w:sz w:val="16"/>
            <w:szCs w:val="16"/>
          </w:rPr>
          <w:delInstrText>Toc183152054</w:delInstrText>
        </w:r>
      </w:del>
      <w:ins w:id="151" w:author="Solsire Torres-Ignacio Cardenas" w:date="2012-01-19T01:29:00Z">
        <w:r w:rsidRPr="00404B9C">
          <w:rPr>
            <w:rFonts w:ascii="Arial" w:hAnsi="Arial"/>
            <w:noProof/>
            <w:sz w:val="20"/>
            <w:szCs w:val="20"/>
          </w:rPr>
          <w:instrText>Toc188551244</w:instrText>
        </w:r>
      </w:ins>
      <w:r w:rsidRPr="00404B9C">
        <w:rPr>
          <w:rFonts w:ascii="Arial" w:hAnsi="Arial"/>
          <w:sz w:val="20"/>
          <w:rPrChange w:id="152" w:author="Solsire Torres-Ignacio Cardenas" w:date="2012-01-19T01:29:00Z">
            <w:rPr>
              <w:rFonts w:ascii="Arial" w:hAnsi="Arial"/>
              <w:sz w:val="16"/>
            </w:rPr>
          </w:rPrChange>
        </w:rPr>
        <w:instrText xml:space="preserve"> \h </w:instrText>
      </w:r>
      <w:r w:rsidRPr="00404B9C">
        <w:rPr>
          <w:rFonts w:ascii="Arial" w:hAnsi="Arial"/>
          <w:sz w:val="20"/>
          <w:rPrChange w:id="153" w:author="Solsire Torres-Ignacio Cardenas" w:date="2012-01-19T01:29:00Z">
            <w:rPr>
              <w:rFonts w:ascii="Arial" w:hAnsi="Arial"/>
              <w:sz w:val="16"/>
            </w:rPr>
          </w:rPrChange>
        </w:rPr>
      </w:r>
      <w:r w:rsidRPr="00404B9C">
        <w:rPr>
          <w:rFonts w:ascii="Arial" w:hAnsi="Arial"/>
          <w:sz w:val="20"/>
          <w:rPrChange w:id="154" w:author="Solsire Torres-Ignacio Cardenas" w:date="2012-01-19T01:29:00Z">
            <w:rPr>
              <w:rFonts w:ascii="Arial" w:hAnsi="Arial"/>
              <w:sz w:val="16"/>
            </w:rPr>
          </w:rPrChange>
        </w:rPr>
        <w:fldChar w:fldCharType="separate"/>
      </w:r>
      <w:del w:id="155" w:author="Solsire Torres-Ignacio Cardenas" w:date="2012-01-19T01:29:00Z">
        <w:r w:rsidR="003B5500">
          <w:rPr>
            <w:rFonts w:ascii="Arial" w:hAnsi="Arial" w:cs="Arial"/>
            <w:noProof/>
            <w:sz w:val="16"/>
            <w:szCs w:val="16"/>
          </w:rPr>
          <w:delText>18</w:delText>
        </w:r>
      </w:del>
      <w:ins w:id="156" w:author="Solsire Torres-Ignacio Cardenas" w:date="2012-01-19T01:29:00Z">
        <w:r w:rsidR="00DA0670">
          <w:rPr>
            <w:rFonts w:ascii="Arial" w:hAnsi="Arial"/>
            <w:noProof/>
            <w:sz w:val="20"/>
            <w:szCs w:val="20"/>
          </w:rPr>
          <w:t>15</w:t>
        </w:r>
      </w:ins>
      <w:r w:rsidRPr="00404B9C">
        <w:rPr>
          <w:rFonts w:ascii="Arial" w:hAnsi="Arial"/>
          <w:sz w:val="20"/>
          <w:rPrChange w:id="157" w:author="Solsire Torres-Ignacio Cardenas" w:date="2012-01-19T01:29:00Z">
            <w:rPr>
              <w:rFonts w:ascii="Arial" w:hAnsi="Arial"/>
              <w:sz w:val="16"/>
            </w:rPr>
          </w:rPrChange>
        </w:rPr>
        <w:fldChar w:fldCharType="end"/>
      </w:r>
    </w:p>
    <w:p w14:paraId="6F7AE4F6" w14:textId="31908DCC" w:rsidR="00404B9C" w:rsidRPr="00404B9C" w:rsidRDefault="00404B9C">
      <w:pPr>
        <w:pStyle w:val="TOC2"/>
        <w:rPr>
          <w:rFonts w:ascii="Arial" w:hAnsi="Arial"/>
          <w:sz w:val="20"/>
          <w:lang w:val="en-US"/>
          <w:rPrChange w:id="158" w:author="Solsire Torres-Ignacio Cardenas" w:date="2012-01-19T01:29:00Z">
            <w:rPr>
              <w:rFonts w:ascii="Arial" w:hAnsi="Arial"/>
              <w:sz w:val="16"/>
              <w:lang w:val="en-US"/>
            </w:rPr>
          </w:rPrChange>
        </w:rPr>
      </w:pPr>
      <w:r w:rsidRPr="00404B9C">
        <w:rPr>
          <w:rFonts w:ascii="Arial" w:hAnsi="Arial"/>
          <w:sz w:val="20"/>
          <w:lang w:val="es-ES_tradnl"/>
          <w:rPrChange w:id="159" w:author="Solsire Torres-Ignacio Cardenas" w:date="2012-01-19T01:29:00Z">
            <w:rPr>
              <w:rFonts w:ascii="Arial" w:hAnsi="Arial"/>
              <w:sz w:val="16"/>
              <w:lang w:val="es-ES_tradnl"/>
            </w:rPr>
          </w:rPrChange>
        </w:rPr>
        <w:t>Factibilidad de Mercado</w:t>
      </w:r>
      <w:r w:rsidRPr="00404B9C">
        <w:rPr>
          <w:rFonts w:ascii="Arial" w:hAnsi="Arial"/>
          <w:sz w:val="20"/>
          <w:rPrChange w:id="160" w:author="Solsire Torres-Ignacio Cardenas" w:date="2012-01-19T01:29:00Z">
            <w:rPr>
              <w:rFonts w:ascii="Arial" w:hAnsi="Arial"/>
              <w:sz w:val="16"/>
            </w:rPr>
          </w:rPrChange>
        </w:rPr>
        <w:tab/>
      </w:r>
      <w:r w:rsidRPr="00404B9C">
        <w:rPr>
          <w:rFonts w:ascii="Arial" w:hAnsi="Arial"/>
          <w:sz w:val="20"/>
          <w:rPrChange w:id="161" w:author="Solsire Torres-Ignacio Cardenas" w:date="2012-01-19T01:29:00Z">
            <w:rPr>
              <w:rFonts w:ascii="Arial" w:hAnsi="Arial"/>
              <w:sz w:val="16"/>
            </w:rPr>
          </w:rPrChange>
        </w:rPr>
        <w:fldChar w:fldCharType="begin"/>
      </w:r>
      <w:r w:rsidRPr="00404B9C">
        <w:rPr>
          <w:rFonts w:ascii="Arial" w:hAnsi="Arial"/>
          <w:sz w:val="20"/>
          <w:rPrChange w:id="162" w:author="Solsire Torres-Ignacio Cardenas" w:date="2012-01-19T01:29:00Z">
            <w:rPr>
              <w:rFonts w:ascii="Arial" w:hAnsi="Arial"/>
              <w:sz w:val="16"/>
            </w:rPr>
          </w:rPrChange>
        </w:rPr>
        <w:instrText xml:space="preserve"> PAGEREF _</w:instrText>
      </w:r>
      <w:del w:id="163" w:author="Solsire Torres-Ignacio Cardenas" w:date="2012-01-19T01:29:00Z">
        <w:r w:rsidR="005432AD" w:rsidRPr="005432AD">
          <w:rPr>
            <w:rFonts w:ascii="Arial" w:hAnsi="Arial" w:cs="Arial"/>
            <w:noProof/>
            <w:sz w:val="16"/>
            <w:szCs w:val="16"/>
          </w:rPr>
          <w:delInstrText>Toc183152055</w:delInstrText>
        </w:r>
      </w:del>
      <w:ins w:id="164" w:author="Solsire Torres-Ignacio Cardenas" w:date="2012-01-19T01:29:00Z">
        <w:r w:rsidRPr="00404B9C">
          <w:rPr>
            <w:rFonts w:ascii="Arial" w:hAnsi="Arial"/>
            <w:noProof/>
            <w:sz w:val="20"/>
            <w:szCs w:val="20"/>
          </w:rPr>
          <w:instrText>Toc188551245</w:instrText>
        </w:r>
      </w:ins>
      <w:r w:rsidRPr="00404B9C">
        <w:rPr>
          <w:rFonts w:ascii="Arial" w:hAnsi="Arial"/>
          <w:sz w:val="20"/>
          <w:rPrChange w:id="165" w:author="Solsire Torres-Ignacio Cardenas" w:date="2012-01-19T01:29:00Z">
            <w:rPr>
              <w:rFonts w:ascii="Arial" w:hAnsi="Arial"/>
              <w:sz w:val="16"/>
            </w:rPr>
          </w:rPrChange>
        </w:rPr>
        <w:instrText xml:space="preserve"> \h </w:instrText>
      </w:r>
      <w:r w:rsidRPr="00404B9C">
        <w:rPr>
          <w:rFonts w:ascii="Arial" w:hAnsi="Arial"/>
          <w:sz w:val="20"/>
          <w:rPrChange w:id="166" w:author="Solsire Torres-Ignacio Cardenas" w:date="2012-01-19T01:29:00Z">
            <w:rPr>
              <w:rFonts w:ascii="Arial" w:hAnsi="Arial"/>
              <w:sz w:val="16"/>
            </w:rPr>
          </w:rPrChange>
        </w:rPr>
      </w:r>
      <w:r w:rsidRPr="00404B9C">
        <w:rPr>
          <w:rFonts w:ascii="Arial" w:hAnsi="Arial"/>
          <w:sz w:val="20"/>
          <w:rPrChange w:id="167" w:author="Solsire Torres-Ignacio Cardenas" w:date="2012-01-19T01:29:00Z">
            <w:rPr>
              <w:rFonts w:ascii="Arial" w:hAnsi="Arial"/>
              <w:sz w:val="16"/>
            </w:rPr>
          </w:rPrChange>
        </w:rPr>
        <w:fldChar w:fldCharType="separate"/>
      </w:r>
      <w:del w:id="168" w:author="Solsire Torres-Ignacio Cardenas" w:date="2012-01-19T01:29:00Z">
        <w:r w:rsidR="003B5500">
          <w:rPr>
            <w:rFonts w:ascii="Arial" w:hAnsi="Arial" w:cs="Arial"/>
            <w:noProof/>
            <w:sz w:val="16"/>
            <w:szCs w:val="16"/>
          </w:rPr>
          <w:delText>19</w:delText>
        </w:r>
      </w:del>
      <w:ins w:id="169" w:author="Solsire Torres-Ignacio Cardenas" w:date="2012-01-19T01:29:00Z">
        <w:r w:rsidR="00DA0670">
          <w:rPr>
            <w:rFonts w:ascii="Arial" w:hAnsi="Arial"/>
            <w:noProof/>
            <w:sz w:val="20"/>
            <w:szCs w:val="20"/>
          </w:rPr>
          <w:t>16</w:t>
        </w:r>
      </w:ins>
      <w:r w:rsidRPr="00404B9C">
        <w:rPr>
          <w:rFonts w:ascii="Arial" w:hAnsi="Arial"/>
          <w:sz w:val="20"/>
          <w:rPrChange w:id="170" w:author="Solsire Torres-Ignacio Cardenas" w:date="2012-01-19T01:29:00Z">
            <w:rPr>
              <w:rFonts w:ascii="Arial" w:hAnsi="Arial"/>
              <w:sz w:val="16"/>
            </w:rPr>
          </w:rPrChange>
        </w:rPr>
        <w:fldChar w:fldCharType="end"/>
      </w:r>
    </w:p>
    <w:p w14:paraId="58AEA581" w14:textId="3FAAA462" w:rsidR="00404B9C" w:rsidRPr="00404B9C" w:rsidRDefault="00404B9C">
      <w:pPr>
        <w:pStyle w:val="TOC2"/>
        <w:rPr>
          <w:rFonts w:ascii="Arial" w:hAnsi="Arial"/>
          <w:sz w:val="20"/>
          <w:lang w:val="en-US"/>
          <w:rPrChange w:id="171" w:author="Solsire Torres-Ignacio Cardenas" w:date="2012-01-19T01:29:00Z">
            <w:rPr>
              <w:rFonts w:ascii="Arial" w:hAnsi="Arial"/>
              <w:sz w:val="16"/>
              <w:lang w:val="en-US"/>
            </w:rPr>
          </w:rPrChange>
        </w:rPr>
      </w:pPr>
      <w:r w:rsidRPr="00404B9C">
        <w:rPr>
          <w:rFonts w:ascii="Arial" w:hAnsi="Arial"/>
          <w:sz w:val="20"/>
          <w:lang w:val="es-ES_tradnl"/>
          <w:rPrChange w:id="172" w:author="Solsire Torres-Ignacio Cardenas" w:date="2012-01-19T01:29:00Z">
            <w:rPr>
              <w:rFonts w:ascii="Arial" w:hAnsi="Arial"/>
              <w:sz w:val="16"/>
              <w:lang w:val="es-ES_tradnl"/>
            </w:rPr>
          </w:rPrChange>
        </w:rPr>
        <w:t>Factibilidad Económica</w:t>
      </w:r>
      <w:r w:rsidRPr="00404B9C">
        <w:rPr>
          <w:rFonts w:ascii="Arial" w:hAnsi="Arial"/>
          <w:sz w:val="20"/>
          <w:rPrChange w:id="173" w:author="Solsire Torres-Ignacio Cardenas" w:date="2012-01-19T01:29:00Z">
            <w:rPr>
              <w:rFonts w:ascii="Arial" w:hAnsi="Arial"/>
              <w:sz w:val="16"/>
            </w:rPr>
          </w:rPrChange>
        </w:rPr>
        <w:tab/>
      </w:r>
      <w:r w:rsidRPr="00404B9C">
        <w:rPr>
          <w:rFonts w:ascii="Arial" w:hAnsi="Arial"/>
          <w:sz w:val="20"/>
          <w:rPrChange w:id="174" w:author="Solsire Torres-Ignacio Cardenas" w:date="2012-01-19T01:29:00Z">
            <w:rPr>
              <w:rFonts w:ascii="Arial" w:hAnsi="Arial"/>
              <w:sz w:val="16"/>
            </w:rPr>
          </w:rPrChange>
        </w:rPr>
        <w:fldChar w:fldCharType="begin"/>
      </w:r>
      <w:r w:rsidRPr="00404B9C">
        <w:rPr>
          <w:rFonts w:ascii="Arial" w:hAnsi="Arial"/>
          <w:sz w:val="20"/>
          <w:rPrChange w:id="175" w:author="Solsire Torres-Ignacio Cardenas" w:date="2012-01-19T01:29:00Z">
            <w:rPr>
              <w:rFonts w:ascii="Arial" w:hAnsi="Arial"/>
              <w:sz w:val="16"/>
            </w:rPr>
          </w:rPrChange>
        </w:rPr>
        <w:instrText xml:space="preserve"> PAGEREF _</w:instrText>
      </w:r>
      <w:del w:id="176" w:author="Solsire Torres-Ignacio Cardenas" w:date="2012-01-19T01:29:00Z">
        <w:r w:rsidR="005432AD" w:rsidRPr="005432AD">
          <w:rPr>
            <w:rFonts w:ascii="Arial" w:hAnsi="Arial" w:cs="Arial"/>
            <w:noProof/>
            <w:sz w:val="16"/>
            <w:szCs w:val="16"/>
          </w:rPr>
          <w:delInstrText>Toc183152056</w:delInstrText>
        </w:r>
      </w:del>
      <w:ins w:id="177" w:author="Solsire Torres-Ignacio Cardenas" w:date="2012-01-19T01:29:00Z">
        <w:r w:rsidRPr="00404B9C">
          <w:rPr>
            <w:rFonts w:ascii="Arial" w:hAnsi="Arial"/>
            <w:noProof/>
            <w:sz w:val="20"/>
            <w:szCs w:val="20"/>
          </w:rPr>
          <w:instrText>Toc188551246</w:instrText>
        </w:r>
      </w:ins>
      <w:r w:rsidRPr="00404B9C">
        <w:rPr>
          <w:rFonts w:ascii="Arial" w:hAnsi="Arial"/>
          <w:sz w:val="20"/>
          <w:rPrChange w:id="178" w:author="Solsire Torres-Ignacio Cardenas" w:date="2012-01-19T01:29:00Z">
            <w:rPr>
              <w:rFonts w:ascii="Arial" w:hAnsi="Arial"/>
              <w:sz w:val="16"/>
            </w:rPr>
          </w:rPrChange>
        </w:rPr>
        <w:instrText xml:space="preserve"> \h </w:instrText>
      </w:r>
      <w:r w:rsidRPr="00404B9C">
        <w:rPr>
          <w:rFonts w:ascii="Arial" w:hAnsi="Arial"/>
          <w:sz w:val="20"/>
          <w:rPrChange w:id="179" w:author="Solsire Torres-Ignacio Cardenas" w:date="2012-01-19T01:29:00Z">
            <w:rPr>
              <w:rFonts w:ascii="Arial" w:hAnsi="Arial"/>
              <w:sz w:val="16"/>
            </w:rPr>
          </w:rPrChange>
        </w:rPr>
      </w:r>
      <w:r w:rsidRPr="00404B9C">
        <w:rPr>
          <w:rFonts w:ascii="Arial" w:hAnsi="Arial"/>
          <w:sz w:val="20"/>
          <w:rPrChange w:id="180" w:author="Solsire Torres-Ignacio Cardenas" w:date="2012-01-19T01:29:00Z">
            <w:rPr>
              <w:rFonts w:ascii="Arial" w:hAnsi="Arial"/>
              <w:sz w:val="16"/>
            </w:rPr>
          </w:rPrChange>
        </w:rPr>
        <w:fldChar w:fldCharType="separate"/>
      </w:r>
      <w:del w:id="181" w:author="Solsire Torres-Ignacio Cardenas" w:date="2012-01-19T01:29:00Z">
        <w:r w:rsidR="003B5500">
          <w:rPr>
            <w:rFonts w:ascii="Arial" w:hAnsi="Arial" w:cs="Arial"/>
            <w:noProof/>
            <w:sz w:val="16"/>
            <w:szCs w:val="16"/>
          </w:rPr>
          <w:delText>20</w:delText>
        </w:r>
      </w:del>
      <w:ins w:id="182" w:author="Solsire Torres-Ignacio Cardenas" w:date="2012-01-19T01:29:00Z">
        <w:r w:rsidR="00DA0670">
          <w:rPr>
            <w:rFonts w:ascii="Arial" w:hAnsi="Arial"/>
            <w:noProof/>
            <w:sz w:val="20"/>
            <w:szCs w:val="20"/>
          </w:rPr>
          <w:t>17</w:t>
        </w:r>
      </w:ins>
      <w:r w:rsidRPr="00404B9C">
        <w:rPr>
          <w:rFonts w:ascii="Arial" w:hAnsi="Arial"/>
          <w:sz w:val="20"/>
          <w:rPrChange w:id="183" w:author="Solsire Torres-Ignacio Cardenas" w:date="2012-01-19T01:29:00Z">
            <w:rPr>
              <w:rFonts w:ascii="Arial" w:hAnsi="Arial"/>
              <w:sz w:val="16"/>
            </w:rPr>
          </w:rPrChange>
        </w:rPr>
        <w:fldChar w:fldCharType="end"/>
      </w:r>
    </w:p>
    <w:p w14:paraId="3F1034AF" w14:textId="5E49CC4F" w:rsidR="00404B9C" w:rsidRPr="00404B9C" w:rsidRDefault="00404B9C">
      <w:pPr>
        <w:pStyle w:val="TOC1"/>
        <w:tabs>
          <w:tab w:val="right" w:leader="dot" w:pos="8494"/>
        </w:tabs>
        <w:rPr>
          <w:rFonts w:ascii="Arial" w:hAnsi="Arial"/>
          <w:sz w:val="20"/>
          <w:lang w:val="en-US"/>
          <w:rPrChange w:id="184" w:author="Solsire Torres-Ignacio Cardenas" w:date="2012-01-19T01:29:00Z">
            <w:rPr>
              <w:rFonts w:ascii="Arial" w:hAnsi="Arial"/>
              <w:sz w:val="16"/>
              <w:lang w:val="en-US"/>
            </w:rPr>
          </w:rPrChange>
        </w:rPr>
      </w:pPr>
      <w:r w:rsidRPr="00404B9C">
        <w:rPr>
          <w:rFonts w:ascii="Arial" w:hAnsi="Arial"/>
          <w:sz w:val="20"/>
          <w:lang w:val="es-ES_tradnl"/>
          <w:rPrChange w:id="185" w:author="Solsire Torres-Ignacio Cardenas" w:date="2012-01-19T01:29:00Z">
            <w:rPr>
              <w:rFonts w:ascii="Arial" w:hAnsi="Arial"/>
              <w:sz w:val="16"/>
              <w:lang w:val="es-ES_tradnl"/>
            </w:rPr>
          </w:rPrChange>
        </w:rPr>
        <w:t>Estrategia de Gerencia del Proyecto</w:t>
      </w:r>
      <w:r w:rsidRPr="00404B9C">
        <w:rPr>
          <w:rFonts w:ascii="Arial" w:hAnsi="Arial"/>
          <w:sz w:val="20"/>
          <w:rPrChange w:id="186" w:author="Solsire Torres-Ignacio Cardenas" w:date="2012-01-19T01:29:00Z">
            <w:rPr>
              <w:rFonts w:ascii="Arial" w:hAnsi="Arial"/>
              <w:sz w:val="16"/>
            </w:rPr>
          </w:rPrChange>
        </w:rPr>
        <w:tab/>
      </w:r>
      <w:r w:rsidRPr="00404B9C">
        <w:rPr>
          <w:rFonts w:ascii="Arial" w:hAnsi="Arial"/>
          <w:sz w:val="20"/>
          <w:rPrChange w:id="187" w:author="Solsire Torres-Ignacio Cardenas" w:date="2012-01-19T01:29:00Z">
            <w:rPr>
              <w:rFonts w:ascii="Arial" w:hAnsi="Arial"/>
              <w:sz w:val="16"/>
            </w:rPr>
          </w:rPrChange>
        </w:rPr>
        <w:fldChar w:fldCharType="begin"/>
      </w:r>
      <w:r w:rsidRPr="00404B9C">
        <w:rPr>
          <w:rFonts w:ascii="Arial" w:hAnsi="Arial"/>
          <w:sz w:val="20"/>
          <w:rPrChange w:id="188" w:author="Solsire Torres-Ignacio Cardenas" w:date="2012-01-19T01:29:00Z">
            <w:rPr>
              <w:rFonts w:ascii="Arial" w:hAnsi="Arial"/>
              <w:sz w:val="16"/>
            </w:rPr>
          </w:rPrChange>
        </w:rPr>
        <w:instrText xml:space="preserve"> PAGEREF _</w:instrText>
      </w:r>
      <w:del w:id="189" w:author="Solsire Torres-Ignacio Cardenas" w:date="2012-01-19T01:29:00Z">
        <w:r w:rsidR="005432AD" w:rsidRPr="005432AD">
          <w:rPr>
            <w:rFonts w:ascii="Arial" w:hAnsi="Arial" w:cs="Arial"/>
            <w:noProof/>
            <w:sz w:val="16"/>
            <w:szCs w:val="16"/>
          </w:rPr>
          <w:delInstrText>Toc183152057</w:delInstrText>
        </w:r>
      </w:del>
      <w:ins w:id="190" w:author="Solsire Torres-Ignacio Cardenas" w:date="2012-01-19T01:29:00Z">
        <w:r w:rsidRPr="00404B9C">
          <w:rPr>
            <w:rFonts w:ascii="Arial" w:hAnsi="Arial"/>
            <w:noProof/>
            <w:sz w:val="20"/>
            <w:szCs w:val="20"/>
          </w:rPr>
          <w:instrText>Toc188551247</w:instrText>
        </w:r>
      </w:ins>
      <w:r w:rsidRPr="00404B9C">
        <w:rPr>
          <w:rFonts w:ascii="Arial" w:hAnsi="Arial"/>
          <w:sz w:val="20"/>
          <w:rPrChange w:id="191" w:author="Solsire Torres-Ignacio Cardenas" w:date="2012-01-19T01:29:00Z">
            <w:rPr>
              <w:rFonts w:ascii="Arial" w:hAnsi="Arial"/>
              <w:sz w:val="16"/>
            </w:rPr>
          </w:rPrChange>
        </w:rPr>
        <w:instrText xml:space="preserve"> \h </w:instrText>
      </w:r>
      <w:r w:rsidRPr="00404B9C">
        <w:rPr>
          <w:rFonts w:ascii="Arial" w:hAnsi="Arial"/>
          <w:sz w:val="20"/>
          <w:rPrChange w:id="192" w:author="Solsire Torres-Ignacio Cardenas" w:date="2012-01-19T01:29:00Z">
            <w:rPr>
              <w:rFonts w:ascii="Arial" w:hAnsi="Arial"/>
              <w:sz w:val="16"/>
            </w:rPr>
          </w:rPrChange>
        </w:rPr>
      </w:r>
      <w:r w:rsidRPr="00404B9C">
        <w:rPr>
          <w:rFonts w:ascii="Arial" w:hAnsi="Arial"/>
          <w:sz w:val="20"/>
          <w:rPrChange w:id="193" w:author="Solsire Torres-Ignacio Cardenas" w:date="2012-01-19T01:29:00Z">
            <w:rPr>
              <w:rFonts w:ascii="Arial" w:hAnsi="Arial"/>
              <w:sz w:val="16"/>
            </w:rPr>
          </w:rPrChange>
        </w:rPr>
        <w:fldChar w:fldCharType="separate"/>
      </w:r>
      <w:del w:id="194" w:author="Solsire Torres-Ignacio Cardenas" w:date="2012-01-19T01:29:00Z">
        <w:r w:rsidR="003B5500">
          <w:rPr>
            <w:rFonts w:ascii="Arial" w:hAnsi="Arial" w:cs="Arial"/>
            <w:noProof/>
            <w:sz w:val="16"/>
            <w:szCs w:val="16"/>
          </w:rPr>
          <w:delText>27</w:delText>
        </w:r>
      </w:del>
      <w:ins w:id="195" w:author="Solsire Torres-Ignacio Cardenas" w:date="2012-01-19T01:29:00Z">
        <w:r w:rsidR="00DA0670">
          <w:rPr>
            <w:rFonts w:ascii="Arial" w:hAnsi="Arial"/>
            <w:noProof/>
            <w:sz w:val="20"/>
            <w:szCs w:val="20"/>
          </w:rPr>
          <w:t>24</w:t>
        </w:r>
      </w:ins>
      <w:r w:rsidRPr="00404B9C">
        <w:rPr>
          <w:rFonts w:ascii="Arial" w:hAnsi="Arial"/>
          <w:sz w:val="20"/>
          <w:rPrChange w:id="196" w:author="Solsire Torres-Ignacio Cardenas" w:date="2012-01-19T01:29:00Z">
            <w:rPr>
              <w:rFonts w:ascii="Arial" w:hAnsi="Arial"/>
              <w:sz w:val="16"/>
            </w:rPr>
          </w:rPrChange>
        </w:rPr>
        <w:fldChar w:fldCharType="end"/>
      </w:r>
    </w:p>
    <w:p w14:paraId="6BC1E9D9" w14:textId="558FD2C0" w:rsidR="00404B9C" w:rsidRPr="00404B9C" w:rsidRDefault="00404B9C">
      <w:pPr>
        <w:pStyle w:val="TOC2"/>
        <w:rPr>
          <w:rFonts w:ascii="Arial" w:hAnsi="Arial"/>
          <w:sz w:val="20"/>
          <w:lang w:val="en-US"/>
          <w:rPrChange w:id="197" w:author="Solsire Torres-Ignacio Cardenas" w:date="2012-01-19T01:29:00Z">
            <w:rPr>
              <w:rFonts w:ascii="Arial" w:hAnsi="Arial"/>
              <w:sz w:val="16"/>
              <w:lang w:val="en-US"/>
            </w:rPr>
          </w:rPrChange>
        </w:rPr>
      </w:pPr>
      <w:r w:rsidRPr="00404B9C">
        <w:rPr>
          <w:rFonts w:ascii="Arial" w:hAnsi="Arial"/>
          <w:sz w:val="20"/>
          <w:lang w:val="es-ES_tradnl"/>
          <w:rPrChange w:id="198" w:author="Solsire Torres-Ignacio Cardenas" w:date="2012-01-19T01:29:00Z">
            <w:rPr>
              <w:rFonts w:ascii="Arial" w:hAnsi="Arial"/>
              <w:sz w:val="16"/>
              <w:lang w:val="es-ES_tradnl"/>
            </w:rPr>
          </w:rPrChange>
        </w:rPr>
        <w:t>Estudio de la Situación Actual</w:t>
      </w:r>
      <w:r w:rsidRPr="00404B9C">
        <w:rPr>
          <w:rFonts w:ascii="Arial" w:hAnsi="Arial"/>
          <w:sz w:val="20"/>
          <w:rPrChange w:id="199" w:author="Solsire Torres-Ignacio Cardenas" w:date="2012-01-19T01:29:00Z">
            <w:rPr>
              <w:rFonts w:ascii="Arial" w:hAnsi="Arial"/>
              <w:sz w:val="16"/>
            </w:rPr>
          </w:rPrChange>
        </w:rPr>
        <w:tab/>
      </w:r>
      <w:r w:rsidRPr="00404B9C">
        <w:rPr>
          <w:rFonts w:ascii="Arial" w:hAnsi="Arial"/>
          <w:sz w:val="20"/>
          <w:rPrChange w:id="200" w:author="Solsire Torres-Ignacio Cardenas" w:date="2012-01-19T01:29:00Z">
            <w:rPr>
              <w:rFonts w:ascii="Arial" w:hAnsi="Arial"/>
              <w:sz w:val="16"/>
            </w:rPr>
          </w:rPrChange>
        </w:rPr>
        <w:fldChar w:fldCharType="begin"/>
      </w:r>
      <w:r w:rsidRPr="00404B9C">
        <w:rPr>
          <w:rFonts w:ascii="Arial" w:hAnsi="Arial"/>
          <w:sz w:val="20"/>
          <w:rPrChange w:id="201" w:author="Solsire Torres-Ignacio Cardenas" w:date="2012-01-19T01:29:00Z">
            <w:rPr>
              <w:rFonts w:ascii="Arial" w:hAnsi="Arial"/>
              <w:sz w:val="16"/>
            </w:rPr>
          </w:rPrChange>
        </w:rPr>
        <w:instrText xml:space="preserve"> PAGEREF _</w:instrText>
      </w:r>
      <w:del w:id="202" w:author="Solsire Torres-Ignacio Cardenas" w:date="2012-01-19T01:29:00Z">
        <w:r w:rsidR="005432AD" w:rsidRPr="005432AD">
          <w:rPr>
            <w:rFonts w:ascii="Arial" w:hAnsi="Arial" w:cs="Arial"/>
            <w:noProof/>
            <w:sz w:val="16"/>
            <w:szCs w:val="16"/>
          </w:rPr>
          <w:delInstrText>Toc183152058</w:delInstrText>
        </w:r>
      </w:del>
      <w:ins w:id="203" w:author="Solsire Torres-Ignacio Cardenas" w:date="2012-01-19T01:29:00Z">
        <w:r w:rsidRPr="00404B9C">
          <w:rPr>
            <w:rFonts w:ascii="Arial" w:hAnsi="Arial"/>
            <w:noProof/>
            <w:sz w:val="20"/>
            <w:szCs w:val="20"/>
          </w:rPr>
          <w:instrText>Toc188551248</w:instrText>
        </w:r>
      </w:ins>
      <w:r w:rsidRPr="00404B9C">
        <w:rPr>
          <w:rFonts w:ascii="Arial" w:hAnsi="Arial"/>
          <w:sz w:val="20"/>
          <w:rPrChange w:id="204" w:author="Solsire Torres-Ignacio Cardenas" w:date="2012-01-19T01:29:00Z">
            <w:rPr>
              <w:rFonts w:ascii="Arial" w:hAnsi="Arial"/>
              <w:sz w:val="16"/>
            </w:rPr>
          </w:rPrChange>
        </w:rPr>
        <w:instrText xml:space="preserve"> \h </w:instrText>
      </w:r>
      <w:r w:rsidRPr="00404B9C">
        <w:rPr>
          <w:rFonts w:ascii="Arial" w:hAnsi="Arial"/>
          <w:sz w:val="20"/>
          <w:rPrChange w:id="205" w:author="Solsire Torres-Ignacio Cardenas" w:date="2012-01-19T01:29:00Z">
            <w:rPr>
              <w:rFonts w:ascii="Arial" w:hAnsi="Arial"/>
              <w:sz w:val="16"/>
            </w:rPr>
          </w:rPrChange>
        </w:rPr>
      </w:r>
      <w:r w:rsidRPr="00404B9C">
        <w:rPr>
          <w:rFonts w:ascii="Arial" w:hAnsi="Arial"/>
          <w:sz w:val="20"/>
          <w:rPrChange w:id="206" w:author="Solsire Torres-Ignacio Cardenas" w:date="2012-01-19T01:29:00Z">
            <w:rPr>
              <w:rFonts w:ascii="Arial" w:hAnsi="Arial"/>
              <w:sz w:val="16"/>
            </w:rPr>
          </w:rPrChange>
        </w:rPr>
        <w:fldChar w:fldCharType="separate"/>
      </w:r>
      <w:del w:id="207" w:author="Solsire Torres-Ignacio Cardenas" w:date="2012-01-19T01:29:00Z">
        <w:r w:rsidR="003B5500">
          <w:rPr>
            <w:rFonts w:ascii="Arial" w:hAnsi="Arial" w:cs="Arial"/>
            <w:noProof/>
            <w:sz w:val="16"/>
            <w:szCs w:val="16"/>
          </w:rPr>
          <w:delText>27</w:delText>
        </w:r>
      </w:del>
      <w:ins w:id="208" w:author="Solsire Torres-Ignacio Cardenas" w:date="2012-01-19T01:29:00Z">
        <w:r w:rsidR="00DA0670">
          <w:rPr>
            <w:rFonts w:ascii="Arial" w:hAnsi="Arial"/>
            <w:noProof/>
            <w:sz w:val="20"/>
            <w:szCs w:val="20"/>
          </w:rPr>
          <w:t>24</w:t>
        </w:r>
      </w:ins>
      <w:r w:rsidRPr="00404B9C">
        <w:rPr>
          <w:rFonts w:ascii="Arial" w:hAnsi="Arial"/>
          <w:sz w:val="20"/>
          <w:rPrChange w:id="209" w:author="Solsire Torres-Ignacio Cardenas" w:date="2012-01-19T01:29:00Z">
            <w:rPr>
              <w:rFonts w:ascii="Arial" w:hAnsi="Arial"/>
              <w:sz w:val="16"/>
            </w:rPr>
          </w:rPrChange>
        </w:rPr>
        <w:fldChar w:fldCharType="end"/>
      </w:r>
    </w:p>
    <w:p w14:paraId="09352697" w14:textId="3383F87D" w:rsidR="00404B9C" w:rsidRPr="00404B9C" w:rsidRDefault="00404B9C">
      <w:pPr>
        <w:pStyle w:val="TOC2"/>
        <w:rPr>
          <w:rFonts w:ascii="Arial" w:hAnsi="Arial"/>
          <w:sz w:val="20"/>
          <w:lang w:val="en-US"/>
          <w:rPrChange w:id="210" w:author="Solsire Torres-Ignacio Cardenas" w:date="2012-01-19T01:29:00Z">
            <w:rPr>
              <w:rFonts w:ascii="Arial" w:hAnsi="Arial"/>
              <w:sz w:val="16"/>
              <w:lang w:val="en-US"/>
            </w:rPr>
          </w:rPrChange>
        </w:rPr>
      </w:pPr>
      <w:r w:rsidRPr="00404B9C">
        <w:rPr>
          <w:rFonts w:ascii="Arial" w:hAnsi="Arial"/>
          <w:sz w:val="20"/>
          <w:lang w:val="es-ES_tradnl"/>
          <w:rPrChange w:id="211" w:author="Solsire Torres-Ignacio Cardenas" w:date="2012-01-19T01:29:00Z">
            <w:rPr>
              <w:rFonts w:ascii="Arial" w:hAnsi="Arial"/>
              <w:sz w:val="16"/>
              <w:lang w:val="es-ES_tradnl"/>
            </w:rPr>
          </w:rPrChange>
        </w:rPr>
        <w:t>Desarrollo del Mecanismo</w:t>
      </w:r>
      <w:r w:rsidRPr="00404B9C">
        <w:rPr>
          <w:rFonts w:ascii="Arial" w:hAnsi="Arial"/>
          <w:sz w:val="20"/>
          <w:rPrChange w:id="212" w:author="Solsire Torres-Ignacio Cardenas" w:date="2012-01-19T01:29:00Z">
            <w:rPr>
              <w:rFonts w:ascii="Arial" w:hAnsi="Arial"/>
              <w:sz w:val="16"/>
            </w:rPr>
          </w:rPrChange>
        </w:rPr>
        <w:tab/>
      </w:r>
      <w:r w:rsidRPr="00404B9C">
        <w:rPr>
          <w:rFonts w:ascii="Arial" w:hAnsi="Arial"/>
          <w:sz w:val="20"/>
          <w:rPrChange w:id="213" w:author="Solsire Torres-Ignacio Cardenas" w:date="2012-01-19T01:29:00Z">
            <w:rPr>
              <w:rFonts w:ascii="Arial" w:hAnsi="Arial"/>
              <w:sz w:val="16"/>
            </w:rPr>
          </w:rPrChange>
        </w:rPr>
        <w:fldChar w:fldCharType="begin"/>
      </w:r>
      <w:r w:rsidRPr="00404B9C">
        <w:rPr>
          <w:rFonts w:ascii="Arial" w:hAnsi="Arial"/>
          <w:sz w:val="20"/>
          <w:rPrChange w:id="214" w:author="Solsire Torres-Ignacio Cardenas" w:date="2012-01-19T01:29:00Z">
            <w:rPr>
              <w:rFonts w:ascii="Arial" w:hAnsi="Arial"/>
              <w:sz w:val="16"/>
            </w:rPr>
          </w:rPrChange>
        </w:rPr>
        <w:instrText xml:space="preserve"> PAGEREF _</w:instrText>
      </w:r>
      <w:del w:id="215" w:author="Solsire Torres-Ignacio Cardenas" w:date="2012-01-19T01:29:00Z">
        <w:r w:rsidR="005432AD" w:rsidRPr="005432AD">
          <w:rPr>
            <w:rFonts w:ascii="Arial" w:hAnsi="Arial" w:cs="Arial"/>
            <w:noProof/>
            <w:sz w:val="16"/>
            <w:szCs w:val="16"/>
          </w:rPr>
          <w:delInstrText>Toc183152059</w:delInstrText>
        </w:r>
      </w:del>
      <w:ins w:id="216" w:author="Solsire Torres-Ignacio Cardenas" w:date="2012-01-19T01:29:00Z">
        <w:r w:rsidRPr="00404B9C">
          <w:rPr>
            <w:rFonts w:ascii="Arial" w:hAnsi="Arial"/>
            <w:noProof/>
            <w:sz w:val="20"/>
            <w:szCs w:val="20"/>
          </w:rPr>
          <w:instrText>Toc188551249</w:instrText>
        </w:r>
      </w:ins>
      <w:r w:rsidRPr="00404B9C">
        <w:rPr>
          <w:rFonts w:ascii="Arial" w:hAnsi="Arial"/>
          <w:sz w:val="20"/>
          <w:rPrChange w:id="217" w:author="Solsire Torres-Ignacio Cardenas" w:date="2012-01-19T01:29:00Z">
            <w:rPr>
              <w:rFonts w:ascii="Arial" w:hAnsi="Arial"/>
              <w:sz w:val="16"/>
            </w:rPr>
          </w:rPrChange>
        </w:rPr>
        <w:instrText xml:space="preserve"> \h </w:instrText>
      </w:r>
      <w:r w:rsidRPr="00404B9C">
        <w:rPr>
          <w:rFonts w:ascii="Arial" w:hAnsi="Arial"/>
          <w:sz w:val="20"/>
          <w:rPrChange w:id="218" w:author="Solsire Torres-Ignacio Cardenas" w:date="2012-01-19T01:29:00Z">
            <w:rPr>
              <w:rFonts w:ascii="Arial" w:hAnsi="Arial"/>
              <w:sz w:val="16"/>
            </w:rPr>
          </w:rPrChange>
        </w:rPr>
      </w:r>
      <w:r w:rsidRPr="00404B9C">
        <w:rPr>
          <w:rFonts w:ascii="Arial" w:hAnsi="Arial"/>
          <w:sz w:val="20"/>
          <w:rPrChange w:id="219" w:author="Solsire Torres-Ignacio Cardenas" w:date="2012-01-19T01:29:00Z">
            <w:rPr>
              <w:rFonts w:ascii="Arial" w:hAnsi="Arial"/>
              <w:sz w:val="16"/>
            </w:rPr>
          </w:rPrChange>
        </w:rPr>
        <w:fldChar w:fldCharType="separate"/>
      </w:r>
      <w:del w:id="220" w:author="Solsire Torres-Ignacio Cardenas" w:date="2012-01-19T01:29:00Z">
        <w:r w:rsidR="003B5500">
          <w:rPr>
            <w:rFonts w:ascii="Arial" w:hAnsi="Arial" w:cs="Arial"/>
            <w:noProof/>
            <w:sz w:val="16"/>
            <w:szCs w:val="16"/>
          </w:rPr>
          <w:delText>28</w:delText>
        </w:r>
      </w:del>
      <w:ins w:id="221" w:author="Solsire Torres-Ignacio Cardenas" w:date="2012-01-19T01:29:00Z">
        <w:r w:rsidR="00DA0670">
          <w:rPr>
            <w:rFonts w:ascii="Arial" w:hAnsi="Arial"/>
            <w:noProof/>
            <w:sz w:val="20"/>
            <w:szCs w:val="20"/>
          </w:rPr>
          <w:t>25</w:t>
        </w:r>
      </w:ins>
      <w:r w:rsidRPr="00404B9C">
        <w:rPr>
          <w:rFonts w:ascii="Arial" w:hAnsi="Arial"/>
          <w:sz w:val="20"/>
          <w:rPrChange w:id="222" w:author="Solsire Torres-Ignacio Cardenas" w:date="2012-01-19T01:29:00Z">
            <w:rPr>
              <w:rFonts w:ascii="Arial" w:hAnsi="Arial"/>
              <w:sz w:val="16"/>
            </w:rPr>
          </w:rPrChange>
        </w:rPr>
        <w:fldChar w:fldCharType="end"/>
      </w:r>
    </w:p>
    <w:p w14:paraId="68E0B530" w14:textId="77777777" w:rsidR="005432AD" w:rsidRPr="005432AD" w:rsidRDefault="005432AD">
      <w:pPr>
        <w:pStyle w:val="TOC2"/>
        <w:rPr>
          <w:del w:id="223" w:author="Solsire Torres-Ignacio Cardenas" w:date="2012-01-19T01:29:00Z"/>
          <w:rFonts w:ascii="Arial" w:eastAsiaTheme="minorEastAsia" w:hAnsi="Arial" w:cs="Arial"/>
          <w:noProof/>
          <w:sz w:val="16"/>
          <w:szCs w:val="16"/>
          <w:lang w:val="en-US" w:eastAsia="ja-JP"/>
        </w:rPr>
      </w:pPr>
      <w:del w:id="224" w:author="Solsire Torres-Ignacio Cardenas" w:date="2012-01-19T01:29:00Z">
        <w:r w:rsidRPr="005432AD">
          <w:rPr>
            <w:rFonts w:ascii="Arial" w:hAnsi="Arial" w:cs="Arial"/>
            <w:noProof/>
            <w:sz w:val="16"/>
            <w:szCs w:val="16"/>
            <w:lang w:val="es-ES_tradnl"/>
          </w:rPr>
          <w:delText>Inducción al personal</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_Toc183152060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30</w:delText>
        </w:r>
        <w:r w:rsidRPr="005432AD">
          <w:rPr>
            <w:rFonts w:ascii="Arial" w:hAnsi="Arial" w:cs="Arial"/>
            <w:noProof/>
            <w:sz w:val="16"/>
            <w:szCs w:val="16"/>
          </w:rPr>
          <w:fldChar w:fldCharType="end"/>
        </w:r>
      </w:del>
    </w:p>
    <w:p w14:paraId="571632F7" w14:textId="77777777" w:rsidR="00404B9C" w:rsidRPr="00404B9C" w:rsidRDefault="00404B9C">
      <w:pPr>
        <w:pStyle w:val="TOC2"/>
        <w:rPr>
          <w:ins w:id="225" w:author="Solsire Torres-Ignacio Cardenas" w:date="2012-01-19T01:29:00Z"/>
          <w:rFonts w:ascii="Arial" w:eastAsiaTheme="minorEastAsia" w:hAnsi="Arial"/>
          <w:noProof/>
          <w:sz w:val="20"/>
          <w:szCs w:val="20"/>
          <w:lang w:val="en-US" w:eastAsia="ja-JP"/>
        </w:rPr>
      </w:pPr>
      <w:ins w:id="226" w:author="Solsire Torres-Ignacio Cardenas" w:date="2012-01-19T01:29:00Z">
        <w:r w:rsidRPr="00404B9C">
          <w:rPr>
            <w:rFonts w:ascii="Arial" w:hAnsi="Arial" w:cs="Arial"/>
            <w:noProof/>
            <w:sz w:val="20"/>
            <w:szCs w:val="20"/>
            <w:lang w:val="es-ES_tradnl"/>
          </w:rPr>
          <w:t>Capacitación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25</w:t>
        </w:r>
        <w:r w:rsidRPr="00404B9C">
          <w:rPr>
            <w:rFonts w:ascii="Arial" w:hAnsi="Arial"/>
            <w:noProof/>
            <w:sz w:val="20"/>
            <w:szCs w:val="20"/>
          </w:rPr>
          <w:fldChar w:fldCharType="end"/>
        </w:r>
      </w:ins>
    </w:p>
    <w:p w14:paraId="09AE0BD8" w14:textId="3A0CAC89" w:rsidR="00404B9C" w:rsidRPr="00404B9C" w:rsidRDefault="00404B9C">
      <w:pPr>
        <w:pStyle w:val="TOC2"/>
        <w:rPr>
          <w:rFonts w:ascii="Arial" w:hAnsi="Arial"/>
          <w:sz w:val="20"/>
          <w:lang w:val="en-US"/>
          <w:rPrChange w:id="227" w:author="Solsire Torres-Ignacio Cardenas" w:date="2012-01-19T01:29:00Z">
            <w:rPr>
              <w:rFonts w:ascii="Arial" w:hAnsi="Arial"/>
              <w:sz w:val="16"/>
              <w:lang w:val="en-US"/>
            </w:rPr>
          </w:rPrChange>
        </w:rPr>
      </w:pPr>
      <w:r w:rsidRPr="00404B9C">
        <w:rPr>
          <w:rFonts w:ascii="Arial" w:hAnsi="Arial"/>
          <w:sz w:val="20"/>
          <w:lang w:val="es-ES_tradnl"/>
          <w:rPrChange w:id="228" w:author="Solsire Torres-Ignacio Cardenas" w:date="2012-01-19T01:29:00Z">
            <w:rPr>
              <w:rFonts w:ascii="Arial" w:hAnsi="Arial"/>
              <w:sz w:val="16"/>
              <w:lang w:val="es-ES_tradnl"/>
            </w:rPr>
          </w:rPrChange>
        </w:rPr>
        <w:t>Implementación del Mecanismo</w:t>
      </w:r>
      <w:r w:rsidRPr="00404B9C">
        <w:rPr>
          <w:rFonts w:ascii="Arial" w:hAnsi="Arial"/>
          <w:sz w:val="20"/>
          <w:rPrChange w:id="229" w:author="Solsire Torres-Ignacio Cardenas" w:date="2012-01-19T01:29:00Z">
            <w:rPr>
              <w:rFonts w:ascii="Arial" w:hAnsi="Arial"/>
              <w:sz w:val="16"/>
            </w:rPr>
          </w:rPrChange>
        </w:rPr>
        <w:tab/>
      </w:r>
      <w:r w:rsidRPr="00404B9C">
        <w:rPr>
          <w:rFonts w:ascii="Arial" w:hAnsi="Arial"/>
          <w:sz w:val="20"/>
          <w:rPrChange w:id="230" w:author="Solsire Torres-Ignacio Cardenas" w:date="2012-01-19T01:29:00Z">
            <w:rPr>
              <w:rFonts w:ascii="Arial" w:hAnsi="Arial"/>
              <w:sz w:val="16"/>
            </w:rPr>
          </w:rPrChange>
        </w:rPr>
        <w:fldChar w:fldCharType="begin"/>
      </w:r>
      <w:r w:rsidRPr="00404B9C">
        <w:rPr>
          <w:rFonts w:ascii="Arial" w:hAnsi="Arial"/>
          <w:sz w:val="20"/>
          <w:rPrChange w:id="231" w:author="Solsire Torres-Ignacio Cardenas" w:date="2012-01-19T01:29:00Z">
            <w:rPr>
              <w:rFonts w:ascii="Arial" w:hAnsi="Arial"/>
              <w:sz w:val="16"/>
            </w:rPr>
          </w:rPrChange>
        </w:rPr>
        <w:instrText xml:space="preserve"> PAGEREF _</w:instrText>
      </w:r>
      <w:del w:id="232" w:author="Solsire Torres-Ignacio Cardenas" w:date="2012-01-19T01:29:00Z">
        <w:r w:rsidR="005432AD" w:rsidRPr="005432AD">
          <w:rPr>
            <w:rFonts w:ascii="Arial" w:hAnsi="Arial" w:cs="Arial"/>
            <w:noProof/>
            <w:sz w:val="16"/>
            <w:szCs w:val="16"/>
          </w:rPr>
          <w:delInstrText>Toc183152061</w:delInstrText>
        </w:r>
      </w:del>
      <w:ins w:id="233" w:author="Solsire Torres-Ignacio Cardenas" w:date="2012-01-19T01:29:00Z">
        <w:r w:rsidRPr="00404B9C">
          <w:rPr>
            <w:rFonts w:ascii="Arial" w:hAnsi="Arial"/>
            <w:noProof/>
            <w:sz w:val="20"/>
            <w:szCs w:val="20"/>
          </w:rPr>
          <w:instrText>Toc188551251</w:instrText>
        </w:r>
      </w:ins>
      <w:r w:rsidRPr="00404B9C">
        <w:rPr>
          <w:rFonts w:ascii="Arial" w:hAnsi="Arial"/>
          <w:sz w:val="20"/>
          <w:rPrChange w:id="234" w:author="Solsire Torres-Ignacio Cardenas" w:date="2012-01-19T01:29:00Z">
            <w:rPr>
              <w:rFonts w:ascii="Arial" w:hAnsi="Arial"/>
              <w:sz w:val="16"/>
            </w:rPr>
          </w:rPrChange>
        </w:rPr>
        <w:instrText xml:space="preserve"> \h </w:instrText>
      </w:r>
      <w:r w:rsidRPr="00404B9C">
        <w:rPr>
          <w:rFonts w:ascii="Arial" w:hAnsi="Arial"/>
          <w:sz w:val="20"/>
          <w:rPrChange w:id="235" w:author="Solsire Torres-Ignacio Cardenas" w:date="2012-01-19T01:29:00Z">
            <w:rPr>
              <w:rFonts w:ascii="Arial" w:hAnsi="Arial"/>
              <w:sz w:val="16"/>
            </w:rPr>
          </w:rPrChange>
        </w:rPr>
      </w:r>
      <w:r w:rsidRPr="00404B9C">
        <w:rPr>
          <w:rFonts w:ascii="Arial" w:hAnsi="Arial"/>
          <w:sz w:val="20"/>
          <w:rPrChange w:id="236" w:author="Solsire Torres-Ignacio Cardenas" w:date="2012-01-19T01:29:00Z">
            <w:rPr>
              <w:rFonts w:ascii="Arial" w:hAnsi="Arial"/>
              <w:sz w:val="16"/>
            </w:rPr>
          </w:rPrChange>
        </w:rPr>
        <w:fldChar w:fldCharType="separate"/>
      </w:r>
      <w:del w:id="237" w:author="Solsire Torres-Ignacio Cardenas" w:date="2012-01-19T01:29:00Z">
        <w:r w:rsidR="003B5500">
          <w:rPr>
            <w:rFonts w:ascii="Arial" w:hAnsi="Arial" w:cs="Arial"/>
            <w:noProof/>
            <w:sz w:val="16"/>
            <w:szCs w:val="16"/>
          </w:rPr>
          <w:delText>31</w:delText>
        </w:r>
      </w:del>
      <w:ins w:id="238" w:author="Solsire Torres-Ignacio Cardenas" w:date="2012-01-19T01:29:00Z">
        <w:r w:rsidR="00DA0670">
          <w:rPr>
            <w:rFonts w:ascii="Arial" w:hAnsi="Arial"/>
            <w:noProof/>
            <w:sz w:val="20"/>
            <w:szCs w:val="20"/>
          </w:rPr>
          <w:t>26</w:t>
        </w:r>
      </w:ins>
      <w:r w:rsidRPr="00404B9C">
        <w:rPr>
          <w:rFonts w:ascii="Arial" w:hAnsi="Arial"/>
          <w:sz w:val="20"/>
          <w:rPrChange w:id="239" w:author="Solsire Torres-Ignacio Cardenas" w:date="2012-01-19T01:29:00Z">
            <w:rPr>
              <w:rFonts w:ascii="Arial" w:hAnsi="Arial"/>
              <w:sz w:val="16"/>
            </w:rPr>
          </w:rPrChange>
        </w:rPr>
        <w:fldChar w:fldCharType="end"/>
      </w:r>
    </w:p>
    <w:p w14:paraId="75091656" w14:textId="2C0FAD10" w:rsidR="00404B9C" w:rsidRPr="00404B9C" w:rsidRDefault="00404B9C">
      <w:pPr>
        <w:pStyle w:val="TOC2"/>
        <w:rPr>
          <w:rFonts w:ascii="Arial" w:hAnsi="Arial"/>
          <w:sz w:val="20"/>
          <w:lang w:val="en-US"/>
          <w:rPrChange w:id="240" w:author="Solsire Torres-Ignacio Cardenas" w:date="2012-01-19T01:29:00Z">
            <w:rPr>
              <w:rFonts w:ascii="Arial" w:hAnsi="Arial"/>
              <w:sz w:val="16"/>
              <w:lang w:val="en-US"/>
            </w:rPr>
          </w:rPrChange>
        </w:rPr>
      </w:pPr>
      <w:r w:rsidRPr="00404B9C">
        <w:rPr>
          <w:rFonts w:ascii="Arial" w:hAnsi="Arial"/>
          <w:sz w:val="20"/>
          <w:lang w:val="es-ES_tradnl"/>
          <w:rPrChange w:id="241" w:author="Solsire Torres-Ignacio Cardenas" w:date="2012-01-19T01:29:00Z">
            <w:rPr>
              <w:rFonts w:ascii="Arial" w:hAnsi="Arial"/>
              <w:sz w:val="16"/>
              <w:lang w:val="es-ES_tradnl"/>
            </w:rPr>
          </w:rPrChange>
        </w:rPr>
        <w:t>Evaluación de la productividad del servicio</w:t>
      </w:r>
      <w:r w:rsidRPr="00404B9C">
        <w:rPr>
          <w:rFonts w:ascii="Arial" w:hAnsi="Arial"/>
          <w:sz w:val="20"/>
          <w:rPrChange w:id="242" w:author="Solsire Torres-Ignacio Cardenas" w:date="2012-01-19T01:29:00Z">
            <w:rPr>
              <w:rFonts w:ascii="Arial" w:hAnsi="Arial"/>
              <w:sz w:val="16"/>
            </w:rPr>
          </w:rPrChange>
        </w:rPr>
        <w:tab/>
      </w:r>
      <w:r w:rsidRPr="00404B9C">
        <w:rPr>
          <w:rFonts w:ascii="Arial" w:hAnsi="Arial"/>
          <w:sz w:val="20"/>
          <w:rPrChange w:id="243" w:author="Solsire Torres-Ignacio Cardenas" w:date="2012-01-19T01:29:00Z">
            <w:rPr>
              <w:rFonts w:ascii="Arial" w:hAnsi="Arial"/>
              <w:sz w:val="16"/>
            </w:rPr>
          </w:rPrChange>
        </w:rPr>
        <w:fldChar w:fldCharType="begin"/>
      </w:r>
      <w:r w:rsidRPr="00404B9C">
        <w:rPr>
          <w:rFonts w:ascii="Arial" w:hAnsi="Arial"/>
          <w:sz w:val="20"/>
          <w:rPrChange w:id="244" w:author="Solsire Torres-Ignacio Cardenas" w:date="2012-01-19T01:29:00Z">
            <w:rPr>
              <w:rFonts w:ascii="Arial" w:hAnsi="Arial"/>
              <w:sz w:val="16"/>
            </w:rPr>
          </w:rPrChange>
        </w:rPr>
        <w:instrText xml:space="preserve"> PAGEREF _</w:instrText>
      </w:r>
      <w:del w:id="245" w:author="Solsire Torres-Ignacio Cardenas" w:date="2012-01-19T01:29:00Z">
        <w:r w:rsidR="005432AD" w:rsidRPr="005432AD">
          <w:rPr>
            <w:rFonts w:ascii="Arial" w:hAnsi="Arial" w:cs="Arial"/>
            <w:noProof/>
            <w:sz w:val="16"/>
            <w:szCs w:val="16"/>
          </w:rPr>
          <w:delInstrText>Toc183152062</w:delInstrText>
        </w:r>
      </w:del>
      <w:ins w:id="246" w:author="Solsire Torres-Ignacio Cardenas" w:date="2012-01-19T01:29:00Z">
        <w:r w:rsidRPr="00404B9C">
          <w:rPr>
            <w:rFonts w:ascii="Arial" w:hAnsi="Arial"/>
            <w:noProof/>
            <w:sz w:val="20"/>
            <w:szCs w:val="20"/>
          </w:rPr>
          <w:instrText>Toc188551252</w:instrText>
        </w:r>
      </w:ins>
      <w:r w:rsidRPr="00404B9C">
        <w:rPr>
          <w:rFonts w:ascii="Arial" w:hAnsi="Arial"/>
          <w:sz w:val="20"/>
          <w:rPrChange w:id="247" w:author="Solsire Torres-Ignacio Cardenas" w:date="2012-01-19T01:29:00Z">
            <w:rPr>
              <w:rFonts w:ascii="Arial" w:hAnsi="Arial"/>
              <w:sz w:val="16"/>
            </w:rPr>
          </w:rPrChange>
        </w:rPr>
        <w:instrText xml:space="preserve"> \h </w:instrText>
      </w:r>
      <w:r w:rsidRPr="00404B9C">
        <w:rPr>
          <w:rFonts w:ascii="Arial" w:hAnsi="Arial"/>
          <w:sz w:val="20"/>
          <w:rPrChange w:id="248" w:author="Solsire Torres-Ignacio Cardenas" w:date="2012-01-19T01:29:00Z">
            <w:rPr>
              <w:rFonts w:ascii="Arial" w:hAnsi="Arial"/>
              <w:sz w:val="16"/>
            </w:rPr>
          </w:rPrChange>
        </w:rPr>
      </w:r>
      <w:r w:rsidRPr="00404B9C">
        <w:rPr>
          <w:rFonts w:ascii="Arial" w:hAnsi="Arial"/>
          <w:sz w:val="20"/>
          <w:rPrChange w:id="249" w:author="Solsire Torres-Ignacio Cardenas" w:date="2012-01-19T01:29:00Z">
            <w:rPr>
              <w:rFonts w:ascii="Arial" w:hAnsi="Arial"/>
              <w:sz w:val="16"/>
            </w:rPr>
          </w:rPrChange>
        </w:rPr>
        <w:fldChar w:fldCharType="separate"/>
      </w:r>
      <w:del w:id="250" w:author="Solsire Torres-Ignacio Cardenas" w:date="2012-01-19T01:29:00Z">
        <w:r w:rsidR="003B5500">
          <w:rPr>
            <w:rFonts w:ascii="Arial" w:hAnsi="Arial" w:cs="Arial"/>
            <w:noProof/>
            <w:sz w:val="16"/>
            <w:szCs w:val="16"/>
          </w:rPr>
          <w:delText>31</w:delText>
        </w:r>
      </w:del>
      <w:ins w:id="251" w:author="Solsire Torres-Ignacio Cardenas" w:date="2012-01-19T01:29:00Z">
        <w:r w:rsidR="00DA0670">
          <w:rPr>
            <w:rFonts w:ascii="Arial" w:hAnsi="Arial"/>
            <w:noProof/>
            <w:sz w:val="20"/>
            <w:szCs w:val="20"/>
          </w:rPr>
          <w:t>26</w:t>
        </w:r>
      </w:ins>
      <w:r w:rsidRPr="00404B9C">
        <w:rPr>
          <w:rFonts w:ascii="Arial" w:hAnsi="Arial"/>
          <w:sz w:val="20"/>
          <w:rPrChange w:id="252" w:author="Solsire Torres-Ignacio Cardenas" w:date="2012-01-19T01:29:00Z">
            <w:rPr>
              <w:rFonts w:ascii="Arial" w:hAnsi="Arial"/>
              <w:sz w:val="16"/>
            </w:rPr>
          </w:rPrChange>
        </w:rPr>
        <w:fldChar w:fldCharType="end"/>
      </w:r>
    </w:p>
    <w:p w14:paraId="78AADC45" w14:textId="6F5F83DE" w:rsidR="00404B9C" w:rsidRPr="00404B9C" w:rsidRDefault="00404B9C">
      <w:pPr>
        <w:pStyle w:val="TOC1"/>
        <w:tabs>
          <w:tab w:val="right" w:leader="dot" w:pos="8494"/>
        </w:tabs>
        <w:rPr>
          <w:rFonts w:ascii="Arial" w:hAnsi="Arial"/>
          <w:sz w:val="20"/>
          <w:lang w:val="en-US"/>
          <w:rPrChange w:id="253" w:author="Solsire Torres-Ignacio Cardenas" w:date="2012-01-19T01:29:00Z">
            <w:rPr>
              <w:rFonts w:ascii="Arial" w:hAnsi="Arial"/>
              <w:sz w:val="16"/>
              <w:lang w:val="en-US"/>
            </w:rPr>
          </w:rPrChange>
        </w:rPr>
      </w:pPr>
      <w:r w:rsidRPr="00404B9C">
        <w:rPr>
          <w:rFonts w:ascii="Arial" w:hAnsi="Arial"/>
          <w:sz w:val="20"/>
          <w:rPrChange w:id="254" w:author="Solsire Torres-Ignacio Cardenas" w:date="2012-01-19T01:29:00Z">
            <w:rPr>
              <w:rFonts w:ascii="Arial" w:hAnsi="Arial"/>
              <w:sz w:val="16"/>
            </w:rPr>
          </w:rPrChange>
        </w:rPr>
        <w:t>Roadmap</w:t>
      </w:r>
      <w:r w:rsidRPr="00404B9C">
        <w:rPr>
          <w:rFonts w:ascii="Arial" w:hAnsi="Arial"/>
          <w:sz w:val="20"/>
          <w:rPrChange w:id="255" w:author="Solsire Torres-Ignacio Cardenas" w:date="2012-01-19T01:29:00Z">
            <w:rPr>
              <w:rFonts w:ascii="Arial" w:hAnsi="Arial"/>
              <w:sz w:val="16"/>
            </w:rPr>
          </w:rPrChange>
        </w:rPr>
        <w:tab/>
      </w:r>
      <w:r w:rsidRPr="00404B9C">
        <w:rPr>
          <w:rFonts w:ascii="Arial" w:hAnsi="Arial"/>
          <w:sz w:val="20"/>
          <w:rPrChange w:id="256" w:author="Solsire Torres-Ignacio Cardenas" w:date="2012-01-19T01:29:00Z">
            <w:rPr>
              <w:rFonts w:ascii="Arial" w:hAnsi="Arial"/>
              <w:sz w:val="16"/>
            </w:rPr>
          </w:rPrChange>
        </w:rPr>
        <w:fldChar w:fldCharType="begin"/>
      </w:r>
      <w:r w:rsidRPr="00404B9C">
        <w:rPr>
          <w:rFonts w:ascii="Arial" w:hAnsi="Arial"/>
          <w:sz w:val="20"/>
          <w:rPrChange w:id="257" w:author="Solsire Torres-Ignacio Cardenas" w:date="2012-01-19T01:29:00Z">
            <w:rPr>
              <w:rFonts w:ascii="Arial" w:hAnsi="Arial"/>
              <w:sz w:val="16"/>
            </w:rPr>
          </w:rPrChange>
        </w:rPr>
        <w:instrText xml:space="preserve"> PAGEREF _</w:instrText>
      </w:r>
      <w:del w:id="258" w:author="Solsire Torres-Ignacio Cardenas" w:date="2012-01-19T01:29:00Z">
        <w:r w:rsidR="005432AD" w:rsidRPr="005432AD">
          <w:rPr>
            <w:rFonts w:ascii="Arial" w:hAnsi="Arial" w:cs="Arial"/>
            <w:noProof/>
            <w:sz w:val="16"/>
            <w:szCs w:val="16"/>
          </w:rPr>
          <w:delInstrText>Toc183152063</w:delInstrText>
        </w:r>
      </w:del>
      <w:ins w:id="259" w:author="Solsire Torres-Ignacio Cardenas" w:date="2012-01-19T01:29:00Z">
        <w:r w:rsidRPr="00404B9C">
          <w:rPr>
            <w:rFonts w:ascii="Arial" w:hAnsi="Arial"/>
            <w:noProof/>
            <w:sz w:val="20"/>
            <w:szCs w:val="20"/>
          </w:rPr>
          <w:instrText>Toc188551253</w:instrText>
        </w:r>
      </w:ins>
      <w:r w:rsidRPr="00404B9C">
        <w:rPr>
          <w:rFonts w:ascii="Arial" w:hAnsi="Arial"/>
          <w:sz w:val="20"/>
          <w:rPrChange w:id="260" w:author="Solsire Torres-Ignacio Cardenas" w:date="2012-01-19T01:29:00Z">
            <w:rPr>
              <w:rFonts w:ascii="Arial" w:hAnsi="Arial"/>
              <w:sz w:val="16"/>
            </w:rPr>
          </w:rPrChange>
        </w:rPr>
        <w:instrText xml:space="preserve"> \h </w:instrText>
      </w:r>
      <w:r w:rsidRPr="00404B9C">
        <w:rPr>
          <w:rFonts w:ascii="Arial" w:hAnsi="Arial"/>
          <w:sz w:val="20"/>
          <w:rPrChange w:id="261" w:author="Solsire Torres-Ignacio Cardenas" w:date="2012-01-19T01:29:00Z">
            <w:rPr>
              <w:rFonts w:ascii="Arial" w:hAnsi="Arial"/>
              <w:sz w:val="16"/>
            </w:rPr>
          </w:rPrChange>
        </w:rPr>
      </w:r>
      <w:r w:rsidRPr="00404B9C">
        <w:rPr>
          <w:rFonts w:ascii="Arial" w:hAnsi="Arial"/>
          <w:sz w:val="20"/>
          <w:rPrChange w:id="262" w:author="Solsire Torres-Ignacio Cardenas" w:date="2012-01-19T01:29:00Z">
            <w:rPr>
              <w:rFonts w:ascii="Arial" w:hAnsi="Arial"/>
              <w:sz w:val="16"/>
            </w:rPr>
          </w:rPrChange>
        </w:rPr>
        <w:fldChar w:fldCharType="separate"/>
      </w:r>
      <w:del w:id="263" w:author="Solsire Torres-Ignacio Cardenas" w:date="2012-01-19T01:29:00Z">
        <w:r w:rsidR="003B5500">
          <w:rPr>
            <w:rFonts w:ascii="Arial" w:hAnsi="Arial" w:cs="Arial"/>
            <w:noProof/>
            <w:sz w:val="16"/>
            <w:szCs w:val="16"/>
          </w:rPr>
          <w:delText>32</w:delText>
        </w:r>
      </w:del>
      <w:ins w:id="264" w:author="Solsire Torres-Ignacio Cardenas" w:date="2012-01-19T01:29:00Z">
        <w:r w:rsidR="00DA0670">
          <w:rPr>
            <w:rFonts w:ascii="Arial" w:hAnsi="Arial"/>
            <w:noProof/>
            <w:sz w:val="20"/>
            <w:szCs w:val="20"/>
          </w:rPr>
          <w:t>27</w:t>
        </w:r>
      </w:ins>
      <w:r w:rsidRPr="00404B9C">
        <w:rPr>
          <w:rFonts w:ascii="Arial" w:hAnsi="Arial"/>
          <w:sz w:val="20"/>
          <w:rPrChange w:id="265" w:author="Solsire Torres-Ignacio Cardenas" w:date="2012-01-19T01:29:00Z">
            <w:rPr>
              <w:rFonts w:ascii="Arial" w:hAnsi="Arial"/>
              <w:sz w:val="16"/>
            </w:rPr>
          </w:rPrChange>
        </w:rPr>
        <w:fldChar w:fldCharType="end"/>
      </w:r>
    </w:p>
    <w:p w14:paraId="4DD14D29" w14:textId="3E52BD95" w:rsidR="00404B9C" w:rsidRPr="00404B9C" w:rsidRDefault="00404B9C">
      <w:pPr>
        <w:pStyle w:val="TOC1"/>
        <w:tabs>
          <w:tab w:val="right" w:leader="dot" w:pos="8494"/>
        </w:tabs>
        <w:rPr>
          <w:rFonts w:ascii="Arial" w:hAnsi="Arial"/>
          <w:sz w:val="20"/>
          <w:lang w:val="en-US"/>
          <w:rPrChange w:id="266" w:author="Solsire Torres-Ignacio Cardenas" w:date="2012-01-19T01:29:00Z">
            <w:rPr>
              <w:rFonts w:ascii="Arial" w:hAnsi="Arial"/>
              <w:sz w:val="16"/>
              <w:lang w:val="en-US"/>
            </w:rPr>
          </w:rPrChange>
        </w:rPr>
      </w:pPr>
      <w:r w:rsidRPr="00404B9C">
        <w:rPr>
          <w:rFonts w:ascii="Arial" w:hAnsi="Arial"/>
          <w:sz w:val="20"/>
          <w:lang w:val="es-ES_tradnl"/>
          <w:rPrChange w:id="267" w:author="Solsire Torres-Ignacio Cardenas" w:date="2012-01-19T01:29:00Z">
            <w:rPr>
              <w:rFonts w:ascii="Arial" w:hAnsi="Arial"/>
              <w:sz w:val="16"/>
              <w:lang w:val="es-ES_tradnl"/>
            </w:rPr>
          </w:rPrChange>
        </w:rPr>
        <w:t>Pirámide de Requerimientos</w:t>
      </w:r>
      <w:r w:rsidRPr="00404B9C">
        <w:rPr>
          <w:rFonts w:ascii="Arial" w:hAnsi="Arial"/>
          <w:sz w:val="20"/>
          <w:rPrChange w:id="268" w:author="Solsire Torres-Ignacio Cardenas" w:date="2012-01-19T01:29:00Z">
            <w:rPr>
              <w:rFonts w:ascii="Arial" w:hAnsi="Arial"/>
              <w:sz w:val="16"/>
            </w:rPr>
          </w:rPrChange>
        </w:rPr>
        <w:tab/>
      </w:r>
      <w:del w:id="269" w:author="Solsire Torres-Ignacio Cardenas" w:date="2012-01-19T01:29:00Z">
        <w:r w:rsidR="005432AD"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_Toc183152064 \h </w:del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delText>33</w:delText>
        </w:r>
        <w:r w:rsidR="005432AD" w:rsidRPr="005432AD">
          <w:rPr>
            <w:rFonts w:ascii="Arial" w:hAnsi="Arial" w:cs="Arial"/>
            <w:noProof/>
            <w:sz w:val="16"/>
            <w:szCs w:val="16"/>
          </w:rPr>
          <w:fldChar w:fldCharType="end"/>
        </w:r>
      </w:del>
      <w:ins w:id="270" w:author="Solsire Torres-Ignacio Cardenas" w:date="2012-01-19T01:29:00Z">
        <w:r w:rsidRPr="00404B9C">
          <w:rPr>
            <w:rFonts w:ascii="Arial" w:hAnsi="Arial"/>
            <w:noProof/>
            <w:sz w:val="20"/>
            <w:szCs w:val="20"/>
          </w:rPr>
          <w:fldChar w:fldCharType="begin"/>
        </w:r>
        <w:r w:rsidRPr="00404B9C">
          <w:rPr>
            <w:rFonts w:ascii="Arial" w:hAnsi="Arial"/>
            <w:noProof/>
            <w:sz w:val="20"/>
            <w:szCs w:val="20"/>
          </w:rPr>
          <w:instrText xml:space="preserve"> PAGEREF _Toc188551254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28</w:t>
        </w:r>
        <w:r w:rsidRPr="00404B9C">
          <w:rPr>
            <w:rFonts w:ascii="Arial" w:hAnsi="Arial"/>
            <w:noProof/>
            <w:sz w:val="20"/>
            <w:szCs w:val="20"/>
          </w:rPr>
          <w:fldChar w:fldCharType="end"/>
        </w:r>
      </w:ins>
    </w:p>
    <w:p w14:paraId="7189EEBD" w14:textId="33BCE115" w:rsidR="00404B9C" w:rsidRPr="00404B9C" w:rsidRDefault="00404B9C">
      <w:pPr>
        <w:pStyle w:val="TOC2"/>
        <w:rPr>
          <w:rFonts w:ascii="Arial" w:hAnsi="Arial"/>
          <w:sz w:val="20"/>
          <w:lang w:val="en-US"/>
          <w:rPrChange w:id="271" w:author="Solsire Torres-Ignacio Cardenas" w:date="2012-01-19T01:29:00Z">
            <w:rPr>
              <w:rFonts w:ascii="Arial" w:hAnsi="Arial"/>
              <w:sz w:val="16"/>
              <w:lang w:val="en-US"/>
            </w:rPr>
          </w:rPrChange>
        </w:rPr>
      </w:pPr>
      <w:r w:rsidRPr="00404B9C">
        <w:rPr>
          <w:rFonts w:ascii="Arial" w:hAnsi="Arial"/>
          <w:sz w:val="20"/>
          <w:lang w:val="es-ES_tradnl"/>
          <w:rPrChange w:id="272" w:author="Solsire Torres-Ignacio Cardenas" w:date="2012-01-19T01:29:00Z">
            <w:rPr>
              <w:rFonts w:ascii="Arial" w:hAnsi="Arial"/>
              <w:sz w:val="16"/>
              <w:lang w:val="es-ES_tradnl"/>
            </w:rPr>
          </w:rPrChange>
        </w:rPr>
        <w:t>Requerimientos Funcionales del sistema de gestión de citas para realizar operaciones de atención al cliente</w:t>
      </w:r>
      <w:r w:rsidRPr="00404B9C">
        <w:rPr>
          <w:rFonts w:ascii="Arial" w:hAnsi="Arial"/>
          <w:sz w:val="20"/>
          <w:rPrChange w:id="273" w:author="Solsire Torres-Ignacio Cardenas" w:date="2012-01-19T01:29:00Z">
            <w:rPr>
              <w:rFonts w:ascii="Arial" w:hAnsi="Arial"/>
              <w:sz w:val="16"/>
            </w:rPr>
          </w:rPrChange>
        </w:rPr>
        <w:tab/>
      </w:r>
      <w:r w:rsidRPr="00404B9C">
        <w:rPr>
          <w:rFonts w:ascii="Arial" w:hAnsi="Arial"/>
          <w:sz w:val="20"/>
          <w:rPrChange w:id="274" w:author="Solsire Torres-Ignacio Cardenas" w:date="2012-01-19T01:29:00Z">
            <w:rPr>
              <w:rFonts w:ascii="Arial" w:hAnsi="Arial"/>
              <w:sz w:val="16"/>
            </w:rPr>
          </w:rPrChange>
        </w:rPr>
        <w:fldChar w:fldCharType="begin"/>
      </w:r>
      <w:r w:rsidRPr="00404B9C">
        <w:rPr>
          <w:rFonts w:ascii="Arial" w:hAnsi="Arial"/>
          <w:sz w:val="20"/>
          <w:rPrChange w:id="275" w:author="Solsire Torres-Ignacio Cardenas" w:date="2012-01-19T01:29:00Z">
            <w:rPr>
              <w:rFonts w:ascii="Arial" w:hAnsi="Arial"/>
              <w:sz w:val="16"/>
            </w:rPr>
          </w:rPrChange>
        </w:rPr>
        <w:instrText xml:space="preserve"> PAGEREF _</w:instrText>
      </w:r>
      <w:del w:id="276" w:author="Solsire Torres-Ignacio Cardenas" w:date="2012-01-19T01:29:00Z">
        <w:r w:rsidR="005432AD" w:rsidRPr="005432AD">
          <w:rPr>
            <w:rFonts w:ascii="Arial" w:hAnsi="Arial" w:cs="Arial"/>
            <w:noProof/>
            <w:sz w:val="16"/>
            <w:szCs w:val="16"/>
          </w:rPr>
          <w:delInstrText>Toc183152065</w:delInstrText>
        </w:r>
      </w:del>
      <w:ins w:id="277" w:author="Solsire Torres-Ignacio Cardenas" w:date="2012-01-19T01:29:00Z">
        <w:r w:rsidRPr="00404B9C">
          <w:rPr>
            <w:rFonts w:ascii="Arial" w:hAnsi="Arial"/>
            <w:noProof/>
            <w:sz w:val="20"/>
            <w:szCs w:val="20"/>
          </w:rPr>
          <w:instrText>Toc188551255</w:instrText>
        </w:r>
      </w:ins>
      <w:r w:rsidRPr="00404B9C">
        <w:rPr>
          <w:rFonts w:ascii="Arial" w:hAnsi="Arial"/>
          <w:sz w:val="20"/>
          <w:rPrChange w:id="278" w:author="Solsire Torres-Ignacio Cardenas" w:date="2012-01-19T01:29:00Z">
            <w:rPr>
              <w:rFonts w:ascii="Arial" w:hAnsi="Arial"/>
              <w:sz w:val="16"/>
            </w:rPr>
          </w:rPrChange>
        </w:rPr>
        <w:instrText xml:space="preserve"> \h </w:instrText>
      </w:r>
      <w:r w:rsidRPr="00404B9C">
        <w:rPr>
          <w:rFonts w:ascii="Arial" w:hAnsi="Arial"/>
          <w:sz w:val="20"/>
          <w:rPrChange w:id="279" w:author="Solsire Torres-Ignacio Cardenas" w:date="2012-01-19T01:29:00Z">
            <w:rPr>
              <w:rFonts w:ascii="Arial" w:hAnsi="Arial"/>
              <w:sz w:val="16"/>
            </w:rPr>
          </w:rPrChange>
        </w:rPr>
      </w:r>
      <w:r w:rsidRPr="00404B9C">
        <w:rPr>
          <w:rFonts w:ascii="Arial" w:hAnsi="Arial"/>
          <w:sz w:val="20"/>
          <w:rPrChange w:id="280" w:author="Solsire Torres-Ignacio Cardenas" w:date="2012-01-19T01:29:00Z">
            <w:rPr>
              <w:rFonts w:ascii="Arial" w:hAnsi="Arial"/>
              <w:sz w:val="16"/>
            </w:rPr>
          </w:rPrChange>
        </w:rPr>
        <w:fldChar w:fldCharType="separate"/>
      </w:r>
      <w:del w:id="281" w:author="Solsire Torres-Ignacio Cardenas" w:date="2012-01-19T01:29:00Z">
        <w:r w:rsidR="003B5500">
          <w:rPr>
            <w:rFonts w:ascii="Arial" w:hAnsi="Arial" w:cs="Arial"/>
            <w:noProof/>
            <w:sz w:val="16"/>
            <w:szCs w:val="16"/>
          </w:rPr>
          <w:delText>33</w:delText>
        </w:r>
      </w:del>
      <w:ins w:id="282" w:author="Solsire Torres-Ignacio Cardenas" w:date="2012-01-19T01:29:00Z">
        <w:r w:rsidR="00DA0670">
          <w:rPr>
            <w:rFonts w:ascii="Arial" w:hAnsi="Arial"/>
            <w:noProof/>
            <w:sz w:val="20"/>
            <w:szCs w:val="20"/>
          </w:rPr>
          <w:t>28</w:t>
        </w:r>
      </w:ins>
      <w:r w:rsidRPr="00404B9C">
        <w:rPr>
          <w:rFonts w:ascii="Arial" w:hAnsi="Arial"/>
          <w:sz w:val="20"/>
          <w:rPrChange w:id="283" w:author="Solsire Torres-Ignacio Cardenas" w:date="2012-01-19T01:29:00Z">
            <w:rPr>
              <w:rFonts w:ascii="Arial" w:hAnsi="Arial"/>
              <w:sz w:val="16"/>
            </w:rPr>
          </w:rPrChange>
        </w:rPr>
        <w:fldChar w:fldCharType="end"/>
      </w:r>
    </w:p>
    <w:p w14:paraId="5398C87D" w14:textId="3E26F0CE" w:rsidR="00404B9C" w:rsidRPr="00404B9C" w:rsidRDefault="00404B9C">
      <w:pPr>
        <w:pStyle w:val="TOC2"/>
        <w:rPr>
          <w:rFonts w:ascii="Arial" w:hAnsi="Arial"/>
          <w:sz w:val="20"/>
          <w:lang w:val="en-US"/>
          <w:rPrChange w:id="284" w:author="Solsire Torres-Ignacio Cardenas" w:date="2012-01-19T01:29:00Z">
            <w:rPr>
              <w:rFonts w:ascii="Arial" w:hAnsi="Arial"/>
              <w:sz w:val="16"/>
              <w:lang w:val="en-US"/>
            </w:rPr>
          </w:rPrChange>
        </w:rPr>
      </w:pPr>
      <w:r w:rsidRPr="00404B9C">
        <w:rPr>
          <w:rFonts w:ascii="Arial" w:hAnsi="Arial"/>
          <w:sz w:val="20"/>
          <w:lang w:val="es-ES_tradnl"/>
          <w:rPrChange w:id="285" w:author="Solsire Torres-Ignacio Cardenas" w:date="2012-01-19T01:29:00Z">
            <w:rPr>
              <w:rFonts w:ascii="Arial" w:hAnsi="Arial"/>
              <w:sz w:val="16"/>
              <w:lang w:val="es-ES_tradnl"/>
            </w:rPr>
          </w:rPrChange>
        </w:rPr>
        <w:t>Requerimientos Funcionales del sistema de chat en línea</w:t>
      </w:r>
      <w:r w:rsidRPr="00404B9C">
        <w:rPr>
          <w:rFonts w:ascii="Arial" w:hAnsi="Arial"/>
          <w:sz w:val="20"/>
          <w:rPrChange w:id="286" w:author="Solsire Torres-Ignacio Cardenas" w:date="2012-01-19T01:29:00Z">
            <w:rPr>
              <w:rFonts w:ascii="Arial" w:hAnsi="Arial"/>
              <w:sz w:val="16"/>
            </w:rPr>
          </w:rPrChange>
        </w:rPr>
        <w:tab/>
      </w:r>
      <w:r w:rsidRPr="00404B9C">
        <w:rPr>
          <w:rFonts w:ascii="Arial" w:hAnsi="Arial"/>
          <w:sz w:val="20"/>
          <w:rPrChange w:id="287" w:author="Solsire Torres-Ignacio Cardenas" w:date="2012-01-19T01:29:00Z">
            <w:rPr>
              <w:rFonts w:ascii="Arial" w:hAnsi="Arial"/>
              <w:sz w:val="16"/>
            </w:rPr>
          </w:rPrChange>
        </w:rPr>
        <w:fldChar w:fldCharType="begin"/>
      </w:r>
      <w:r w:rsidRPr="00404B9C">
        <w:rPr>
          <w:rFonts w:ascii="Arial" w:hAnsi="Arial"/>
          <w:sz w:val="20"/>
          <w:rPrChange w:id="288" w:author="Solsire Torres-Ignacio Cardenas" w:date="2012-01-19T01:29:00Z">
            <w:rPr>
              <w:rFonts w:ascii="Arial" w:hAnsi="Arial"/>
              <w:sz w:val="16"/>
            </w:rPr>
          </w:rPrChange>
        </w:rPr>
        <w:instrText xml:space="preserve"> PAGEREF _</w:instrText>
      </w:r>
      <w:del w:id="289" w:author="Solsire Torres-Ignacio Cardenas" w:date="2012-01-19T01:29:00Z">
        <w:r w:rsidR="005432AD" w:rsidRPr="005432AD">
          <w:rPr>
            <w:rFonts w:ascii="Arial" w:hAnsi="Arial" w:cs="Arial"/>
            <w:noProof/>
            <w:sz w:val="16"/>
            <w:szCs w:val="16"/>
          </w:rPr>
          <w:delInstrText>Toc183152066</w:delInstrText>
        </w:r>
      </w:del>
      <w:ins w:id="290" w:author="Solsire Torres-Ignacio Cardenas" w:date="2012-01-19T01:29:00Z">
        <w:r w:rsidRPr="00404B9C">
          <w:rPr>
            <w:rFonts w:ascii="Arial" w:hAnsi="Arial"/>
            <w:noProof/>
            <w:sz w:val="20"/>
            <w:szCs w:val="20"/>
          </w:rPr>
          <w:instrText>Toc188551256</w:instrText>
        </w:r>
      </w:ins>
      <w:r w:rsidRPr="00404B9C">
        <w:rPr>
          <w:rFonts w:ascii="Arial" w:hAnsi="Arial"/>
          <w:sz w:val="20"/>
          <w:rPrChange w:id="291" w:author="Solsire Torres-Ignacio Cardenas" w:date="2012-01-19T01:29:00Z">
            <w:rPr>
              <w:rFonts w:ascii="Arial" w:hAnsi="Arial"/>
              <w:sz w:val="16"/>
            </w:rPr>
          </w:rPrChange>
        </w:rPr>
        <w:instrText xml:space="preserve"> \h </w:instrText>
      </w:r>
      <w:r w:rsidRPr="00404B9C">
        <w:rPr>
          <w:rFonts w:ascii="Arial" w:hAnsi="Arial"/>
          <w:sz w:val="20"/>
          <w:rPrChange w:id="292" w:author="Solsire Torres-Ignacio Cardenas" w:date="2012-01-19T01:29:00Z">
            <w:rPr>
              <w:rFonts w:ascii="Arial" w:hAnsi="Arial"/>
              <w:sz w:val="16"/>
            </w:rPr>
          </w:rPrChange>
        </w:rPr>
      </w:r>
      <w:r w:rsidRPr="00404B9C">
        <w:rPr>
          <w:rFonts w:ascii="Arial" w:hAnsi="Arial"/>
          <w:sz w:val="20"/>
          <w:rPrChange w:id="293" w:author="Solsire Torres-Ignacio Cardenas" w:date="2012-01-19T01:29:00Z">
            <w:rPr>
              <w:rFonts w:ascii="Arial" w:hAnsi="Arial"/>
              <w:sz w:val="16"/>
            </w:rPr>
          </w:rPrChange>
        </w:rPr>
        <w:fldChar w:fldCharType="separate"/>
      </w:r>
      <w:del w:id="294" w:author="Solsire Torres-Ignacio Cardenas" w:date="2012-01-19T01:29:00Z">
        <w:r w:rsidR="003B5500">
          <w:rPr>
            <w:rFonts w:ascii="Arial" w:hAnsi="Arial" w:cs="Arial"/>
            <w:noProof/>
            <w:sz w:val="16"/>
            <w:szCs w:val="16"/>
          </w:rPr>
          <w:delText>35</w:delText>
        </w:r>
      </w:del>
      <w:ins w:id="295" w:author="Solsire Torres-Ignacio Cardenas" w:date="2012-01-19T01:29:00Z">
        <w:r w:rsidR="00DA0670">
          <w:rPr>
            <w:rFonts w:ascii="Arial" w:hAnsi="Arial"/>
            <w:noProof/>
            <w:sz w:val="20"/>
            <w:szCs w:val="20"/>
          </w:rPr>
          <w:t>30</w:t>
        </w:r>
      </w:ins>
      <w:r w:rsidRPr="00404B9C">
        <w:rPr>
          <w:rFonts w:ascii="Arial" w:hAnsi="Arial"/>
          <w:sz w:val="20"/>
          <w:rPrChange w:id="296" w:author="Solsire Torres-Ignacio Cardenas" w:date="2012-01-19T01:29:00Z">
            <w:rPr>
              <w:rFonts w:ascii="Arial" w:hAnsi="Arial"/>
              <w:sz w:val="16"/>
            </w:rPr>
          </w:rPrChange>
        </w:rPr>
        <w:fldChar w:fldCharType="end"/>
      </w:r>
    </w:p>
    <w:p w14:paraId="275038C1" w14:textId="76F0D6FD" w:rsidR="00404B9C" w:rsidRPr="00404B9C" w:rsidRDefault="00404B9C">
      <w:pPr>
        <w:pStyle w:val="TOC2"/>
        <w:rPr>
          <w:rFonts w:ascii="Arial" w:hAnsi="Arial"/>
          <w:sz w:val="20"/>
          <w:lang w:val="en-US"/>
          <w:rPrChange w:id="297" w:author="Solsire Torres-Ignacio Cardenas" w:date="2012-01-19T01:29:00Z">
            <w:rPr>
              <w:rFonts w:ascii="Arial" w:hAnsi="Arial"/>
              <w:sz w:val="16"/>
              <w:lang w:val="en-US"/>
            </w:rPr>
          </w:rPrChange>
        </w:rPr>
      </w:pPr>
      <w:r w:rsidRPr="00404B9C">
        <w:rPr>
          <w:rFonts w:ascii="Arial" w:hAnsi="Arial"/>
          <w:sz w:val="20"/>
          <w:lang w:val="es-ES_tradnl"/>
          <w:rPrChange w:id="298" w:author="Solsire Torres-Ignacio Cardenas" w:date="2012-01-19T01:29:00Z">
            <w:rPr>
              <w:rFonts w:ascii="Arial" w:hAnsi="Arial"/>
              <w:sz w:val="16"/>
              <w:lang w:val="es-ES_tradnl"/>
            </w:rPr>
          </w:rPrChange>
        </w:rPr>
        <w:t>Casos de Uso</w:t>
      </w:r>
      <w:r w:rsidRPr="00404B9C">
        <w:rPr>
          <w:rFonts w:ascii="Arial" w:hAnsi="Arial"/>
          <w:sz w:val="20"/>
          <w:rPrChange w:id="299" w:author="Solsire Torres-Ignacio Cardenas" w:date="2012-01-19T01:29:00Z">
            <w:rPr>
              <w:rFonts w:ascii="Arial" w:hAnsi="Arial"/>
              <w:sz w:val="16"/>
            </w:rPr>
          </w:rPrChange>
        </w:rPr>
        <w:tab/>
      </w:r>
      <w:del w:id="300" w:author="Solsire Torres-Ignacio Cardenas" w:date="2012-01-19T01:29:00Z">
        <w:r w:rsidR="005432AD"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_Toc183152067 \h </w:del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delText>36</w:delText>
        </w:r>
        <w:r w:rsidR="005432AD" w:rsidRPr="005432AD">
          <w:rPr>
            <w:rFonts w:ascii="Arial" w:hAnsi="Arial" w:cs="Arial"/>
            <w:noProof/>
            <w:sz w:val="16"/>
            <w:szCs w:val="16"/>
          </w:rPr>
          <w:fldChar w:fldCharType="end"/>
        </w:r>
      </w:del>
      <w:ins w:id="301" w:author="Solsire Torres-Ignacio Cardenas" w:date="2012-01-19T01:29:00Z">
        <w:r w:rsidRPr="00404B9C">
          <w:rPr>
            <w:rFonts w:ascii="Arial" w:hAnsi="Arial"/>
            <w:noProof/>
            <w:sz w:val="20"/>
            <w:szCs w:val="20"/>
          </w:rPr>
          <w:fldChar w:fldCharType="begin"/>
        </w:r>
        <w:r w:rsidRPr="00404B9C">
          <w:rPr>
            <w:rFonts w:ascii="Arial" w:hAnsi="Arial"/>
            <w:noProof/>
            <w:sz w:val="20"/>
            <w:szCs w:val="20"/>
          </w:rPr>
          <w:instrText xml:space="preserve"> PAGEREF _Toc188551257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31</w:t>
        </w:r>
        <w:r w:rsidRPr="00404B9C">
          <w:rPr>
            <w:rFonts w:ascii="Arial" w:hAnsi="Arial"/>
            <w:noProof/>
            <w:sz w:val="20"/>
            <w:szCs w:val="20"/>
          </w:rPr>
          <w:fldChar w:fldCharType="end"/>
        </w:r>
      </w:ins>
    </w:p>
    <w:p w14:paraId="4B9E19AE" w14:textId="65EC57A8" w:rsidR="00404B9C" w:rsidRPr="00404B9C" w:rsidRDefault="00404B9C">
      <w:pPr>
        <w:pStyle w:val="TOC3"/>
        <w:tabs>
          <w:tab w:val="right" w:leader="dot" w:pos="8494"/>
        </w:tabs>
        <w:rPr>
          <w:rFonts w:ascii="Arial" w:hAnsi="Arial"/>
          <w:sz w:val="20"/>
          <w:lang w:val="en-US"/>
          <w:rPrChange w:id="302" w:author="Solsire Torres-Ignacio Cardenas" w:date="2012-01-19T01:29:00Z">
            <w:rPr>
              <w:rFonts w:ascii="Arial" w:hAnsi="Arial"/>
              <w:sz w:val="16"/>
              <w:lang w:val="en-US"/>
            </w:rPr>
          </w:rPrChange>
        </w:rPr>
      </w:pPr>
      <w:r w:rsidRPr="00404B9C">
        <w:rPr>
          <w:rFonts w:ascii="Arial" w:hAnsi="Arial"/>
          <w:sz w:val="20"/>
          <w:lang w:val="es-ES_tradnl"/>
          <w:rPrChange w:id="303" w:author="Solsire Torres-Ignacio Cardenas" w:date="2012-01-19T01:29:00Z">
            <w:rPr>
              <w:rFonts w:ascii="Arial" w:hAnsi="Arial"/>
              <w:sz w:val="16"/>
              <w:lang w:val="es-ES_tradnl"/>
            </w:rPr>
          </w:rPrChange>
        </w:rPr>
        <w:t>Resumen de Casos de Uso y Actores del sistema de gestión de citas para operaciones de atención al cliente</w:t>
      </w:r>
      <w:r w:rsidRPr="00404B9C">
        <w:rPr>
          <w:rFonts w:ascii="Arial" w:hAnsi="Arial"/>
          <w:sz w:val="20"/>
          <w:rPrChange w:id="304" w:author="Solsire Torres-Ignacio Cardenas" w:date="2012-01-19T01:29:00Z">
            <w:rPr>
              <w:rFonts w:ascii="Arial" w:hAnsi="Arial"/>
              <w:sz w:val="16"/>
            </w:rPr>
          </w:rPrChange>
        </w:rPr>
        <w:tab/>
      </w:r>
      <w:r w:rsidRPr="00404B9C">
        <w:rPr>
          <w:rFonts w:ascii="Arial" w:hAnsi="Arial"/>
          <w:sz w:val="20"/>
          <w:rPrChange w:id="305" w:author="Solsire Torres-Ignacio Cardenas" w:date="2012-01-19T01:29:00Z">
            <w:rPr>
              <w:rFonts w:ascii="Arial" w:hAnsi="Arial"/>
              <w:sz w:val="16"/>
            </w:rPr>
          </w:rPrChange>
        </w:rPr>
        <w:fldChar w:fldCharType="begin"/>
      </w:r>
      <w:r w:rsidRPr="00404B9C">
        <w:rPr>
          <w:rFonts w:ascii="Arial" w:hAnsi="Arial"/>
          <w:sz w:val="20"/>
          <w:rPrChange w:id="306" w:author="Solsire Torres-Ignacio Cardenas" w:date="2012-01-19T01:29:00Z">
            <w:rPr>
              <w:rFonts w:ascii="Arial" w:hAnsi="Arial"/>
              <w:sz w:val="16"/>
            </w:rPr>
          </w:rPrChange>
        </w:rPr>
        <w:instrText xml:space="preserve"> PAGEREF _</w:instrText>
      </w:r>
      <w:del w:id="307" w:author="Solsire Torres-Ignacio Cardenas" w:date="2012-01-19T01:29:00Z">
        <w:r w:rsidR="005432AD" w:rsidRPr="005432AD">
          <w:rPr>
            <w:rFonts w:ascii="Arial" w:hAnsi="Arial" w:cs="Arial"/>
            <w:noProof/>
            <w:sz w:val="16"/>
            <w:szCs w:val="16"/>
          </w:rPr>
          <w:delInstrText>Toc183152068</w:delInstrText>
        </w:r>
      </w:del>
      <w:ins w:id="308" w:author="Solsire Torres-Ignacio Cardenas" w:date="2012-01-19T01:29:00Z">
        <w:r w:rsidRPr="00404B9C">
          <w:rPr>
            <w:rFonts w:ascii="Arial" w:hAnsi="Arial"/>
            <w:noProof/>
            <w:sz w:val="20"/>
            <w:szCs w:val="20"/>
          </w:rPr>
          <w:instrText>Toc188551258</w:instrText>
        </w:r>
      </w:ins>
      <w:r w:rsidRPr="00404B9C">
        <w:rPr>
          <w:rFonts w:ascii="Arial" w:hAnsi="Arial"/>
          <w:sz w:val="20"/>
          <w:rPrChange w:id="309" w:author="Solsire Torres-Ignacio Cardenas" w:date="2012-01-19T01:29:00Z">
            <w:rPr>
              <w:rFonts w:ascii="Arial" w:hAnsi="Arial"/>
              <w:sz w:val="16"/>
            </w:rPr>
          </w:rPrChange>
        </w:rPr>
        <w:instrText xml:space="preserve"> \h </w:instrText>
      </w:r>
      <w:r w:rsidRPr="00404B9C">
        <w:rPr>
          <w:rFonts w:ascii="Arial" w:hAnsi="Arial"/>
          <w:sz w:val="20"/>
          <w:rPrChange w:id="310" w:author="Solsire Torres-Ignacio Cardenas" w:date="2012-01-19T01:29:00Z">
            <w:rPr>
              <w:rFonts w:ascii="Arial" w:hAnsi="Arial"/>
              <w:sz w:val="16"/>
            </w:rPr>
          </w:rPrChange>
        </w:rPr>
      </w:r>
      <w:r w:rsidRPr="00404B9C">
        <w:rPr>
          <w:rFonts w:ascii="Arial" w:hAnsi="Arial"/>
          <w:sz w:val="20"/>
          <w:rPrChange w:id="311" w:author="Solsire Torres-Ignacio Cardenas" w:date="2012-01-19T01:29:00Z">
            <w:rPr>
              <w:rFonts w:ascii="Arial" w:hAnsi="Arial"/>
              <w:sz w:val="16"/>
            </w:rPr>
          </w:rPrChange>
        </w:rPr>
        <w:fldChar w:fldCharType="separate"/>
      </w:r>
      <w:del w:id="312" w:author="Solsire Torres-Ignacio Cardenas" w:date="2012-01-19T01:29:00Z">
        <w:r w:rsidR="003B5500">
          <w:rPr>
            <w:rFonts w:ascii="Arial" w:hAnsi="Arial" w:cs="Arial"/>
            <w:noProof/>
            <w:sz w:val="16"/>
            <w:szCs w:val="16"/>
          </w:rPr>
          <w:delText>36</w:delText>
        </w:r>
      </w:del>
      <w:ins w:id="313" w:author="Solsire Torres-Ignacio Cardenas" w:date="2012-01-19T01:29:00Z">
        <w:r w:rsidR="00DA0670">
          <w:rPr>
            <w:rFonts w:ascii="Arial" w:hAnsi="Arial"/>
            <w:noProof/>
            <w:sz w:val="20"/>
            <w:szCs w:val="20"/>
          </w:rPr>
          <w:t>31</w:t>
        </w:r>
      </w:ins>
      <w:r w:rsidRPr="00404B9C">
        <w:rPr>
          <w:rFonts w:ascii="Arial" w:hAnsi="Arial"/>
          <w:sz w:val="20"/>
          <w:rPrChange w:id="314" w:author="Solsire Torres-Ignacio Cardenas" w:date="2012-01-19T01:29:00Z">
            <w:rPr>
              <w:rFonts w:ascii="Arial" w:hAnsi="Arial"/>
              <w:sz w:val="16"/>
            </w:rPr>
          </w:rPrChange>
        </w:rPr>
        <w:fldChar w:fldCharType="end"/>
      </w:r>
    </w:p>
    <w:p w14:paraId="0B4C12B0" w14:textId="0D0627A3" w:rsidR="00404B9C" w:rsidRPr="00404B9C" w:rsidRDefault="00404B9C">
      <w:pPr>
        <w:pStyle w:val="TOC3"/>
        <w:tabs>
          <w:tab w:val="right" w:leader="dot" w:pos="8494"/>
        </w:tabs>
        <w:rPr>
          <w:rFonts w:ascii="Arial" w:hAnsi="Arial"/>
          <w:sz w:val="20"/>
          <w:lang w:val="en-US"/>
          <w:rPrChange w:id="315" w:author="Solsire Torres-Ignacio Cardenas" w:date="2012-01-19T01:29:00Z">
            <w:rPr>
              <w:rFonts w:ascii="Arial" w:hAnsi="Arial"/>
              <w:sz w:val="16"/>
              <w:lang w:val="en-US"/>
            </w:rPr>
          </w:rPrChange>
        </w:rPr>
      </w:pPr>
      <w:r w:rsidRPr="00404B9C">
        <w:rPr>
          <w:rFonts w:ascii="Arial" w:hAnsi="Arial"/>
          <w:sz w:val="20"/>
          <w:lang w:val="es-ES_tradnl"/>
          <w:rPrChange w:id="316" w:author="Solsire Torres-Ignacio Cardenas" w:date="2012-01-19T01:29:00Z">
            <w:rPr>
              <w:rFonts w:ascii="Arial" w:hAnsi="Arial"/>
              <w:sz w:val="16"/>
              <w:lang w:val="es-ES_tradnl"/>
            </w:rPr>
          </w:rPrChange>
        </w:rPr>
        <w:t>Especificaciones de Casos de Uso</w:t>
      </w:r>
      <w:r w:rsidRPr="00404B9C">
        <w:rPr>
          <w:rFonts w:ascii="Arial" w:hAnsi="Arial"/>
          <w:sz w:val="20"/>
          <w:rPrChange w:id="317" w:author="Solsire Torres-Ignacio Cardenas" w:date="2012-01-19T01:29:00Z">
            <w:rPr>
              <w:rFonts w:ascii="Arial" w:hAnsi="Arial"/>
              <w:sz w:val="16"/>
            </w:rPr>
          </w:rPrChange>
        </w:rPr>
        <w:tab/>
      </w:r>
      <w:r w:rsidRPr="00404B9C">
        <w:rPr>
          <w:rFonts w:ascii="Arial" w:hAnsi="Arial"/>
          <w:sz w:val="20"/>
          <w:rPrChange w:id="318" w:author="Solsire Torres-Ignacio Cardenas" w:date="2012-01-19T01:29:00Z">
            <w:rPr>
              <w:rFonts w:ascii="Arial" w:hAnsi="Arial"/>
              <w:sz w:val="16"/>
            </w:rPr>
          </w:rPrChange>
        </w:rPr>
        <w:fldChar w:fldCharType="begin"/>
      </w:r>
      <w:r w:rsidRPr="00404B9C">
        <w:rPr>
          <w:rFonts w:ascii="Arial" w:hAnsi="Arial"/>
          <w:sz w:val="20"/>
          <w:rPrChange w:id="319" w:author="Solsire Torres-Ignacio Cardenas" w:date="2012-01-19T01:29:00Z">
            <w:rPr>
              <w:rFonts w:ascii="Arial" w:hAnsi="Arial"/>
              <w:sz w:val="16"/>
            </w:rPr>
          </w:rPrChange>
        </w:rPr>
        <w:instrText xml:space="preserve"> PAGEREF _</w:instrText>
      </w:r>
      <w:del w:id="320" w:author="Solsire Torres-Ignacio Cardenas" w:date="2012-01-19T01:29:00Z">
        <w:r w:rsidR="005432AD" w:rsidRPr="005432AD">
          <w:rPr>
            <w:rFonts w:ascii="Arial" w:hAnsi="Arial" w:cs="Arial"/>
            <w:noProof/>
            <w:sz w:val="16"/>
            <w:szCs w:val="16"/>
          </w:rPr>
          <w:delInstrText>Toc183152069</w:delInstrText>
        </w:r>
      </w:del>
      <w:ins w:id="321" w:author="Solsire Torres-Ignacio Cardenas" w:date="2012-01-19T01:29:00Z">
        <w:r w:rsidRPr="00404B9C">
          <w:rPr>
            <w:rFonts w:ascii="Arial" w:hAnsi="Arial"/>
            <w:noProof/>
            <w:sz w:val="20"/>
            <w:szCs w:val="20"/>
          </w:rPr>
          <w:instrText>Toc188551259</w:instrText>
        </w:r>
      </w:ins>
      <w:r w:rsidRPr="00404B9C">
        <w:rPr>
          <w:rFonts w:ascii="Arial" w:hAnsi="Arial"/>
          <w:sz w:val="20"/>
          <w:rPrChange w:id="322" w:author="Solsire Torres-Ignacio Cardenas" w:date="2012-01-19T01:29:00Z">
            <w:rPr>
              <w:rFonts w:ascii="Arial" w:hAnsi="Arial"/>
              <w:sz w:val="16"/>
            </w:rPr>
          </w:rPrChange>
        </w:rPr>
        <w:instrText xml:space="preserve"> \h </w:instrText>
      </w:r>
      <w:r w:rsidRPr="00404B9C">
        <w:rPr>
          <w:rFonts w:ascii="Arial" w:hAnsi="Arial"/>
          <w:sz w:val="20"/>
          <w:rPrChange w:id="323" w:author="Solsire Torres-Ignacio Cardenas" w:date="2012-01-19T01:29:00Z">
            <w:rPr>
              <w:rFonts w:ascii="Arial" w:hAnsi="Arial"/>
              <w:sz w:val="16"/>
            </w:rPr>
          </w:rPrChange>
        </w:rPr>
      </w:r>
      <w:r w:rsidRPr="00404B9C">
        <w:rPr>
          <w:rFonts w:ascii="Arial" w:hAnsi="Arial"/>
          <w:sz w:val="20"/>
          <w:rPrChange w:id="324" w:author="Solsire Torres-Ignacio Cardenas" w:date="2012-01-19T01:29:00Z">
            <w:rPr>
              <w:rFonts w:ascii="Arial" w:hAnsi="Arial"/>
              <w:sz w:val="16"/>
            </w:rPr>
          </w:rPrChange>
        </w:rPr>
        <w:fldChar w:fldCharType="separate"/>
      </w:r>
      <w:del w:id="325" w:author="Solsire Torres-Ignacio Cardenas" w:date="2012-01-19T01:29:00Z">
        <w:r w:rsidR="003B5500">
          <w:rPr>
            <w:rFonts w:ascii="Arial" w:hAnsi="Arial" w:cs="Arial"/>
            <w:noProof/>
            <w:sz w:val="16"/>
            <w:szCs w:val="16"/>
          </w:rPr>
          <w:delText>36</w:delText>
        </w:r>
      </w:del>
      <w:ins w:id="326" w:author="Solsire Torres-Ignacio Cardenas" w:date="2012-01-19T01:29:00Z">
        <w:r w:rsidR="00DA0670">
          <w:rPr>
            <w:rFonts w:ascii="Arial" w:hAnsi="Arial"/>
            <w:noProof/>
            <w:sz w:val="20"/>
            <w:szCs w:val="20"/>
          </w:rPr>
          <w:t>32</w:t>
        </w:r>
      </w:ins>
      <w:r w:rsidRPr="00404B9C">
        <w:rPr>
          <w:rFonts w:ascii="Arial" w:hAnsi="Arial"/>
          <w:sz w:val="20"/>
          <w:rPrChange w:id="327" w:author="Solsire Torres-Ignacio Cardenas" w:date="2012-01-19T01:29:00Z">
            <w:rPr>
              <w:rFonts w:ascii="Arial" w:hAnsi="Arial"/>
              <w:sz w:val="16"/>
            </w:rPr>
          </w:rPrChange>
        </w:rPr>
        <w:fldChar w:fldCharType="end"/>
      </w:r>
    </w:p>
    <w:p w14:paraId="0075A1B0" w14:textId="5A67DB6D" w:rsidR="00404B9C" w:rsidRPr="00404B9C" w:rsidRDefault="00404B9C">
      <w:pPr>
        <w:pStyle w:val="TOC3"/>
        <w:tabs>
          <w:tab w:val="right" w:leader="dot" w:pos="8494"/>
        </w:tabs>
        <w:rPr>
          <w:rFonts w:ascii="Arial" w:hAnsi="Arial"/>
          <w:sz w:val="20"/>
          <w:lang w:val="en-US"/>
          <w:rPrChange w:id="328" w:author="Solsire Torres-Ignacio Cardenas" w:date="2012-01-19T01:29:00Z">
            <w:rPr>
              <w:rFonts w:ascii="Arial" w:hAnsi="Arial"/>
              <w:sz w:val="16"/>
              <w:lang w:val="en-US"/>
            </w:rPr>
          </w:rPrChange>
        </w:rPr>
      </w:pPr>
      <w:r w:rsidRPr="00404B9C">
        <w:rPr>
          <w:rFonts w:ascii="Arial" w:hAnsi="Arial"/>
          <w:sz w:val="20"/>
          <w:lang w:val="es-ES_tradnl"/>
          <w:rPrChange w:id="329" w:author="Solsire Torres-Ignacio Cardenas" w:date="2012-01-19T01:29:00Z">
            <w:rPr>
              <w:rFonts w:ascii="Arial" w:hAnsi="Arial"/>
              <w:sz w:val="16"/>
              <w:lang w:val="es-ES_tradnl"/>
            </w:rPr>
          </w:rPrChange>
        </w:rPr>
        <w:t>Resumen de Casos de Uso y Actores del sistema de chat en línea</w:t>
      </w:r>
      <w:r w:rsidRPr="00404B9C">
        <w:rPr>
          <w:rFonts w:ascii="Arial" w:hAnsi="Arial"/>
          <w:sz w:val="20"/>
          <w:rPrChange w:id="330" w:author="Solsire Torres-Ignacio Cardenas" w:date="2012-01-19T01:29:00Z">
            <w:rPr>
              <w:rFonts w:ascii="Arial" w:hAnsi="Arial"/>
              <w:sz w:val="16"/>
            </w:rPr>
          </w:rPrChange>
        </w:rPr>
        <w:tab/>
      </w:r>
      <w:r w:rsidRPr="00404B9C">
        <w:rPr>
          <w:rFonts w:ascii="Arial" w:hAnsi="Arial"/>
          <w:sz w:val="20"/>
          <w:rPrChange w:id="331" w:author="Solsire Torres-Ignacio Cardenas" w:date="2012-01-19T01:29:00Z">
            <w:rPr>
              <w:rFonts w:ascii="Arial" w:hAnsi="Arial"/>
              <w:sz w:val="16"/>
            </w:rPr>
          </w:rPrChange>
        </w:rPr>
        <w:fldChar w:fldCharType="begin"/>
      </w:r>
      <w:r w:rsidRPr="00404B9C">
        <w:rPr>
          <w:rFonts w:ascii="Arial" w:hAnsi="Arial"/>
          <w:sz w:val="20"/>
          <w:rPrChange w:id="332" w:author="Solsire Torres-Ignacio Cardenas" w:date="2012-01-19T01:29:00Z">
            <w:rPr>
              <w:rFonts w:ascii="Arial" w:hAnsi="Arial"/>
              <w:sz w:val="16"/>
            </w:rPr>
          </w:rPrChange>
        </w:rPr>
        <w:instrText xml:space="preserve"> PAGEREF _</w:instrText>
      </w:r>
      <w:del w:id="333" w:author="Solsire Torres-Ignacio Cardenas" w:date="2012-01-19T01:29:00Z">
        <w:r w:rsidR="005432AD" w:rsidRPr="005432AD">
          <w:rPr>
            <w:rFonts w:ascii="Arial" w:hAnsi="Arial" w:cs="Arial"/>
            <w:noProof/>
            <w:sz w:val="16"/>
            <w:szCs w:val="16"/>
          </w:rPr>
          <w:delInstrText>Toc183152070</w:delInstrText>
        </w:r>
      </w:del>
      <w:ins w:id="334" w:author="Solsire Torres-Ignacio Cardenas" w:date="2012-01-19T01:29:00Z">
        <w:r w:rsidRPr="00404B9C">
          <w:rPr>
            <w:rFonts w:ascii="Arial" w:hAnsi="Arial"/>
            <w:noProof/>
            <w:sz w:val="20"/>
            <w:szCs w:val="20"/>
          </w:rPr>
          <w:instrText>Toc188551260</w:instrText>
        </w:r>
      </w:ins>
      <w:r w:rsidRPr="00404B9C">
        <w:rPr>
          <w:rFonts w:ascii="Arial" w:hAnsi="Arial"/>
          <w:sz w:val="20"/>
          <w:rPrChange w:id="335" w:author="Solsire Torres-Ignacio Cardenas" w:date="2012-01-19T01:29:00Z">
            <w:rPr>
              <w:rFonts w:ascii="Arial" w:hAnsi="Arial"/>
              <w:sz w:val="16"/>
            </w:rPr>
          </w:rPrChange>
        </w:rPr>
        <w:instrText xml:space="preserve"> \h </w:instrText>
      </w:r>
      <w:r w:rsidRPr="00404B9C">
        <w:rPr>
          <w:rFonts w:ascii="Arial" w:hAnsi="Arial"/>
          <w:sz w:val="20"/>
          <w:rPrChange w:id="336" w:author="Solsire Torres-Ignacio Cardenas" w:date="2012-01-19T01:29:00Z">
            <w:rPr>
              <w:rFonts w:ascii="Arial" w:hAnsi="Arial"/>
              <w:sz w:val="16"/>
            </w:rPr>
          </w:rPrChange>
        </w:rPr>
      </w:r>
      <w:r w:rsidRPr="00404B9C">
        <w:rPr>
          <w:rFonts w:ascii="Arial" w:hAnsi="Arial"/>
          <w:sz w:val="20"/>
          <w:rPrChange w:id="337" w:author="Solsire Torres-Ignacio Cardenas" w:date="2012-01-19T01:29:00Z">
            <w:rPr>
              <w:rFonts w:ascii="Arial" w:hAnsi="Arial"/>
              <w:sz w:val="16"/>
            </w:rPr>
          </w:rPrChange>
        </w:rPr>
        <w:fldChar w:fldCharType="separate"/>
      </w:r>
      <w:del w:id="338" w:author="Solsire Torres-Ignacio Cardenas" w:date="2012-01-19T01:29:00Z">
        <w:r w:rsidR="003B5500">
          <w:rPr>
            <w:rFonts w:ascii="Arial" w:hAnsi="Arial" w:cs="Arial"/>
            <w:noProof/>
            <w:sz w:val="16"/>
            <w:szCs w:val="16"/>
          </w:rPr>
          <w:delText>37</w:delText>
        </w:r>
      </w:del>
      <w:ins w:id="339" w:author="Solsire Torres-Ignacio Cardenas" w:date="2012-01-19T01:29:00Z">
        <w:r w:rsidR="00DA0670">
          <w:rPr>
            <w:rFonts w:ascii="Arial" w:hAnsi="Arial"/>
            <w:noProof/>
            <w:sz w:val="20"/>
            <w:szCs w:val="20"/>
          </w:rPr>
          <w:t>33</w:t>
        </w:r>
      </w:ins>
      <w:r w:rsidRPr="00404B9C">
        <w:rPr>
          <w:rFonts w:ascii="Arial" w:hAnsi="Arial"/>
          <w:sz w:val="20"/>
          <w:rPrChange w:id="340" w:author="Solsire Torres-Ignacio Cardenas" w:date="2012-01-19T01:29:00Z">
            <w:rPr>
              <w:rFonts w:ascii="Arial" w:hAnsi="Arial"/>
              <w:sz w:val="16"/>
            </w:rPr>
          </w:rPrChange>
        </w:rPr>
        <w:fldChar w:fldCharType="end"/>
      </w:r>
    </w:p>
    <w:p w14:paraId="3BC895CF" w14:textId="5D59C28E" w:rsidR="00404B9C" w:rsidRPr="00404B9C" w:rsidRDefault="00404B9C">
      <w:pPr>
        <w:pStyle w:val="TOC3"/>
        <w:tabs>
          <w:tab w:val="right" w:leader="dot" w:pos="8494"/>
        </w:tabs>
        <w:rPr>
          <w:rFonts w:ascii="Arial" w:hAnsi="Arial"/>
          <w:sz w:val="20"/>
          <w:lang w:val="en-US"/>
          <w:rPrChange w:id="341" w:author="Solsire Torres-Ignacio Cardenas" w:date="2012-01-19T01:29:00Z">
            <w:rPr>
              <w:rFonts w:ascii="Arial" w:hAnsi="Arial"/>
              <w:sz w:val="16"/>
              <w:lang w:val="en-US"/>
            </w:rPr>
          </w:rPrChange>
        </w:rPr>
      </w:pPr>
      <w:r w:rsidRPr="00404B9C">
        <w:rPr>
          <w:rFonts w:ascii="Arial" w:hAnsi="Arial"/>
          <w:sz w:val="20"/>
          <w:lang w:val="es-ES_tradnl"/>
          <w:rPrChange w:id="342" w:author="Solsire Torres-Ignacio Cardenas" w:date="2012-01-19T01:29:00Z">
            <w:rPr>
              <w:rFonts w:ascii="Arial" w:hAnsi="Arial"/>
              <w:sz w:val="16"/>
              <w:lang w:val="es-ES_tradnl"/>
            </w:rPr>
          </w:rPrChange>
        </w:rPr>
        <w:t>Especificaciones de Casos de Uso</w:t>
      </w:r>
      <w:r w:rsidRPr="00404B9C">
        <w:rPr>
          <w:rFonts w:ascii="Arial" w:hAnsi="Arial"/>
          <w:sz w:val="20"/>
          <w:rPrChange w:id="343" w:author="Solsire Torres-Ignacio Cardenas" w:date="2012-01-19T01:29:00Z">
            <w:rPr>
              <w:rFonts w:ascii="Arial" w:hAnsi="Arial"/>
              <w:sz w:val="16"/>
            </w:rPr>
          </w:rPrChange>
        </w:rPr>
        <w:tab/>
      </w:r>
      <w:del w:id="344" w:author="Solsire Torres-Ignacio Cardenas" w:date="2012-01-19T01:29:00Z">
        <w:r w:rsidR="005432AD"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_Toc183152071 \h </w:del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delText>37</w:delText>
        </w:r>
        <w:r w:rsidR="005432AD" w:rsidRPr="005432AD">
          <w:rPr>
            <w:rFonts w:ascii="Arial" w:hAnsi="Arial" w:cs="Arial"/>
            <w:noProof/>
            <w:sz w:val="16"/>
            <w:szCs w:val="16"/>
          </w:rPr>
          <w:fldChar w:fldCharType="end"/>
        </w:r>
      </w:del>
      <w:ins w:id="345" w:author="Solsire Torres-Ignacio Cardenas" w:date="2012-01-19T01:29:00Z">
        <w:r w:rsidRPr="00404B9C">
          <w:rPr>
            <w:rFonts w:ascii="Arial" w:hAnsi="Arial"/>
            <w:noProof/>
            <w:sz w:val="20"/>
            <w:szCs w:val="20"/>
          </w:rPr>
          <w:fldChar w:fldCharType="begin"/>
        </w:r>
        <w:r w:rsidRPr="00404B9C">
          <w:rPr>
            <w:rFonts w:ascii="Arial" w:hAnsi="Arial"/>
            <w:noProof/>
            <w:sz w:val="20"/>
            <w:szCs w:val="20"/>
          </w:rPr>
          <w:instrText xml:space="preserve"> PAGEREF _Toc188551261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33</w:t>
        </w:r>
        <w:r w:rsidRPr="00404B9C">
          <w:rPr>
            <w:rFonts w:ascii="Arial" w:hAnsi="Arial"/>
            <w:noProof/>
            <w:sz w:val="20"/>
            <w:szCs w:val="20"/>
          </w:rPr>
          <w:fldChar w:fldCharType="end"/>
        </w:r>
      </w:ins>
    </w:p>
    <w:p w14:paraId="1927FADF" w14:textId="599482CC" w:rsidR="00404B9C" w:rsidRPr="00404B9C" w:rsidRDefault="00404B9C">
      <w:pPr>
        <w:pStyle w:val="TOC2"/>
        <w:rPr>
          <w:rFonts w:ascii="Arial" w:hAnsi="Arial"/>
          <w:sz w:val="20"/>
          <w:lang w:val="en-US"/>
          <w:rPrChange w:id="346" w:author="Solsire Torres-Ignacio Cardenas" w:date="2012-01-19T01:29:00Z">
            <w:rPr>
              <w:rFonts w:ascii="Arial" w:hAnsi="Arial"/>
              <w:sz w:val="16"/>
              <w:lang w:val="en-US"/>
            </w:rPr>
          </w:rPrChange>
        </w:rPr>
      </w:pPr>
      <w:r w:rsidRPr="00404B9C">
        <w:rPr>
          <w:rFonts w:ascii="Arial" w:hAnsi="Arial"/>
          <w:sz w:val="20"/>
          <w:lang w:val="es-ES_tradnl"/>
          <w:rPrChange w:id="347" w:author="Solsire Torres-Ignacio Cardenas" w:date="2012-01-19T01:29:00Z">
            <w:rPr>
              <w:rFonts w:ascii="Arial" w:hAnsi="Arial"/>
              <w:sz w:val="16"/>
              <w:lang w:val="es-ES_tradnl"/>
            </w:rPr>
          </w:rPrChange>
        </w:rPr>
        <w:t>Requerimientos No funcionales del sistema de gestión de citas para realizar operaciones de atención al cliente</w:t>
      </w:r>
      <w:r w:rsidRPr="00404B9C">
        <w:rPr>
          <w:rFonts w:ascii="Arial" w:hAnsi="Arial"/>
          <w:sz w:val="20"/>
          <w:rPrChange w:id="348" w:author="Solsire Torres-Ignacio Cardenas" w:date="2012-01-19T01:29:00Z">
            <w:rPr>
              <w:rFonts w:ascii="Arial" w:hAnsi="Arial"/>
              <w:sz w:val="16"/>
            </w:rPr>
          </w:rPrChange>
        </w:rPr>
        <w:tab/>
      </w:r>
      <w:r w:rsidRPr="00404B9C">
        <w:rPr>
          <w:rFonts w:ascii="Arial" w:hAnsi="Arial"/>
          <w:sz w:val="20"/>
          <w:rPrChange w:id="349" w:author="Solsire Torres-Ignacio Cardenas" w:date="2012-01-19T01:29:00Z">
            <w:rPr>
              <w:rFonts w:ascii="Arial" w:hAnsi="Arial"/>
              <w:sz w:val="16"/>
            </w:rPr>
          </w:rPrChange>
        </w:rPr>
        <w:fldChar w:fldCharType="begin"/>
      </w:r>
      <w:r w:rsidRPr="00404B9C">
        <w:rPr>
          <w:rFonts w:ascii="Arial" w:hAnsi="Arial"/>
          <w:sz w:val="20"/>
          <w:rPrChange w:id="350" w:author="Solsire Torres-Ignacio Cardenas" w:date="2012-01-19T01:29:00Z">
            <w:rPr>
              <w:rFonts w:ascii="Arial" w:hAnsi="Arial"/>
              <w:sz w:val="16"/>
            </w:rPr>
          </w:rPrChange>
        </w:rPr>
        <w:instrText xml:space="preserve"> PAGEREF _</w:instrText>
      </w:r>
      <w:del w:id="351" w:author="Solsire Torres-Ignacio Cardenas" w:date="2012-01-19T01:29:00Z">
        <w:r w:rsidR="005432AD" w:rsidRPr="005432AD">
          <w:rPr>
            <w:rFonts w:ascii="Arial" w:hAnsi="Arial" w:cs="Arial"/>
            <w:noProof/>
            <w:sz w:val="16"/>
            <w:szCs w:val="16"/>
          </w:rPr>
          <w:delInstrText>Toc183152072</w:delInstrText>
        </w:r>
      </w:del>
      <w:ins w:id="352" w:author="Solsire Torres-Ignacio Cardenas" w:date="2012-01-19T01:29:00Z">
        <w:r w:rsidRPr="00404B9C">
          <w:rPr>
            <w:rFonts w:ascii="Arial" w:hAnsi="Arial"/>
            <w:noProof/>
            <w:sz w:val="20"/>
            <w:szCs w:val="20"/>
          </w:rPr>
          <w:instrText>Toc188551262</w:instrText>
        </w:r>
      </w:ins>
      <w:r w:rsidRPr="00404B9C">
        <w:rPr>
          <w:rFonts w:ascii="Arial" w:hAnsi="Arial"/>
          <w:sz w:val="20"/>
          <w:rPrChange w:id="353" w:author="Solsire Torres-Ignacio Cardenas" w:date="2012-01-19T01:29:00Z">
            <w:rPr>
              <w:rFonts w:ascii="Arial" w:hAnsi="Arial"/>
              <w:sz w:val="16"/>
            </w:rPr>
          </w:rPrChange>
        </w:rPr>
        <w:instrText xml:space="preserve"> \h </w:instrText>
      </w:r>
      <w:r w:rsidRPr="00404B9C">
        <w:rPr>
          <w:rFonts w:ascii="Arial" w:hAnsi="Arial"/>
          <w:sz w:val="20"/>
          <w:rPrChange w:id="354" w:author="Solsire Torres-Ignacio Cardenas" w:date="2012-01-19T01:29:00Z">
            <w:rPr>
              <w:rFonts w:ascii="Arial" w:hAnsi="Arial"/>
              <w:sz w:val="16"/>
            </w:rPr>
          </w:rPrChange>
        </w:rPr>
      </w:r>
      <w:r w:rsidRPr="00404B9C">
        <w:rPr>
          <w:rFonts w:ascii="Arial" w:hAnsi="Arial"/>
          <w:sz w:val="20"/>
          <w:rPrChange w:id="355" w:author="Solsire Torres-Ignacio Cardenas" w:date="2012-01-19T01:29:00Z">
            <w:rPr>
              <w:rFonts w:ascii="Arial" w:hAnsi="Arial"/>
              <w:sz w:val="16"/>
            </w:rPr>
          </w:rPrChange>
        </w:rPr>
        <w:fldChar w:fldCharType="separate"/>
      </w:r>
      <w:del w:id="356" w:author="Solsire Torres-Ignacio Cardenas" w:date="2012-01-19T01:29:00Z">
        <w:r w:rsidR="003B5500">
          <w:rPr>
            <w:rFonts w:ascii="Arial" w:hAnsi="Arial" w:cs="Arial"/>
            <w:noProof/>
            <w:sz w:val="16"/>
            <w:szCs w:val="16"/>
          </w:rPr>
          <w:delText>37</w:delText>
        </w:r>
      </w:del>
      <w:ins w:id="357" w:author="Solsire Torres-Ignacio Cardenas" w:date="2012-01-19T01:29:00Z">
        <w:r w:rsidR="00DA0670">
          <w:rPr>
            <w:rFonts w:ascii="Arial" w:hAnsi="Arial"/>
            <w:noProof/>
            <w:sz w:val="20"/>
            <w:szCs w:val="20"/>
          </w:rPr>
          <w:t>33</w:t>
        </w:r>
      </w:ins>
      <w:r w:rsidRPr="00404B9C">
        <w:rPr>
          <w:rFonts w:ascii="Arial" w:hAnsi="Arial"/>
          <w:sz w:val="20"/>
          <w:rPrChange w:id="358" w:author="Solsire Torres-Ignacio Cardenas" w:date="2012-01-19T01:29:00Z">
            <w:rPr>
              <w:rFonts w:ascii="Arial" w:hAnsi="Arial"/>
              <w:sz w:val="16"/>
            </w:rPr>
          </w:rPrChange>
        </w:rPr>
        <w:fldChar w:fldCharType="end"/>
      </w:r>
    </w:p>
    <w:p w14:paraId="2DD005B2" w14:textId="64C61D6E" w:rsidR="00404B9C" w:rsidRPr="00404B9C" w:rsidRDefault="00404B9C">
      <w:pPr>
        <w:pStyle w:val="TOC2"/>
        <w:rPr>
          <w:rFonts w:ascii="Arial" w:hAnsi="Arial"/>
          <w:sz w:val="20"/>
          <w:lang w:val="en-US"/>
          <w:rPrChange w:id="359" w:author="Solsire Torres-Ignacio Cardenas" w:date="2012-01-19T01:29:00Z">
            <w:rPr>
              <w:rFonts w:ascii="Arial" w:hAnsi="Arial"/>
              <w:sz w:val="16"/>
              <w:lang w:val="en-US"/>
            </w:rPr>
          </w:rPrChange>
        </w:rPr>
      </w:pPr>
      <w:r w:rsidRPr="00404B9C">
        <w:rPr>
          <w:rFonts w:ascii="Arial" w:hAnsi="Arial"/>
          <w:sz w:val="20"/>
          <w:lang w:val="es-ES_tradnl"/>
          <w:rPrChange w:id="360" w:author="Solsire Torres-Ignacio Cardenas" w:date="2012-01-19T01:29:00Z">
            <w:rPr>
              <w:rFonts w:ascii="Arial" w:hAnsi="Arial"/>
              <w:sz w:val="16"/>
              <w:lang w:val="es-ES_tradnl"/>
            </w:rPr>
          </w:rPrChange>
        </w:rPr>
        <w:t>Requerimientos No funcionales del sistema de chat en línea</w:t>
      </w:r>
      <w:r w:rsidRPr="00404B9C">
        <w:rPr>
          <w:rFonts w:ascii="Arial" w:hAnsi="Arial"/>
          <w:sz w:val="20"/>
          <w:rPrChange w:id="361" w:author="Solsire Torres-Ignacio Cardenas" w:date="2012-01-19T01:29:00Z">
            <w:rPr>
              <w:rFonts w:ascii="Arial" w:hAnsi="Arial"/>
              <w:sz w:val="16"/>
            </w:rPr>
          </w:rPrChange>
        </w:rPr>
        <w:tab/>
      </w:r>
      <w:r w:rsidRPr="00404B9C">
        <w:rPr>
          <w:rFonts w:ascii="Arial" w:hAnsi="Arial"/>
          <w:sz w:val="20"/>
          <w:rPrChange w:id="362" w:author="Solsire Torres-Ignacio Cardenas" w:date="2012-01-19T01:29:00Z">
            <w:rPr>
              <w:rFonts w:ascii="Arial" w:hAnsi="Arial"/>
              <w:sz w:val="16"/>
            </w:rPr>
          </w:rPrChange>
        </w:rPr>
        <w:fldChar w:fldCharType="begin"/>
      </w:r>
      <w:r w:rsidRPr="00404B9C">
        <w:rPr>
          <w:rFonts w:ascii="Arial" w:hAnsi="Arial"/>
          <w:sz w:val="20"/>
          <w:rPrChange w:id="363" w:author="Solsire Torres-Ignacio Cardenas" w:date="2012-01-19T01:29:00Z">
            <w:rPr>
              <w:rFonts w:ascii="Arial" w:hAnsi="Arial"/>
              <w:sz w:val="16"/>
            </w:rPr>
          </w:rPrChange>
        </w:rPr>
        <w:instrText xml:space="preserve"> PAGEREF _</w:instrText>
      </w:r>
      <w:del w:id="364" w:author="Solsire Torres-Ignacio Cardenas" w:date="2012-01-19T01:29:00Z">
        <w:r w:rsidR="005432AD" w:rsidRPr="005432AD">
          <w:rPr>
            <w:rFonts w:ascii="Arial" w:hAnsi="Arial" w:cs="Arial"/>
            <w:noProof/>
            <w:sz w:val="16"/>
            <w:szCs w:val="16"/>
          </w:rPr>
          <w:delInstrText>Toc183152073</w:delInstrText>
        </w:r>
      </w:del>
      <w:ins w:id="365" w:author="Solsire Torres-Ignacio Cardenas" w:date="2012-01-19T01:29:00Z">
        <w:r w:rsidRPr="00404B9C">
          <w:rPr>
            <w:rFonts w:ascii="Arial" w:hAnsi="Arial"/>
            <w:noProof/>
            <w:sz w:val="20"/>
            <w:szCs w:val="20"/>
          </w:rPr>
          <w:instrText>Toc188551263</w:instrText>
        </w:r>
      </w:ins>
      <w:r w:rsidRPr="00404B9C">
        <w:rPr>
          <w:rFonts w:ascii="Arial" w:hAnsi="Arial"/>
          <w:sz w:val="20"/>
          <w:rPrChange w:id="366" w:author="Solsire Torres-Ignacio Cardenas" w:date="2012-01-19T01:29:00Z">
            <w:rPr>
              <w:rFonts w:ascii="Arial" w:hAnsi="Arial"/>
              <w:sz w:val="16"/>
            </w:rPr>
          </w:rPrChange>
        </w:rPr>
        <w:instrText xml:space="preserve"> \h </w:instrText>
      </w:r>
      <w:r w:rsidRPr="00404B9C">
        <w:rPr>
          <w:rFonts w:ascii="Arial" w:hAnsi="Arial"/>
          <w:sz w:val="20"/>
          <w:rPrChange w:id="367" w:author="Solsire Torres-Ignacio Cardenas" w:date="2012-01-19T01:29:00Z">
            <w:rPr>
              <w:rFonts w:ascii="Arial" w:hAnsi="Arial"/>
              <w:sz w:val="16"/>
            </w:rPr>
          </w:rPrChange>
        </w:rPr>
      </w:r>
      <w:r w:rsidRPr="00404B9C">
        <w:rPr>
          <w:rFonts w:ascii="Arial" w:hAnsi="Arial"/>
          <w:sz w:val="20"/>
          <w:rPrChange w:id="368" w:author="Solsire Torres-Ignacio Cardenas" w:date="2012-01-19T01:29:00Z">
            <w:rPr>
              <w:rFonts w:ascii="Arial" w:hAnsi="Arial"/>
              <w:sz w:val="16"/>
            </w:rPr>
          </w:rPrChange>
        </w:rPr>
        <w:fldChar w:fldCharType="separate"/>
      </w:r>
      <w:del w:id="369" w:author="Solsire Torres-Ignacio Cardenas" w:date="2012-01-19T01:29:00Z">
        <w:r w:rsidR="003B5500">
          <w:rPr>
            <w:rFonts w:ascii="Arial" w:hAnsi="Arial" w:cs="Arial"/>
            <w:noProof/>
            <w:sz w:val="16"/>
            <w:szCs w:val="16"/>
          </w:rPr>
          <w:delText>39</w:delText>
        </w:r>
      </w:del>
      <w:ins w:id="370" w:author="Solsire Torres-Ignacio Cardenas" w:date="2012-01-19T01:29:00Z">
        <w:r w:rsidR="00DA0670">
          <w:rPr>
            <w:rFonts w:ascii="Arial" w:hAnsi="Arial"/>
            <w:noProof/>
            <w:sz w:val="20"/>
            <w:szCs w:val="20"/>
          </w:rPr>
          <w:t>35</w:t>
        </w:r>
      </w:ins>
      <w:r w:rsidRPr="00404B9C">
        <w:rPr>
          <w:rFonts w:ascii="Arial" w:hAnsi="Arial"/>
          <w:sz w:val="20"/>
          <w:rPrChange w:id="371" w:author="Solsire Torres-Ignacio Cardenas" w:date="2012-01-19T01:29:00Z">
            <w:rPr>
              <w:rFonts w:ascii="Arial" w:hAnsi="Arial"/>
              <w:sz w:val="16"/>
            </w:rPr>
          </w:rPrChange>
        </w:rPr>
        <w:fldChar w:fldCharType="end"/>
      </w:r>
    </w:p>
    <w:p w14:paraId="2077387C" w14:textId="1F63E28C" w:rsidR="00404B9C" w:rsidRPr="00404B9C" w:rsidRDefault="00404B9C">
      <w:pPr>
        <w:pStyle w:val="TOC2"/>
        <w:rPr>
          <w:ins w:id="372" w:author="Solsire Torres-Ignacio Cardenas" w:date="2012-01-19T01:29:00Z"/>
          <w:rFonts w:ascii="Arial" w:eastAsiaTheme="minorEastAsia" w:hAnsi="Arial"/>
          <w:noProof/>
          <w:sz w:val="20"/>
          <w:szCs w:val="20"/>
          <w:lang w:val="en-US" w:eastAsia="ja-JP"/>
        </w:rPr>
      </w:pPr>
      <w:r w:rsidRPr="00404B9C">
        <w:rPr>
          <w:rFonts w:ascii="Arial" w:hAnsi="Arial"/>
          <w:sz w:val="20"/>
          <w:rPrChange w:id="373" w:author="Solsire Torres-Ignacio Cardenas" w:date="2012-01-19T01:29:00Z">
            <w:rPr>
              <w:rFonts w:ascii="Arial" w:hAnsi="Arial"/>
              <w:sz w:val="16"/>
            </w:rPr>
          </w:rPrChange>
        </w:rPr>
        <w:t>Casos de Prueba</w:t>
      </w:r>
      <w:r w:rsidRPr="00404B9C">
        <w:rPr>
          <w:rFonts w:ascii="Arial" w:hAnsi="Arial"/>
          <w:sz w:val="20"/>
          <w:rPrChange w:id="374" w:author="Solsire Torres-Ignacio Cardenas" w:date="2012-01-19T01:29:00Z">
            <w:rPr>
              <w:rFonts w:ascii="Arial" w:hAnsi="Arial"/>
              <w:sz w:val="16"/>
            </w:rPr>
          </w:rPrChange>
        </w:rPr>
        <w:tab/>
      </w:r>
      <w:del w:id="375" w:author="Solsire Torres-Ignacio Cardenas" w:date="2012-01-19T01:29:00Z">
        <w:r w:rsidR="005432AD"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_Toc183152074 \h </w:del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delText>40</w:delText>
        </w:r>
        <w:r w:rsidR="005432AD" w:rsidRPr="005432AD">
          <w:rPr>
            <w:rFonts w:ascii="Arial" w:hAnsi="Arial" w:cs="Arial"/>
            <w:noProof/>
            <w:sz w:val="16"/>
            <w:szCs w:val="16"/>
          </w:rPr>
          <w:fldChar w:fldCharType="end"/>
        </w:r>
      </w:del>
      <w:ins w:id="376" w:author="Solsire Torres-Ignacio Cardenas" w:date="2012-01-19T01:29:00Z">
        <w:r w:rsidRPr="00404B9C">
          <w:rPr>
            <w:rFonts w:ascii="Arial" w:hAnsi="Arial"/>
            <w:noProof/>
            <w:sz w:val="20"/>
            <w:szCs w:val="20"/>
          </w:rPr>
          <w:fldChar w:fldCharType="begin"/>
        </w:r>
        <w:r w:rsidRPr="00404B9C">
          <w:rPr>
            <w:rFonts w:ascii="Arial" w:hAnsi="Arial"/>
            <w:noProof/>
            <w:sz w:val="20"/>
            <w:szCs w:val="20"/>
          </w:rPr>
          <w:instrText xml:space="preserve"> PAGEREF _Toc188551264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36</w:t>
        </w:r>
        <w:r w:rsidRPr="00404B9C">
          <w:rPr>
            <w:rFonts w:ascii="Arial" w:hAnsi="Arial"/>
            <w:noProof/>
            <w:sz w:val="20"/>
            <w:szCs w:val="20"/>
          </w:rPr>
          <w:fldChar w:fldCharType="end"/>
        </w:r>
      </w:ins>
    </w:p>
    <w:p w14:paraId="18BEB714" w14:textId="77777777" w:rsidR="00404B9C" w:rsidRPr="00404B9C" w:rsidRDefault="00404B9C">
      <w:pPr>
        <w:pStyle w:val="TOC1"/>
        <w:tabs>
          <w:tab w:val="right" w:leader="dot" w:pos="8494"/>
        </w:tabs>
        <w:rPr>
          <w:rFonts w:ascii="Arial" w:hAnsi="Arial"/>
          <w:sz w:val="20"/>
          <w:lang w:val="en-US"/>
          <w:rPrChange w:id="377" w:author="Solsire Torres-Ignacio Cardenas" w:date="2012-01-19T01:29:00Z">
            <w:rPr>
              <w:rFonts w:ascii="Arial" w:hAnsi="Arial"/>
              <w:sz w:val="16"/>
              <w:lang w:val="en-US"/>
            </w:rPr>
          </w:rPrChange>
        </w:rPr>
        <w:pPrChange w:id="378" w:author="Solsire Torres-Ignacio Cardenas" w:date="2012-01-19T01:29:00Z">
          <w:pPr>
            <w:pStyle w:val="TOC2"/>
          </w:pPr>
        </w:pPrChange>
      </w:pPr>
      <w:ins w:id="379" w:author="Solsire Torres-Ignacio Cardenas" w:date="2012-01-19T01:29:00Z">
        <w:r w:rsidRPr="00404B9C">
          <w:rPr>
            <w:rFonts w:ascii="Arial" w:hAnsi="Arial"/>
            <w:noProof/>
            <w:sz w:val="20"/>
            <w:szCs w:val="20"/>
          </w:rPr>
          <w:t>Proceso de Planificación Detallado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40</w:t>
        </w:r>
        <w:r w:rsidRPr="00404B9C">
          <w:rPr>
            <w:rFonts w:ascii="Arial" w:hAnsi="Arial"/>
            <w:noProof/>
            <w:sz w:val="20"/>
            <w:szCs w:val="20"/>
          </w:rPr>
          <w:fldChar w:fldCharType="end"/>
        </w:r>
      </w:ins>
    </w:p>
    <w:p w14:paraId="67823F6C" w14:textId="77777777" w:rsidR="00404B9C" w:rsidRPr="00404B9C" w:rsidRDefault="00404B9C">
      <w:pPr>
        <w:pStyle w:val="TOC1"/>
        <w:tabs>
          <w:tab w:val="right" w:leader="dot" w:pos="8494"/>
        </w:tabs>
        <w:rPr>
          <w:ins w:id="380" w:author="Solsire Torres-Ignacio Cardenas" w:date="2012-01-19T01:29:00Z"/>
          <w:rFonts w:ascii="Arial" w:eastAsiaTheme="minorEastAsia" w:hAnsi="Arial"/>
          <w:noProof/>
          <w:sz w:val="20"/>
          <w:szCs w:val="20"/>
          <w:lang w:val="en-US" w:eastAsia="ja-JP"/>
        </w:rPr>
      </w:pPr>
      <w:ins w:id="381" w:author="Solsire Torres-Ignacio Cardenas" w:date="2012-01-19T01:29:00Z">
        <w:r w:rsidRPr="00404B9C">
          <w:rPr>
            <w:rFonts w:ascii="Arial" w:hAnsi="Arial"/>
            <w:noProof/>
            <w:sz w:val="20"/>
            <w:szCs w:val="20"/>
          </w:rPr>
          <w:t>Proceso de Gestión de Costos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_Toc188551266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41</w:t>
        </w:r>
        <w:r w:rsidRPr="00404B9C">
          <w:rPr>
            <w:rFonts w:ascii="Arial" w:hAnsi="Arial"/>
            <w:noProof/>
            <w:sz w:val="20"/>
            <w:szCs w:val="20"/>
          </w:rPr>
          <w:fldChar w:fldCharType="end"/>
        </w:r>
      </w:ins>
    </w:p>
    <w:p w14:paraId="0AC8052E" w14:textId="77777777" w:rsidR="00404B9C" w:rsidRPr="00404B9C" w:rsidRDefault="00404B9C">
      <w:pPr>
        <w:pStyle w:val="TOC1"/>
        <w:tabs>
          <w:tab w:val="right" w:leader="dot" w:pos="8494"/>
        </w:tabs>
        <w:rPr>
          <w:ins w:id="382" w:author="Solsire Torres-Ignacio Cardenas" w:date="2012-01-19T01:29:00Z"/>
          <w:rFonts w:ascii="Arial" w:eastAsiaTheme="minorEastAsia" w:hAnsi="Arial"/>
          <w:noProof/>
          <w:sz w:val="20"/>
          <w:szCs w:val="20"/>
          <w:lang w:val="en-US" w:eastAsia="ja-JP"/>
        </w:rPr>
      </w:pPr>
      <w:ins w:id="383" w:author="Solsire Torres-Ignacio Cardenas" w:date="2012-01-19T01:29:00Z">
        <w:r w:rsidRPr="00404B9C">
          <w:rPr>
            <w:rFonts w:ascii="Arial" w:hAnsi="Arial"/>
            <w:noProof/>
            <w:sz w:val="20"/>
            <w:szCs w:val="20"/>
          </w:rPr>
          <w:t>Proceso de Gestión de Riesgos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44</w:t>
        </w:r>
        <w:r w:rsidRPr="00404B9C">
          <w:rPr>
            <w:rFonts w:ascii="Arial" w:hAnsi="Arial"/>
            <w:noProof/>
            <w:sz w:val="20"/>
            <w:szCs w:val="20"/>
          </w:rPr>
          <w:fldChar w:fldCharType="end"/>
        </w:r>
      </w:ins>
    </w:p>
    <w:p w14:paraId="367B5B40" w14:textId="77777777" w:rsidR="00404B9C" w:rsidRPr="00404B9C" w:rsidRDefault="00404B9C">
      <w:pPr>
        <w:pStyle w:val="TOC1"/>
        <w:tabs>
          <w:tab w:val="right" w:leader="dot" w:pos="8494"/>
        </w:tabs>
        <w:rPr>
          <w:ins w:id="384" w:author="Solsire Torres-Ignacio Cardenas" w:date="2012-01-19T01:29:00Z"/>
          <w:rFonts w:ascii="Arial" w:eastAsiaTheme="minorEastAsia" w:hAnsi="Arial"/>
          <w:noProof/>
          <w:sz w:val="20"/>
          <w:szCs w:val="20"/>
          <w:lang w:val="en-US" w:eastAsia="ja-JP"/>
        </w:rPr>
      </w:pPr>
      <w:ins w:id="385" w:author="Solsire Torres-Ignacio Cardenas" w:date="2012-01-19T01:29:00Z">
        <w:r w:rsidRPr="00404B9C">
          <w:rPr>
            <w:rFonts w:ascii="Arial" w:hAnsi="Arial"/>
            <w:noProof/>
            <w:sz w:val="20"/>
            <w:szCs w:val="20"/>
          </w:rPr>
          <w:lastRenderedPageBreak/>
          <w:t>Proceso de Gestión de Capital Humano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_Toc188551268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45</w:t>
        </w:r>
        <w:r w:rsidRPr="00404B9C">
          <w:rPr>
            <w:rFonts w:ascii="Arial" w:hAnsi="Arial"/>
            <w:noProof/>
            <w:sz w:val="20"/>
            <w:szCs w:val="20"/>
          </w:rPr>
          <w:fldChar w:fldCharType="end"/>
        </w:r>
      </w:ins>
    </w:p>
    <w:p w14:paraId="3568802A" w14:textId="7C6F835C" w:rsidR="00404B9C" w:rsidRPr="00404B9C" w:rsidRDefault="00404B9C">
      <w:pPr>
        <w:pStyle w:val="TOC2"/>
        <w:rPr>
          <w:rFonts w:ascii="Arial" w:hAnsi="Arial"/>
          <w:sz w:val="20"/>
          <w:lang w:val="en-US"/>
          <w:rPrChange w:id="386" w:author="Solsire Torres-Ignacio Cardenas" w:date="2012-01-19T01:29:00Z">
            <w:rPr>
              <w:rFonts w:ascii="Arial" w:hAnsi="Arial"/>
              <w:sz w:val="16"/>
              <w:lang w:val="en-US"/>
            </w:rPr>
          </w:rPrChange>
        </w:rPr>
        <w:pPrChange w:id="387" w:author="Solsire Torres-Ignacio Cardenas" w:date="2012-01-19T01:29:00Z">
          <w:pPr>
            <w:pStyle w:val="TOC1"/>
            <w:tabs>
              <w:tab w:val="right" w:leader="dot" w:pos="8494"/>
            </w:tabs>
          </w:pPr>
        </w:pPrChange>
      </w:pPr>
      <w:r w:rsidRPr="00404B9C">
        <w:rPr>
          <w:rFonts w:ascii="Arial" w:hAnsi="Arial"/>
          <w:sz w:val="20"/>
          <w:rPrChange w:id="388" w:author="Solsire Torres-Ignacio Cardenas" w:date="2012-01-19T01:29:00Z">
            <w:rPr>
              <w:rFonts w:ascii="Arial" w:hAnsi="Arial"/>
              <w:sz w:val="16"/>
            </w:rPr>
          </w:rPrChange>
        </w:rPr>
        <w:t>Roles del Proyecto</w:t>
      </w:r>
      <w:r w:rsidRPr="00404B9C">
        <w:rPr>
          <w:rFonts w:ascii="Arial" w:hAnsi="Arial"/>
          <w:sz w:val="20"/>
          <w:rPrChange w:id="389" w:author="Solsire Torres-Ignacio Cardenas" w:date="2012-01-19T01:29:00Z">
            <w:rPr>
              <w:rFonts w:ascii="Arial" w:hAnsi="Arial"/>
              <w:sz w:val="16"/>
            </w:rPr>
          </w:rPrChange>
        </w:rPr>
        <w:tab/>
      </w:r>
      <w:r w:rsidRPr="00404B9C">
        <w:rPr>
          <w:rFonts w:ascii="Arial" w:hAnsi="Arial"/>
          <w:sz w:val="20"/>
          <w:rPrChange w:id="390" w:author="Solsire Torres-Ignacio Cardenas" w:date="2012-01-19T01:29:00Z">
            <w:rPr>
              <w:rFonts w:ascii="Arial" w:hAnsi="Arial"/>
              <w:sz w:val="16"/>
            </w:rPr>
          </w:rPrChange>
        </w:rPr>
        <w:fldChar w:fldCharType="begin"/>
      </w:r>
      <w:r w:rsidRPr="00404B9C">
        <w:rPr>
          <w:rFonts w:ascii="Arial" w:hAnsi="Arial"/>
          <w:sz w:val="20"/>
          <w:rPrChange w:id="391" w:author="Solsire Torres-Ignacio Cardenas" w:date="2012-01-19T01:29:00Z">
            <w:rPr>
              <w:rFonts w:ascii="Arial" w:hAnsi="Arial"/>
              <w:sz w:val="16"/>
            </w:rPr>
          </w:rPrChange>
        </w:rPr>
        <w:instrText xml:space="preserve"> PAGEREF _</w:instrText>
      </w:r>
      <w:del w:id="392" w:author="Solsire Torres-Ignacio Cardenas" w:date="2012-01-19T01:29:00Z">
        <w:r w:rsidR="005432AD" w:rsidRPr="005432AD">
          <w:rPr>
            <w:rFonts w:ascii="Arial" w:hAnsi="Arial" w:cs="Arial"/>
            <w:noProof/>
            <w:sz w:val="16"/>
            <w:szCs w:val="16"/>
          </w:rPr>
          <w:delInstrText>Toc183152075</w:delInstrText>
        </w:r>
      </w:del>
      <w:ins w:id="393" w:author="Solsire Torres-Ignacio Cardenas" w:date="2012-01-19T01:29:00Z">
        <w:r w:rsidRPr="00404B9C">
          <w:rPr>
            <w:rFonts w:ascii="Arial" w:hAnsi="Arial"/>
            <w:noProof/>
            <w:sz w:val="20"/>
            <w:szCs w:val="20"/>
          </w:rPr>
          <w:instrText>Toc188551269</w:instrText>
        </w:r>
      </w:ins>
      <w:r w:rsidRPr="00404B9C">
        <w:rPr>
          <w:rFonts w:ascii="Arial" w:hAnsi="Arial"/>
          <w:sz w:val="20"/>
          <w:rPrChange w:id="394" w:author="Solsire Torres-Ignacio Cardenas" w:date="2012-01-19T01:29:00Z">
            <w:rPr>
              <w:rFonts w:ascii="Arial" w:hAnsi="Arial"/>
              <w:sz w:val="16"/>
            </w:rPr>
          </w:rPrChange>
        </w:rPr>
        <w:instrText xml:space="preserve"> \h </w:instrText>
      </w:r>
      <w:r w:rsidRPr="00404B9C">
        <w:rPr>
          <w:rFonts w:ascii="Arial" w:hAnsi="Arial"/>
          <w:sz w:val="20"/>
          <w:rPrChange w:id="395" w:author="Solsire Torres-Ignacio Cardenas" w:date="2012-01-19T01:29:00Z">
            <w:rPr>
              <w:rFonts w:ascii="Arial" w:hAnsi="Arial"/>
              <w:sz w:val="16"/>
            </w:rPr>
          </w:rPrChange>
        </w:rPr>
      </w:r>
      <w:r w:rsidRPr="00404B9C">
        <w:rPr>
          <w:rFonts w:ascii="Arial" w:hAnsi="Arial"/>
          <w:sz w:val="20"/>
          <w:rPrChange w:id="396" w:author="Solsire Torres-Ignacio Cardenas" w:date="2012-01-19T01:29:00Z">
            <w:rPr>
              <w:rFonts w:ascii="Arial" w:hAnsi="Arial"/>
              <w:sz w:val="16"/>
            </w:rPr>
          </w:rPrChange>
        </w:rPr>
        <w:fldChar w:fldCharType="separate"/>
      </w:r>
      <w:del w:id="397" w:author="Solsire Torres-Ignacio Cardenas" w:date="2012-01-19T01:29:00Z">
        <w:r w:rsidR="003B5500">
          <w:rPr>
            <w:rFonts w:ascii="Arial" w:hAnsi="Arial" w:cs="Arial"/>
            <w:noProof/>
            <w:sz w:val="16"/>
            <w:szCs w:val="16"/>
          </w:rPr>
          <w:delText>44</w:delText>
        </w:r>
      </w:del>
      <w:ins w:id="398" w:author="Solsire Torres-Ignacio Cardenas" w:date="2012-01-19T01:29:00Z">
        <w:r w:rsidR="00DA0670">
          <w:rPr>
            <w:rFonts w:ascii="Arial" w:hAnsi="Arial"/>
            <w:noProof/>
            <w:sz w:val="20"/>
            <w:szCs w:val="20"/>
          </w:rPr>
          <w:t>46</w:t>
        </w:r>
      </w:ins>
      <w:r w:rsidRPr="00404B9C">
        <w:rPr>
          <w:rFonts w:ascii="Arial" w:hAnsi="Arial"/>
          <w:sz w:val="20"/>
          <w:rPrChange w:id="399" w:author="Solsire Torres-Ignacio Cardenas" w:date="2012-01-19T01:29:00Z">
            <w:rPr>
              <w:rFonts w:ascii="Arial" w:hAnsi="Arial"/>
              <w:sz w:val="16"/>
            </w:rPr>
          </w:rPrChange>
        </w:rPr>
        <w:fldChar w:fldCharType="end"/>
      </w:r>
    </w:p>
    <w:p w14:paraId="5D0F67BE" w14:textId="77777777" w:rsidR="005432AD" w:rsidRPr="005432AD" w:rsidRDefault="005432AD">
      <w:pPr>
        <w:pStyle w:val="TOC1"/>
        <w:tabs>
          <w:tab w:val="right" w:leader="dot" w:pos="8494"/>
        </w:tabs>
        <w:rPr>
          <w:del w:id="400" w:author="Solsire Torres-Ignacio Cardenas" w:date="2012-01-19T01:29:00Z"/>
          <w:rFonts w:ascii="Arial" w:eastAsiaTheme="minorEastAsia" w:hAnsi="Arial" w:cs="Arial"/>
          <w:noProof/>
          <w:sz w:val="16"/>
          <w:szCs w:val="16"/>
          <w:lang w:val="en-US" w:eastAsia="ja-JP"/>
        </w:rPr>
      </w:pPr>
      <w:del w:id="401" w:author="Solsire Torres-Ignacio Cardenas" w:date="2012-01-19T01:29:00Z">
        <w:r w:rsidRPr="005432AD">
          <w:rPr>
            <w:rFonts w:ascii="Arial" w:hAnsi="Arial" w:cs="Arial"/>
            <w:noProof/>
            <w:sz w:val="16"/>
            <w:szCs w:val="16"/>
            <w:lang w:val="es-ES_tradnl"/>
          </w:rPr>
          <w:delText>Plan Detallado v1.0</w:delTex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_Toc183152076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48</w:delText>
        </w:r>
        <w:r w:rsidRPr="005432AD">
          <w:rPr>
            <w:rFonts w:ascii="Arial" w:hAnsi="Arial" w:cs="Arial"/>
            <w:noProof/>
            <w:sz w:val="16"/>
            <w:szCs w:val="16"/>
          </w:rPr>
          <w:fldChar w:fldCharType="end"/>
        </w:r>
      </w:del>
    </w:p>
    <w:p w14:paraId="0509A3E7" w14:textId="77777777" w:rsidR="00404B9C" w:rsidRPr="00404B9C" w:rsidRDefault="00404B9C">
      <w:pPr>
        <w:pStyle w:val="TOC1"/>
        <w:tabs>
          <w:tab w:val="right" w:leader="dot" w:pos="8494"/>
        </w:tabs>
        <w:rPr>
          <w:ins w:id="402" w:author="Solsire Torres-Ignacio Cardenas" w:date="2012-01-19T01:29:00Z"/>
          <w:rFonts w:ascii="Arial" w:eastAsiaTheme="minorEastAsia" w:hAnsi="Arial"/>
          <w:noProof/>
          <w:sz w:val="20"/>
          <w:szCs w:val="20"/>
          <w:lang w:val="en-US" w:eastAsia="ja-JP"/>
        </w:rPr>
      </w:pPr>
      <w:ins w:id="403" w:author="Solsire Torres-Ignacio Cardenas" w:date="2012-01-19T01:29:00Z">
        <w:r w:rsidRPr="00404B9C">
          <w:rPr>
            <w:rFonts w:ascii="Arial" w:hAnsi="Arial"/>
            <w:noProof/>
            <w:sz w:val="20"/>
            <w:szCs w:val="20"/>
            <w:lang w:val="es-ES_tradnl"/>
          </w:rPr>
          <w:t>Proceso de Gestión de Procura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_Toc188551270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50</w:t>
        </w:r>
        <w:r w:rsidRPr="00404B9C">
          <w:rPr>
            <w:rFonts w:ascii="Arial" w:hAnsi="Arial"/>
            <w:noProof/>
            <w:sz w:val="20"/>
            <w:szCs w:val="20"/>
          </w:rPr>
          <w:fldChar w:fldCharType="end"/>
        </w:r>
      </w:ins>
    </w:p>
    <w:p w14:paraId="5DE183D2" w14:textId="77777777" w:rsidR="00404B9C" w:rsidRPr="00404B9C" w:rsidRDefault="00404B9C">
      <w:pPr>
        <w:pStyle w:val="TOC1"/>
        <w:tabs>
          <w:tab w:val="right" w:leader="dot" w:pos="8494"/>
        </w:tabs>
        <w:rPr>
          <w:ins w:id="404" w:author="Solsire Torres-Ignacio Cardenas" w:date="2012-01-19T01:29:00Z"/>
          <w:rFonts w:ascii="Arial" w:eastAsiaTheme="minorEastAsia" w:hAnsi="Arial"/>
          <w:noProof/>
          <w:sz w:val="20"/>
          <w:szCs w:val="20"/>
          <w:lang w:val="en-US" w:eastAsia="ja-JP"/>
        </w:rPr>
      </w:pPr>
      <w:ins w:id="405" w:author="Solsire Torres-Ignacio Cardenas" w:date="2012-01-19T01:29:00Z">
        <w:r w:rsidRPr="00404B9C">
          <w:rPr>
            <w:rFonts w:ascii="Arial" w:hAnsi="Arial"/>
            <w:noProof/>
            <w:sz w:val="20"/>
            <w:szCs w:val="20"/>
            <w:lang w:val="es-ES_tradnl"/>
          </w:rPr>
          <w:t>Veredictos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_Toc188551271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51</w:t>
        </w:r>
        <w:r w:rsidRPr="00404B9C">
          <w:rPr>
            <w:rFonts w:ascii="Arial" w:hAnsi="Arial"/>
            <w:noProof/>
            <w:sz w:val="20"/>
            <w:szCs w:val="20"/>
          </w:rPr>
          <w:fldChar w:fldCharType="end"/>
        </w:r>
      </w:ins>
    </w:p>
    <w:p w14:paraId="330BBFA9" w14:textId="77777777" w:rsidR="00667D49" w:rsidRDefault="007D323A" w:rsidP="00087C07">
      <w:pPr>
        <w:jc w:val="both"/>
        <w:rPr>
          <w:del w:id="406" w:author="Solsire Torres-Ignacio Cardenas" w:date="2012-01-19T01:29:00Z"/>
          <w:rFonts w:ascii="Arial" w:hAnsi="Arial" w:cs="Arial"/>
          <w:sz w:val="16"/>
          <w:szCs w:val="16"/>
          <w:lang w:val="es-ES_tradnl"/>
        </w:rPr>
      </w:pPr>
      <w:r w:rsidRPr="00404B9C">
        <w:rPr>
          <w:rFonts w:ascii="Arial" w:hAnsi="Arial"/>
          <w:sz w:val="20"/>
          <w:lang w:val="es-ES_tradnl"/>
          <w:rPrChange w:id="407" w:author="Solsire Torres-Ignacio Cardenas" w:date="2012-01-19T01:29:00Z">
            <w:rPr>
              <w:rFonts w:ascii="Arial" w:hAnsi="Arial"/>
              <w:sz w:val="16"/>
              <w:lang w:val="es-ES_tradnl"/>
            </w:rPr>
          </w:rPrChange>
        </w:rPr>
        <w:fldChar w:fldCharType="end"/>
      </w:r>
    </w:p>
    <w:p w14:paraId="64C495DA" w14:textId="77777777" w:rsidR="005432AD" w:rsidRDefault="005432AD" w:rsidP="00087C07">
      <w:pPr>
        <w:jc w:val="both"/>
        <w:rPr>
          <w:del w:id="408" w:author="Solsire Torres-Ignacio Cardenas" w:date="2012-01-19T01:29:00Z"/>
          <w:rFonts w:ascii="Arial" w:hAnsi="Arial" w:cs="Arial"/>
          <w:sz w:val="16"/>
          <w:szCs w:val="16"/>
          <w:lang w:val="es-ES_tradnl"/>
        </w:rPr>
      </w:pPr>
    </w:p>
    <w:p w14:paraId="64B5B5C4" w14:textId="77777777" w:rsidR="005432AD" w:rsidRDefault="005432AD" w:rsidP="00087C07">
      <w:pPr>
        <w:jc w:val="both"/>
        <w:rPr>
          <w:del w:id="409" w:author="Solsire Torres-Ignacio Cardenas" w:date="2012-01-19T01:29:00Z"/>
          <w:rFonts w:ascii="Arial" w:hAnsi="Arial" w:cs="Arial"/>
          <w:sz w:val="16"/>
          <w:szCs w:val="16"/>
          <w:lang w:val="es-ES_tradnl"/>
        </w:rPr>
      </w:pPr>
    </w:p>
    <w:p w14:paraId="2A0B1DC9" w14:textId="77777777" w:rsidR="005432AD" w:rsidRPr="007B62C4" w:rsidRDefault="005432AD" w:rsidP="00087C07">
      <w:pPr>
        <w:jc w:val="both"/>
        <w:rPr>
          <w:del w:id="410" w:author="Solsire Torres-Ignacio Cardenas" w:date="2012-01-19T01:29:00Z"/>
          <w:rFonts w:ascii="Arial" w:hAnsi="Arial" w:cs="Arial"/>
          <w:sz w:val="28"/>
          <w:szCs w:val="28"/>
          <w:lang w:val="es-ES_tradnl"/>
        </w:rPr>
      </w:pPr>
    </w:p>
    <w:p w14:paraId="57DBFA6E" w14:textId="77777777" w:rsidR="00223DD5" w:rsidRPr="00404B9C" w:rsidRDefault="00223DD5" w:rsidP="00087C07">
      <w:pPr>
        <w:jc w:val="both"/>
        <w:rPr>
          <w:ins w:id="411" w:author="Solsire Torres-Ignacio Cardenas" w:date="2012-01-19T01:29:00Z"/>
          <w:rFonts w:ascii="Arial" w:hAnsi="Arial" w:cs="Arial"/>
          <w:sz w:val="18"/>
          <w:szCs w:val="18"/>
          <w:lang w:val="es-ES_tradnl"/>
        </w:rPr>
        <w:sectPr w:rsidR="00223DD5" w:rsidRPr="00404B9C" w:rsidSect="0063764D">
          <w:headerReference w:type="default"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2D2340C1" w14:textId="77777777" w:rsidR="00667D49" w:rsidRPr="007F47AC" w:rsidRDefault="00667D49" w:rsidP="00C46CA4">
      <w:pPr>
        <w:pStyle w:val="Heading1"/>
        <w:ind w:firstLine="708"/>
        <w:jc w:val="both"/>
        <w:rPr>
          <w:rFonts w:cs="Arial"/>
          <w:lang w:val="es-ES_tradnl"/>
        </w:rPr>
      </w:pPr>
      <w:bookmarkStart w:id="414" w:name="_Toc188551232"/>
      <w:bookmarkStart w:id="415" w:name="_Toc183152040"/>
      <w:r w:rsidRPr="007F47AC">
        <w:rPr>
          <w:rFonts w:cs="Arial"/>
          <w:lang w:val="es-ES_tradnl"/>
        </w:rPr>
        <w:lastRenderedPageBreak/>
        <w:t>Idea</w:t>
      </w:r>
      <w:bookmarkEnd w:id="414"/>
      <w:bookmarkEnd w:id="415"/>
    </w:p>
    <w:p w14:paraId="3C77EA14" w14:textId="77777777" w:rsidR="00667D49" w:rsidRPr="007F47AC" w:rsidRDefault="00667D49" w:rsidP="00087C07">
      <w:pPr>
        <w:jc w:val="both"/>
        <w:rPr>
          <w:rFonts w:ascii="Arial" w:hAnsi="Arial" w:cs="Arial"/>
          <w:sz w:val="28"/>
          <w:szCs w:val="28"/>
          <w:lang w:val="es-ES_tradnl"/>
        </w:rPr>
      </w:pPr>
    </w:p>
    <w:p w14:paraId="5F5BE36C"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63307E2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56636DF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r w:rsidRPr="007F47AC">
        <w:rPr>
          <w:rFonts w:ascii="Arial" w:hAnsi="Arial" w:cs="Arial"/>
          <w:sz w:val="28"/>
          <w:szCs w:val="28"/>
          <w:lang w:val="es-ES_tradnl"/>
        </w:rPr>
        <w:lastRenderedPageBreak/>
        <w:t>(</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y en el caso del sistema de gestión de citas, contara con un back-end administrativo para uso de los agentes del banco.</w:t>
      </w:r>
    </w:p>
    <w:p w14:paraId="3F7D61A3" w14:textId="77777777" w:rsidR="00DE0961" w:rsidRPr="007F47AC" w:rsidRDefault="00DE0961" w:rsidP="00DE0961">
      <w:pPr>
        <w:jc w:val="both"/>
        <w:rPr>
          <w:rFonts w:ascii="Arial" w:hAnsi="Arial" w:cs="Arial"/>
          <w:sz w:val="28"/>
          <w:szCs w:val="28"/>
          <w:lang w:val="es-ES_tradnl"/>
        </w:rPr>
      </w:pPr>
    </w:p>
    <w:p w14:paraId="48176EB3" w14:textId="77777777" w:rsidR="00046B72" w:rsidRPr="007F47AC" w:rsidRDefault="00046B72" w:rsidP="00DE0961">
      <w:pPr>
        <w:jc w:val="both"/>
        <w:rPr>
          <w:rFonts w:ascii="Arial" w:hAnsi="Arial" w:cs="Arial"/>
          <w:sz w:val="28"/>
          <w:szCs w:val="28"/>
          <w:lang w:val="es-ES_tradnl"/>
        </w:rPr>
      </w:pPr>
    </w:p>
    <w:p w14:paraId="45FEA39E" w14:textId="77777777" w:rsidR="00046B72" w:rsidRPr="007F47AC" w:rsidRDefault="00046B72" w:rsidP="00087C07">
      <w:pPr>
        <w:jc w:val="both"/>
        <w:rPr>
          <w:rFonts w:ascii="Arial" w:hAnsi="Arial" w:cs="Arial"/>
          <w:sz w:val="28"/>
          <w:szCs w:val="28"/>
          <w:lang w:val="es-ES_tradnl"/>
        </w:rPr>
      </w:pPr>
    </w:p>
    <w:p w14:paraId="54D7AF07" w14:textId="77777777" w:rsidR="00046B72" w:rsidRPr="007F47AC" w:rsidRDefault="00046B72" w:rsidP="00087C07">
      <w:pPr>
        <w:jc w:val="both"/>
        <w:rPr>
          <w:rFonts w:ascii="Arial" w:hAnsi="Arial" w:cs="Arial"/>
          <w:sz w:val="28"/>
          <w:szCs w:val="28"/>
          <w:lang w:val="es-ES_tradnl"/>
        </w:rPr>
      </w:pPr>
    </w:p>
    <w:p w14:paraId="71627615" w14:textId="77777777" w:rsidR="00DE0961" w:rsidRPr="007F47AC" w:rsidRDefault="00DE0961" w:rsidP="00087C07">
      <w:pPr>
        <w:jc w:val="both"/>
        <w:rPr>
          <w:rFonts w:ascii="Arial" w:hAnsi="Arial" w:cs="Arial"/>
          <w:sz w:val="28"/>
          <w:szCs w:val="28"/>
          <w:lang w:val="es-ES_tradnl"/>
        </w:rPr>
      </w:pPr>
    </w:p>
    <w:p w14:paraId="6958FBF6" w14:textId="77777777" w:rsidR="00046B72" w:rsidRPr="007F47AC" w:rsidRDefault="00046B72" w:rsidP="00087C07">
      <w:pPr>
        <w:jc w:val="both"/>
        <w:rPr>
          <w:rFonts w:ascii="Arial" w:hAnsi="Arial" w:cs="Arial"/>
          <w:sz w:val="28"/>
          <w:szCs w:val="28"/>
          <w:lang w:val="es-ES_tradnl"/>
        </w:rPr>
      </w:pPr>
    </w:p>
    <w:p w14:paraId="15C701C8" w14:textId="77777777" w:rsidR="00046B72" w:rsidRPr="007F47AC" w:rsidRDefault="00046B72" w:rsidP="00087C07">
      <w:pPr>
        <w:jc w:val="both"/>
        <w:rPr>
          <w:rFonts w:ascii="Arial" w:hAnsi="Arial" w:cs="Arial"/>
          <w:sz w:val="28"/>
          <w:szCs w:val="28"/>
          <w:lang w:val="es-ES_tradnl"/>
        </w:rPr>
      </w:pPr>
    </w:p>
    <w:p w14:paraId="0E9C2156" w14:textId="77777777" w:rsidR="00046B72" w:rsidRPr="007F47AC" w:rsidRDefault="00046B72" w:rsidP="00087C07">
      <w:pPr>
        <w:jc w:val="both"/>
        <w:rPr>
          <w:rFonts w:ascii="Arial" w:hAnsi="Arial" w:cs="Arial"/>
          <w:sz w:val="28"/>
          <w:szCs w:val="28"/>
          <w:lang w:val="es-ES_tradnl"/>
        </w:rPr>
      </w:pPr>
    </w:p>
    <w:p w14:paraId="16B7A541" w14:textId="77777777" w:rsidR="00C831D5" w:rsidRPr="007F47AC" w:rsidRDefault="00C831D5" w:rsidP="00087C07">
      <w:pPr>
        <w:jc w:val="both"/>
        <w:rPr>
          <w:rFonts w:ascii="Arial" w:hAnsi="Arial" w:cs="Arial"/>
          <w:sz w:val="28"/>
          <w:szCs w:val="28"/>
          <w:lang w:val="es-ES_tradnl"/>
        </w:rPr>
      </w:pPr>
    </w:p>
    <w:p w14:paraId="1E4B6D41" w14:textId="77777777" w:rsidR="00C831D5" w:rsidRPr="007F47AC" w:rsidRDefault="00C831D5" w:rsidP="00087C07">
      <w:pPr>
        <w:jc w:val="both"/>
        <w:rPr>
          <w:rFonts w:ascii="Arial" w:hAnsi="Arial" w:cs="Arial"/>
          <w:sz w:val="28"/>
          <w:szCs w:val="28"/>
          <w:lang w:val="es-ES_tradnl"/>
        </w:rPr>
      </w:pPr>
    </w:p>
    <w:p w14:paraId="4EAB2AC2" w14:textId="77777777" w:rsidR="00C831D5" w:rsidRPr="007F47AC" w:rsidRDefault="00C831D5" w:rsidP="00087C07">
      <w:pPr>
        <w:jc w:val="both"/>
        <w:rPr>
          <w:rFonts w:ascii="Arial" w:hAnsi="Arial" w:cs="Arial"/>
          <w:sz w:val="28"/>
          <w:szCs w:val="28"/>
          <w:lang w:val="es-ES_tradnl"/>
        </w:rPr>
      </w:pPr>
    </w:p>
    <w:p w14:paraId="17942DA5" w14:textId="77777777" w:rsidR="00C831D5" w:rsidRPr="007F47AC" w:rsidRDefault="00C831D5" w:rsidP="00087C07">
      <w:pPr>
        <w:jc w:val="both"/>
        <w:rPr>
          <w:rFonts w:ascii="Arial" w:hAnsi="Arial" w:cs="Arial"/>
          <w:sz w:val="28"/>
          <w:szCs w:val="28"/>
          <w:lang w:val="es-ES_tradnl"/>
        </w:rPr>
      </w:pPr>
    </w:p>
    <w:p w14:paraId="2AA7CC43" w14:textId="77777777" w:rsidR="00C831D5" w:rsidRPr="007F47AC" w:rsidRDefault="00C831D5" w:rsidP="00087C07">
      <w:pPr>
        <w:jc w:val="both"/>
        <w:rPr>
          <w:rFonts w:ascii="Arial" w:hAnsi="Arial" w:cs="Arial"/>
          <w:sz w:val="28"/>
          <w:szCs w:val="28"/>
          <w:lang w:val="es-ES_tradnl"/>
        </w:rPr>
      </w:pPr>
    </w:p>
    <w:p w14:paraId="0253FE76" w14:textId="77777777" w:rsidR="00C831D5" w:rsidRPr="007F47AC" w:rsidRDefault="00C831D5" w:rsidP="00087C07">
      <w:pPr>
        <w:jc w:val="both"/>
        <w:rPr>
          <w:rFonts w:ascii="Arial" w:hAnsi="Arial" w:cs="Arial"/>
          <w:sz w:val="28"/>
          <w:szCs w:val="28"/>
          <w:lang w:val="es-ES_tradnl"/>
        </w:rPr>
      </w:pPr>
    </w:p>
    <w:p w14:paraId="6B55995B" w14:textId="77777777" w:rsidR="00C831D5" w:rsidRPr="007F47AC" w:rsidRDefault="00C831D5" w:rsidP="00087C07">
      <w:pPr>
        <w:jc w:val="both"/>
        <w:rPr>
          <w:rFonts w:ascii="Arial" w:hAnsi="Arial" w:cs="Arial"/>
          <w:sz w:val="28"/>
          <w:szCs w:val="28"/>
          <w:lang w:val="es-ES_tradnl"/>
        </w:rPr>
      </w:pPr>
    </w:p>
    <w:p w14:paraId="4DE92382" w14:textId="77777777" w:rsidR="00C831D5" w:rsidRPr="007F47AC" w:rsidRDefault="00C831D5" w:rsidP="00087C07">
      <w:pPr>
        <w:jc w:val="both"/>
        <w:rPr>
          <w:rFonts w:ascii="Arial" w:hAnsi="Arial" w:cs="Arial"/>
          <w:sz w:val="28"/>
          <w:szCs w:val="28"/>
          <w:lang w:val="es-ES_tradnl"/>
        </w:rPr>
      </w:pPr>
    </w:p>
    <w:p w14:paraId="04040EEB" w14:textId="77777777" w:rsidR="00C831D5" w:rsidRPr="007F47AC" w:rsidRDefault="00C831D5" w:rsidP="00087C07">
      <w:pPr>
        <w:jc w:val="both"/>
        <w:rPr>
          <w:rFonts w:ascii="Arial" w:hAnsi="Arial" w:cs="Arial"/>
          <w:sz w:val="28"/>
          <w:szCs w:val="28"/>
          <w:lang w:val="es-ES_tradnl"/>
        </w:rPr>
      </w:pPr>
    </w:p>
    <w:p w14:paraId="2ABCF4EF" w14:textId="77777777" w:rsidR="00C831D5" w:rsidRPr="007F47AC" w:rsidRDefault="00C831D5" w:rsidP="00087C07">
      <w:pPr>
        <w:jc w:val="both"/>
        <w:rPr>
          <w:rFonts w:ascii="Arial" w:hAnsi="Arial" w:cs="Arial"/>
          <w:sz w:val="28"/>
          <w:szCs w:val="28"/>
          <w:lang w:val="es-ES_tradnl"/>
        </w:rPr>
      </w:pPr>
    </w:p>
    <w:p w14:paraId="2E0D4B11" w14:textId="77777777" w:rsidR="00C831D5" w:rsidRPr="007F47AC" w:rsidRDefault="00C831D5" w:rsidP="00087C07">
      <w:pPr>
        <w:jc w:val="both"/>
        <w:rPr>
          <w:rFonts w:ascii="Arial" w:hAnsi="Arial" w:cs="Arial"/>
          <w:sz w:val="28"/>
          <w:szCs w:val="28"/>
          <w:lang w:val="es-ES_tradnl"/>
        </w:rPr>
      </w:pPr>
    </w:p>
    <w:p w14:paraId="4F05A7A3" w14:textId="77777777" w:rsidR="00C831D5" w:rsidRPr="007F47AC" w:rsidRDefault="00C831D5" w:rsidP="00087C07">
      <w:pPr>
        <w:jc w:val="both"/>
        <w:rPr>
          <w:rFonts w:ascii="Arial" w:hAnsi="Arial" w:cs="Arial"/>
          <w:sz w:val="28"/>
          <w:szCs w:val="28"/>
          <w:lang w:val="es-ES_tradnl"/>
        </w:rPr>
      </w:pPr>
    </w:p>
    <w:p w14:paraId="26FCF79A" w14:textId="77777777" w:rsidR="00C831D5" w:rsidRPr="007F47AC" w:rsidRDefault="00C831D5" w:rsidP="00087C07">
      <w:pPr>
        <w:jc w:val="both"/>
        <w:rPr>
          <w:rFonts w:ascii="Arial" w:hAnsi="Arial" w:cs="Arial"/>
          <w:sz w:val="28"/>
          <w:szCs w:val="28"/>
          <w:lang w:val="es-ES_tradnl"/>
        </w:rPr>
      </w:pPr>
    </w:p>
    <w:p w14:paraId="51B38B30" w14:textId="77777777" w:rsidR="00C831D5" w:rsidRPr="007F47AC" w:rsidRDefault="00C831D5" w:rsidP="00087C07">
      <w:pPr>
        <w:jc w:val="both"/>
        <w:rPr>
          <w:rFonts w:ascii="Arial" w:hAnsi="Arial" w:cs="Arial"/>
          <w:sz w:val="28"/>
          <w:szCs w:val="28"/>
          <w:lang w:val="es-ES_tradnl"/>
        </w:rPr>
      </w:pPr>
    </w:p>
    <w:p w14:paraId="07826BFC" w14:textId="77777777" w:rsidR="00C831D5" w:rsidRPr="007F47AC" w:rsidRDefault="00C831D5" w:rsidP="00087C07">
      <w:pPr>
        <w:jc w:val="both"/>
        <w:rPr>
          <w:del w:id="416" w:author="Solsire Torres-Ignacio Cardenas" w:date="2012-01-19T01:29:00Z"/>
          <w:rFonts w:ascii="Arial" w:hAnsi="Arial" w:cs="Arial"/>
          <w:sz w:val="28"/>
          <w:szCs w:val="28"/>
          <w:lang w:val="es-ES_tradnl"/>
        </w:rPr>
      </w:pPr>
    </w:p>
    <w:p w14:paraId="6FEF8BC6" w14:textId="77777777" w:rsidR="00046B72" w:rsidRPr="00CD55C8" w:rsidRDefault="00046B72" w:rsidP="00087C07">
      <w:pPr>
        <w:pStyle w:val="Heading1"/>
        <w:jc w:val="both"/>
        <w:rPr>
          <w:rFonts w:cs="Arial"/>
          <w:lang w:val="es-ES_tradnl"/>
        </w:rPr>
      </w:pPr>
      <w:r w:rsidRPr="00CD55C8">
        <w:rPr>
          <w:rFonts w:cs="Arial"/>
          <w:lang w:val="es-ES_tradnl"/>
        </w:rPr>
        <w:tab/>
      </w:r>
      <w:bookmarkStart w:id="417" w:name="_Toc188551233"/>
      <w:bookmarkStart w:id="418" w:name="_Toc183152041"/>
      <w:r w:rsidRPr="00CD55C8">
        <w:rPr>
          <w:rFonts w:cs="Arial"/>
          <w:lang w:val="es-ES_tradnl"/>
        </w:rPr>
        <w:t>La Empresa</w:t>
      </w:r>
      <w:bookmarkEnd w:id="417"/>
      <w:bookmarkEnd w:id="418"/>
    </w:p>
    <w:p w14:paraId="53D214E1" w14:textId="77777777" w:rsidR="00FF249A" w:rsidRPr="00CD55C8" w:rsidRDefault="00FF249A" w:rsidP="00087C07">
      <w:pPr>
        <w:jc w:val="both"/>
        <w:rPr>
          <w:rFonts w:ascii="Arial" w:hAnsi="Arial" w:cs="Arial"/>
          <w:sz w:val="28"/>
          <w:szCs w:val="28"/>
          <w:lang w:val="es-ES_tradnl"/>
        </w:rPr>
      </w:pPr>
      <w:moveToRangeStart w:id="419" w:author="Solsire Torres-Ignacio Cardenas" w:date="2012-01-19T01:29:00Z" w:name="move188555890"/>
    </w:p>
    <w:p w14:paraId="3D77CF95" w14:textId="77777777" w:rsidR="00046B72" w:rsidRPr="00CD55C8" w:rsidRDefault="00046B72" w:rsidP="00087C07">
      <w:pPr>
        <w:pStyle w:val="Heading2"/>
        <w:jc w:val="both"/>
        <w:rPr>
          <w:highlight w:val="yellow"/>
          <w:lang w:val="es-ES_tradnl"/>
          <w:rPrChange w:id="420" w:author="Solsire Torres-Ignacio Cardenas" w:date="2012-01-19T01:29:00Z">
            <w:rPr>
              <w:lang w:val="es-ES_tradnl"/>
            </w:rPr>
          </w:rPrChange>
        </w:rPr>
      </w:pPr>
      <w:moveTo w:id="421" w:author="Solsire Torres-Ignacio Cardenas" w:date="2012-01-19T01:29:00Z">
        <w:r w:rsidRPr="00CD55C8">
          <w:rPr>
            <w:rFonts w:cs="Arial"/>
            <w:szCs w:val="28"/>
            <w:lang w:val="es-ES_tradnl"/>
          </w:rPr>
          <w:tab/>
        </w:r>
        <w:bookmarkStart w:id="422" w:name="_Toc188551234"/>
        <w:r w:rsidR="00CD55C8" w:rsidRPr="00CD55C8">
          <w:rPr>
            <w:highlight w:val="yellow"/>
            <w:lang w:val="es-ES_tradnl"/>
            <w:rPrChange w:id="423" w:author="Solsire Torres-Ignacio Cardenas" w:date="2012-01-19T01:29:00Z">
              <w:rPr>
                <w:lang w:val="es-ES_tradnl"/>
              </w:rPr>
            </w:rPrChange>
          </w:rPr>
          <w:t>Visión</w:t>
        </w:r>
        <w:bookmarkEnd w:id="422"/>
      </w:moveTo>
    </w:p>
    <w:p w14:paraId="38636AC9" w14:textId="77777777" w:rsidR="00D7088A" w:rsidRPr="00CD55C8" w:rsidRDefault="00D7088A" w:rsidP="00D7088A">
      <w:pPr>
        <w:rPr>
          <w:highlight w:val="yellow"/>
          <w:lang w:val="es-ES_tradnl"/>
          <w:rPrChange w:id="424" w:author="Solsire Torres-Ignacio Cardenas" w:date="2012-01-19T01:29:00Z">
            <w:rPr>
              <w:lang w:val="es-ES_tradnl"/>
            </w:rPr>
          </w:rPrChange>
        </w:rPr>
      </w:pPr>
    </w:p>
    <w:moveToRangeEnd w:id="419"/>
    <w:p w14:paraId="59046AD3" w14:textId="77777777" w:rsidR="00B05A5A" w:rsidRPr="00CD55C8" w:rsidRDefault="00046B72" w:rsidP="005B1380">
      <w:pPr>
        <w:jc w:val="both"/>
        <w:rPr>
          <w:ins w:id="425" w:author="Solsire Torres-Ignacio Cardenas" w:date="2012-01-19T01:29:00Z"/>
          <w:rFonts w:ascii="Arial" w:hAnsi="Arial" w:cs="Arial"/>
          <w:sz w:val="28"/>
          <w:szCs w:val="28"/>
          <w:highlight w:val="yellow"/>
          <w:lang w:val="es-ES_tradnl"/>
        </w:rPr>
      </w:pPr>
      <w:ins w:id="426" w:author="Solsire Torres-Ignacio Cardenas" w:date="2012-01-19T01:29:00Z">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ins>
    </w:p>
    <w:p w14:paraId="1982F746" w14:textId="77777777" w:rsidR="005B1380" w:rsidRPr="00CD55C8" w:rsidRDefault="005B1380" w:rsidP="005B1380">
      <w:pPr>
        <w:jc w:val="both"/>
        <w:rPr>
          <w:rFonts w:ascii="Arial" w:hAnsi="Arial"/>
          <w:sz w:val="28"/>
          <w:highlight w:val="yellow"/>
          <w:lang w:val="es-ES_tradnl"/>
          <w:rPrChange w:id="427" w:author="Solsire Torres-Ignacio Cardenas" w:date="2012-01-19T01:29:00Z">
            <w:rPr>
              <w:rFonts w:ascii="Arial" w:hAnsi="Arial"/>
              <w:sz w:val="28"/>
              <w:lang w:val="es-ES_tradnl"/>
            </w:rPr>
          </w:rPrChange>
        </w:rPr>
      </w:pPr>
    </w:p>
    <w:p w14:paraId="5054EB01" w14:textId="77777777" w:rsidR="009D2739" w:rsidRPr="00CD55C8" w:rsidRDefault="009D2739" w:rsidP="00087C07">
      <w:pPr>
        <w:pStyle w:val="Heading2"/>
        <w:jc w:val="both"/>
        <w:rPr>
          <w:highlight w:val="yellow"/>
          <w:lang w:val="es-ES_tradnl"/>
          <w:rPrChange w:id="428" w:author="Solsire Torres-Ignacio Cardenas" w:date="2012-01-19T01:29:00Z">
            <w:rPr>
              <w:lang w:val="es-ES_tradnl"/>
            </w:rPr>
          </w:rPrChange>
        </w:rPr>
      </w:pPr>
      <w:r w:rsidRPr="00CD55C8">
        <w:rPr>
          <w:highlight w:val="yellow"/>
          <w:lang w:val="es-ES_tradnl"/>
          <w:rPrChange w:id="429" w:author="Solsire Torres-Ignacio Cardenas" w:date="2012-01-19T01:29:00Z">
            <w:rPr>
              <w:lang w:val="es-ES_tradnl"/>
            </w:rPr>
          </w:rPrChange>
        </w:rPr>
        <w:tab/>
      </w:r>
      <w:bookmarkStart w:id="430" w:name="_Toc188551235"/>
      <w:bookmarkStart w:id="431" w:name="_Toc183152042"/>
      <w:r w:rsidR="00CD55C8" w:rsidRPr="00CD55C8">
        <w:rPr>
          <w:highlight w:val="yellow"/>
          <w:lang w:val="es-ES_tradnl"/>
          <w:rPrChange w:id="432" w:author="Solsire Torres-Ignacio Cardenas" w:date="2012-01-19T01:29:00Z">
            <w:rPr>
              <w:lang w:val="es-ES_tradnl"/>
            </w:rPr>
          </w:rPrChange>
        </w:rPr>
        <w:t>Misión</w:t>
      </w:r>
      <w:bookmarkEnd w:id="430"/>
      <w:bookmarkEnd w:id="431"/>
    </w:p>
    <w:p w14:paraId="64C87681" w14:textId="77777777" w:rsidR="00D7088A" w:rsidRPr="00CD55C8" w:rsidRDefault="00D7088A" w:rsidP="00D7088A">
      <w:pPr>
        <w:rPr>
          <w:highlight w:val="yellow"/>
          <w:lang w:val="es-ES_tradnl"/>
          <w:rPrChange w:id="433" w:author="Solsire Torres-Ignacio Cardenas" w:date="2012-01-19T01:29:00Z">
            <w:rPr>
              <w:lang w:val="es-ES_tradnl"/>
            </w:rPr>
          </w:rPrChange>
        </w:rPr>
      </w:pPr>
    </w:p>
    <w:p w14:paraId="79771757" w14:textId="77777777" w:rsidR="005B1380" w:rsidRPr="00CD55C8" w:rsidRDefault="009D2739" w:rsidP="005B1380">
      <w:pPr>
        <w:jc w:val="both"/>
        <w:rPr>
          <w:rFonts w:ascii="Arial" w:hAnsi="Arial"/>
          <w:sz w:val="28"/>
          <w:highlight w:val="yellow"/>
          <w:lang w:val="es-ES_tradnl"/>
          <w:rPrChange w:id="434" w:author="Solsire Torres-Ignacio Cardenas" w:date="2012-01-19T01:29:00Z">
            <w:rPr>
              <w:rFonts w:ascii="Arial" w:hAnsi="Arial"/>
              <w:sz w:val="28"/>
              <w:lang w:val="es-ES_tradnl"/>
            </w:rPr>
          </w:rPrChange>
        </w:rPr>
      </w:pPr>
      <w:r w:rsidRPr="00CD55C8">
        <w:rPr>
          <w:rFonts w:ascii="Arial" w:hAnsi="Arial"/>
          <w:sz w:val="28"/>
          <w:highlight w:val="yellow"/>
          <w:lang w:val="es-ES_tradnl"/>
          <w:rPrChange w:id="435" w:author="Solsire Torres-Ignacio Cardenas" w:date="2012-01-19T01:29:00Z">
            <w:rPr>
              <w:rFonts w:ascii="Arial" w:hAnsi="Arial"/>
              <w:sz w:val="28"/>
              <w:lang w:val="es-ES_tradnl"/>
            </w:rPr>
          </w:rPrChange>
        </w:rPr>
        <w:tab/>
      </w:r>
      <w:r w:rsidR="005B1380" w:rsidRPr="00CD55C8">
        <w:rPr>
          <w:rFonts w:ascii="Arial" w:hAnsi="Arial"/>
          <w:b/>
          <w:sz w:val="28"/>
          <w:highlight w:val="yellow"/>
          <w:lang w:val="es-ES_tradnl"/>
          <w:rPrChange w:id="436" w:author="Solsire Torres-Ignacio Cardenas" w:date="2012-01-19T01:29:00Z">
            <w:rPr>
              <w:rFonts w:ascii="Arial" w:hAnsi="Arial"/>
              <w:b/>
              <w:sz w:val="28"/>
              <w:lang w:val="es-ES_tradnl"/>
            </w:rPr>
          </w:rPrChange>
        </w:rPr>
        <w:t>SOLIG TECH</w:t>
      </w:r>
      <w:r w:rsidR="005B1380" w:rsidRPr="00CD55C8">
        <w:rPr>
          <w:rFonts w:ascii="Arial" w:hAnsi="Arial"/>
          <w:sz w:val="28"/>
          <w:highlight w:val="yellow"/>
          <w:lang w:val="es-ES_tradnl"/>
          <w:rPrChange w:id="437" w:author="Solsire Torres-Ignacio Cardenas" w:date="2012-01-19T01:29:00Z">
            <w:rPr>
              <w:rFonts w:ascii="Arial" w:hAnsi="Arial"/>
              <w:sz w:val="28"/>
              <w:lang w:val="es-ES_tradnl"/>
            </w:rPr>
          </w:rPrChange>
        </w:rPr>
        <w:t xml:space="preserve">, </w:t>
      </w:r>
      <w:r w:rsidR="005B1380" w:rsidRPr="00CD55C8">
        <w:rPr>
          <w:rFonts w:ascii="Arial" w:hAnsi="Arial"/>
          <w:b/>
          <w:sz w:val="28"/>
          <w:highlight w:val="yellow"/>
          <w:lang w:val="es-ES_tradnl"/>
          <w:rPrChange w:id="438" w:author="Solsire Torres-Ignacio Cardenas" w:date="2012-01-19T01:29:00Z">
            <w:rPr>
              <w:rFonts w:ascii="Arial" w:hAnsi="Arial"/>
              <w:b/>
              <w:sz w:val="28"/>
              <w:lang w:val="es-ES_tradnl"/>
            </w:rPr>
          </w:rPrChange>
        </w:rPr>
        <w:t>C.A.</w:t>
      </w:r>
      <w:r w:rsidR="005B1380" w:rsidRPr="00CD55C8">
        <w:rPr>
          <w:rFonts w:ascii="Arial" w:hAnsi="Arial"/>
          <w:sz w:val="28"/>
          <w:highlight w:val="yellow"/>
          <w:lang w:val="es-ES_tradnl"/>
          <w:rPrChange w:id="439" w:author="Solsire Torres-Ignacio Cardenas" w:date="2012-01-19T01:29:00Z">
            <w:rPr>
              <w:rFonts w:ascii="Arial" w:hAnsi="Arial"/>
              <w:sz w:val="28"/>
              <w:lang w:val="es-ES_tradnl"/>
            </w:rPr>
          </w:rPrChange>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31754C5C" w14:textId="77777777" w:rsidR="009D2739" w:rsidRPr="007F47AC" w:rsidRDefault="00DE0961" w:rsidP="00087C07">
      <w:pPr>
        <w:jc w:val="both"/>
        <w:rPr>
          <w:del w:id="440" w:author="Solsire Torres-Ignacio Cardenas" w:date="2012-01-19T01:29:00Z"/>
          <w:rFonts w:ascii="Arial" w:hAnsi="Arial" w:cs="Arial"/>
          <w:sz w:val="28"/>
          <w:szCs w:val="28"/>
          <w:lang w:val="es-ES_tradnl"/>
        </w:rPr>
      </w:pPr>
      <w:del w:id="441" w:author="Solsire Torres-Ignacio Cardenas" w:date="2012-01-19T01:29:00Z">
        <w:r w:rsidRPr="007F47AC">
          <w:rPr>
            <w:rFonts w:ascii="Arial" w:hAnsi="Arial" w:cs="Arial"/>
            <w:sz w:val="28"/>
            <w:szCs w:val="28"/>
            <w:lang w:val="es-ES_tradnl"/>
          </w:rPr>
          <w:delText>La misión de la Empresa es ofrecer siempre a sus clientes respuestas efectivas a sus necesidades de negocio a través de soluciones efectivas apalancadas en plataformas tecnológicas que le</w:delText>
        </w:r>
        <w:r w:rsidR="00F91366" w:rsidRPr="007F47AC">
          <w:rPr>
            <w:rFonts w:ascii="Arial" w:hAnsi="Arial" w:cs="Arial"/>
            <w:sz w:val="28"/>
            <w:szCs w:val="28"/>
            <w:lang w:val="es-ES_tradnl"/>
          </w:rPr>
          <w:delText>s</w:delText>
        </w:r>
        <w:r w:rsidRPr="007F47AC">
          <w:rPr>
            <w:rFonts w:ascii="Arial" w:hAnsi="Arial" w:cs="Arial"/>
            <w:sz w:val="28"/>
            <w:szCs w:val="28"/>
            <w:lang w:val="es-ES_tradnl"/>
          </w:rPr>
          <w:delText xml:space="preserve"> permitan tomar el control de sus procesos de negocios.</w:delText>
        </w:r>
      </w:del>
    </w:p>
    <w:p w14:paraId="7BFF2688" w14:textId="77777777" w:rsidR="00FF249A" w:rsidRPr="00CD55C8" w:rsidRDefault="005B1380" w:rsidP="00087C07">
      <w:pPr>
        <w:jc w:val="both"/>
        <w:rPr>
          <w:rFonts w:ascii="Arial" w:hAnsi="Arial" w:cs="Arial"/>
          <w:sz w:val="28"/>
          <w:szCs w:val="28"/>
          <w:lang w:val="es-ES_tradnl"/>
        </w:rPr>
      </w:pPr>
      <w:ins w:id="442" w:author="Solsire Torres-Ignacio Cardenas" w:date="2012-01-19T01:29:00Z">
        <w:r w:rsidRPr="00CD55C8">
          <w:rPr>
            <w:rFonts w:ascii="Arial" w:hAnsi="Arial" w:cs="Arial"/>
            <w:sz w:val="28"/>
            <w:szCs w:val="28"/>
            <w:highlight w:val="yellow"/>
            <w:lang w:val="es-ES_tradnl"/>
          </w:rPr>
          <w:t>La misión</w:t>
        </w:r>
      </w:ins>
      <w:moveFromRangeStart w:id="443" w:author="Solsire Torres-Ignacio Cardenas" w:date="2012-01-19T01:29:00Z" w:name="move188555890"/>
    </w:p>
    <w:p w14:paraId="067629B1" w14:textId="77777777" w:rsidR="00046B72" w:rsidRPr="00CD55C8" w:rsidRDefault="00046B72" w:rsidP="00087C07">
      <w:pPr>
        <w:pStyle w:val="Heading2"/>
        <w:jc w:val="both"/>
        <w:rPr>
          <w:highlight w:val="yellow"/>
          <w:lang w:val="es-ES_tradnl"/>
          <w:rPrChange w:id="444" w:author="Solsire Torres-Ignacio Cardenas" w:date="2012-01-19T01:29:00Z">
            <w:rPr>
              <w:lang w:val="es-ES_tradnl"/>
            </w:rPr>
          </w:rPrChange>
        </w:rPr>
      </w:pPr>
      <w:moveFrom w:id="445" w:author="Solsire Torres-Ignacio Cardenas" w:date="2012-01-19T01:29:00Z">
        <w:r w:rsidRPr="00CD55C8">
          <w:rPr>
            <w:rFonts w:cs="Arial"/>
            <w:szCs w:val="28"/>
            <w:lang w:val="es-ES_tradnl"/>
          </w:rPr>
          <w:tab/>
        </w:r>
        <w:bookmarkStart w:id="446" w:name="_Toc183152043"/>
        <w:r w:rsidR="00CD55C8" w:rsidRPr="00CD55C8">
          <w:rPr>
            <w:highlight w:val="yellow"/>
            <w:lang w:val="es-ES_tradnl"/>
            <w:rPrChange w:id="447" w:author="Solsire Torres-Ignacio Cardenas" w:date="2012-01-19T01:29:00Z">
              <w:rPr>
                <w:lang w:val="es-ES_tradnl"/>
              </w:rPr>
            </w:rPrChange>
          </w:rPr>
          <w:t>Visión</w:t>
        </w:r>
        <w:bookmarkEnd w:id="446"/>
      </w:moveFrom>
    </w:p>
    <w:p w14:paraId="7E2A2F8F" w14:textId="77777777" w:rsidR="00D7088A" w:rsidRPr="00CD55C8" w:rsidRDefault="00D7088A" w:rsidP="00D7088A">
      <w:pPr>
        <w:rPr>
          <w:highlight w:val="yellow"/>
          <w:lang w:val="es-ES_tradnl"/>
          <w:rPrChange w:id="448" w:author="Solsire Torres-Ignacio Cardenas" w:date="2012-01-19T01:29:00Z">
            <w:rPr>
              <w:lang w:val="es-ES_tradnl"/>
            </w:rPr>
          </w:rPrChange>
        </w:rPr>
      </w:pPr>
    </w:p>
    <w:moveFromRangeEnd w:id="443"/>
    <w:p w14:paraId="68C754B2" w14:textId="336F6CFF" w:rsidR="00DE0961" w:rsidRPr="00CD55C8" w:rsidRDefault="009D2739" w:rsidP="005B1380">
      <w:pPr>
        <w:jc w:val="both"/>
        <w:rPr>
          <w:rFonts w:ascii="Arial" w:hAnsi="Arial" w:cs="Arial"/>
          <w:sz w:val="28"/>
          <w:szCs w:val="28"/>
          <w:lang w:val="es-ES_tradnl"/>
        </w:rPr>
      </w:pPr>
      <w:del w:id="449" w:author="Solsire Torres-Ignacio Cardenas" w:date="2012-01-19T01:29:00Z">
        <w:r w:rsidRPr="007F47AC">
          <w:rPr>
            <w:rFonts w:ascii="Arial" w:hAnsi="Arial" w:cs="Arial"/>
            <w:sz w:val="28"/>
            <w:szCs w:val="28"/>
            <w:lang w:val="es-ES_tradnl"/>
          </w:rPr>
          <w:tab/>
        </w:r>
        <w:r w:rsidR="00DE0961" w:rsidRPr="007F47AC">
          <w:rPr>
            <w:rFonts w:ascii="Arial" w:hAnsi="Arial" w:cs="Arial"/>
            <w:sz w:val="28"/>
            <w:szCs w:val="28"/>
            <w:lang w:val="es-ES_tradnl"/>
          </w:rPr>
          <w:delText>La visión</w:delText>
        </w:r>
      </w:del>
      <w:r w:rsidR="005B1380" w:rsidRPr="00CD55C8">
        <w:rPr>
          <w:rFonts w:ascii="Arial" w:hAnsi="Arial"/>
          <w:sz w:val="28"/>
          <w:highlight w:val="yellow"/>
          <w:lang w:val="es-ES_tradnl"/>
          <w:rPrChange w:id="450" w:author="Solsire Torres-Ignacio Cardenas" w:date="2012-01-19T01:29:00Z">
            <w:rPr>
              <w:rFonts w:ascii="Arial" w:hAnsi="Arial"/>
              <w:sz w:val="28"/>
              <w:lang w:val="es-ES_tradnl"/>
            </w:rPr>
          </w:rPrChange>
        </w:rPr>
        <w:t xml:space="preserve"> de </w:t>
      </w:r>
      <w:r w:rsidR="005B1380" w:rsidRPr="00CD55C8">
        <w:rPr>
          <w:rFonts w:ascii="Arial" w:hAnsi="Arial"/>
          <w:b/>
          <w:sz w:val="28"/>
          <w:highlight w:val="yellow"/>
          <w:lang w:val="es-ES_tradnl"/>
          <w:rPrChange w:id="451" w:author="Solsire Torres-Ignacio Cardenas" w:date="2012-01-19T01:29:00Z">
            <w:rPr>
              <w:rFonts w:ascii="Arial" w:hAnsi="Arial"/>
              <w:b/>
              <w:sz w:val="28"/>
              <w:lang w:val="es-ES_tradnl"/>
            </w:rPr>
          </w:rPrChange>
        </w:rPr>
        <w:t>SOLIG TECH</w:t>
      </w:r>
      <w:r w:rsidR="005B1380" w:rsidRPr="00CD55C8">
        <w:rPr>
          <w:rFonts w:ascii="Arial" w:hAnsi="Arial"/>
          <w:sz w:val="28"/>
          <w:highlight w:val="yellow"/>
          <w:lang w:val="es-ES_tradnl"/>
          <w:rPrChange w:id="452" w:author="Solsire Torres-Ignacio Cardenas" w:date="2012-01-19T01:29:00Z">
            <w:rPr>
              <w:rFonts w:ascii="Arial" w:hAnsi="Arial"/>
              <w:sz w:val="28"/>
              <w:lang w:val="es-ES_tradnl"/>
            </w:rPr>
          </w:rPrChange>
        </w:rPr>
        <w:t xml:space="preserve"> es convertirse en aliados estratégicos de sus clientes a fin de ofrecerles soluciones tecnológicas que estén en línea con sus prioridades gerenciales.</w:t>
      </w:r>
    </w:p>
    <w:p w14:paraId="420926AD" w14:textId="77777777" w:rsidR="00765F09" w:rsidRPr="00CD55C8" w:rsidRDefault="00765F09" w:rsidP="00087C07">
      <w:pPr>
        <w:jc w:val="both"/>
        <w:rPr>
          <w:rFonts w:ascii="Arial" w:hAnsi="Arial" w:cs="Arial"/>
          <w:sz w:val="28"/>
          <w:szCs w:val="28"/>
          <w:lang w:val="es-ES_tradnl"/>
        </w:rPr>
      </w:pPr>
    </w:p>
    <w:p w14:paraId="741D97E8" w14:textId="77777777" w:rsidR="00765F09" w:rsidRPr="00CD55C8" w:rsidRDefault="00765F09" w:rsidP="00087C07">
      <w:pPr>
        <w:pStyle w:val="Heading2"/>
        <w:jc w:val="both"/>
        <w:rPr>
          <w:rFonts w:cs="Arial"/>
          <w:szCs w:val="28"/>
          <w:lang w:val="es-ES_tradnl"/>
        </w:rPr>
      </w:pPr>
      <w:r w:rsidRPr="00CD55C8">
        <w:rPr>
          <w:rFonts w:cs="Arial"/>
          <w:szCs w:val="28"/>
          <w:lang w:val="es-ES_tradnl"/>
        </w:rPr>
        <w:tab/>
      </w:r>
      <w:bookmarkStart w:id="453" w:name="_Toc188551236"/>
      <w:bookmarkStart w:id="454" w:name="_Toc183152044"/>
      <w:r w:rsidRPr="00CD55C8">
        <w:rPr>
          <w:rFonts w:cs="Arial"/>
          <w:szCs w:val="28"/>
          <w:lang w:val="es-ES_tradnl"/>
        </w:rPr>
        <w:t>Valores</w:t>
      </w:r>
      <w:bookmarkEnd w:id="453"/>
      <w:bookmarkEnd w:id="454"/>
    </w:p>
    <w:p w14:paraId="2E59900D"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14:paraId="3CF8046F"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14:paraId="11CEFBA1" w14:textId="77777777" w:rsidR="00765F09" w:rsidRPr="00CD55C8" w:rsidRDefault="00A66AFC"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14:paraId="4C981924"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14:paraId="02096920"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14:paraId="3E12AB72" w14:textId="77777777" w:rsidR="00FF249A" w:rsidRPr="00CD55C8" w:rsidRDefault="00DE0961" w:rsidP="00087C07">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14:paraId="6D47FE71" w14:textId="77777777" w:rsidR="005B1380" w:rsidRPr="00CD55C8" w:rsidRDefault="005B1380" w:rsidP="005B1380">
      <w:pPr>
        <w:spacing w:line="360" w:lineRule="auto"/>
        <w:jc w:val="both"/>
        <w:rPr>
          <w:rFonts w:ascii="Arial" w:hAnsi="Arial"/>
          <w:b/>
          <w:sz w:val="28"/>
          <w:lang w:val="es-ES_tradnl"/>
          <w:rPrChange w:id="455" w:author="Solsire Torres-Ignacio Cardenas" w:date="2012-01-19T01:29:00Z">
            <w:rPr>
              <w:rFonts w:ascii="Arial" w:hAnsi="Arial"/>
              <w:sz w:val="28"/>
              <w:lang w:val="es-ES_tradnl"/>
            </w:rPr>
          </w:rPrChange>
        </w:rPr>
        <w:pPrChange w:id="456" w:author="Solsire Torres-Ignacio Cardenas" w:date="2012-01-19T01:29:00Z">
          <w:pPr>
            <w:jc w:val="both"/>
          </w:pPr>
        </w:pPrChange>
      </w:pPr>
    </w:p>
    <w:p w14:paraId="7DF93793" w14:textId="77777777" w:rsidR="005B1380" w:rsidRPr="00CD55C8" w:rsidRDefault="005B1380" w:rsidP="0010583C">
      <w:pPr>
        <w:pStyle w:val="Heading2"/>
        <w:ind w:firstLine="708"/>
        <w:rPr>
          <w:ins w:id="457" w:author="Solsire Torres-Ignacio Cardenas" w:date="2012-01-19T01:29:00Z"/>
          <w:highlight w:val="yellow"/>
          <w:lang w:val="es-ES_tradnl"/>
        </w:rPr>
      </w:pPr>
      <w:bookmarkStart w:id="458" w:name="_Toc188551237"/>
      <w:ins w:id="459" w:author="Solsire Torres-Ignacio Cardenas" w:date="2012-01-19T01:29:00Z">
        <w:r w:rsidRPr="00CD55C8">
          <w:rPr>
            <w:highlight w:val="yellow"/>
            <w:lang w:val="es-ES_tradnl"/>
          </w:rPr>
          <w:lastRenderedPageBreak/>
          <w:t>Contacto</w:t>
        </w:r>
        <w:bookmarkEnd w:id="458"/>
      </w:ins>
    </w:p>
    <w:p w14:paraId="5CD5EC6D" w14:textId="77777777" w:rsidR="00C70A36" w:rsidRPr="00C70A36" w:rsidRDefault="004600DB" w:rsidP="00F63D62">
      <w:pPr>
        <w:rPr>
          <w:ins w:id="460" w:author="Solsire Torres-Ignacio Cardenas" w:date="2012-01-19T01:29:00Z"/>
          <w:highlight w:val="yellow"/>
          <w:lang w:val="es-ES_tradnl"/>
        </w:rPr>
      </w:pPr>
      <w:ins w:id="461" w:author="Solsire Torres-Ignacio Cardenas" w:date="2012-01-19T01:29:00Z">
        <w:r w:rsidRPr="00CD55C8">
          <w:rPr>
            <w:highlight w:val="yellow"/>
            <w:lang w:val="es-ES_tradnl"/>
          </w:rPr>
          <w:tab/>
        </w:r>
      </w:ins>
    </w:p>
    <w:p w14:paraId="15DBEC57" w14:textId="77777777" w:rsidR="00C70A36" w:rsidRPr="00915D29" w:rsidRDefault="00C70A36" w:rsidP="00915D29">
      <w:pPr>
        <w:ind w:left="708"/>
        <w:jc w:val="both"/>
        <w:rPr>
          <w:ins w:id="462" w:author="Solsire Torres-Ignacio Cardenas" w:date="2012-01-19T01:29:00Z"/>
          <w:rFonts w:ascii="Arial" w:hAnsi="Arial" w:cs="Arial"/>
          <w:b/>
          <w:sz w:val="28"/>
          <w:szCs w:val="28"/>
          <w:highlight w:val="yellow"/>
          <w:lang w:val="es-ES_tradnl"/>
        </w:rPr>
      </w:pPr>
      <w:ins w:id="463" w:author="Solsire Torres-Ignacio Cardenas" w:date="2012-01-19T01:29:00Z">
        <w:r w:rsidRPr="00915D29">
          <w:rPr>
            <w:rFonts w:ascii="Arial" w:hAnsi="Arial" w:cs="Arial"/>
            <w:b/>
            <w:sz w:val="28"/>
            <w:szCs w:val="28"/>
            <w:highlight w:val="yellow"/>
            <w:lang w:val="es-ES_tradnl"/>
          </w:rPr>
          <w:t>SOLIGTECH C.A.:</w:t>
        </w:r>
      </w:ins>
    </w:p>
    <w:p w14:paraId="310677CF" w14:textId="77777777" w:rsidR="00C70A36" w:rsidRPr="00915D29" w:rsidRDefault="00C70A36" w:rsidP="00915D29">
      <w:pPr>
        <w:ind w:left="708"/>
        <w:jc w:val="both"/>
        <w:rPr>
          <w:ins w:id="464" w:author="Solsire Torres-Ignacio Cardenas" w:date="2012-01-19T01:29:00Z"/>
          <w:rFonts w:ascii="Arial" w:hAnsi="Arial" w:cs="Arial"/>
          <w:sz w:val="28"/>
          <w:szCs w:val="28"/>
          <w:highlight w:val="yellow"/>
          <w:lang w:val="es-ES_tradnl"/>
        </w:rPr>
      </w:pPr>
      <w:ins w:id="465" w:author="Solsire Torres-Ignacio Cardenas" w:date="2012-01-19T01:29:00Z">
        <w:r w:rsidRPr="00915D29">
          <w:rPr>
            <w:rFonts w:ascii="Arial" w:hAnsi="Arial" w:cs="Arial"/>
            <w:sz w:val="28"/>
            <w:szCs w:val="28"/>
            <w:highlight w:val="yellow"/>
            <w:lang w:val="es-ES_tradnl"/>
          </w:rPr>
          <w:t xml:space="preserve">Centro Profesional </w:t>
        </w:r>
        <w:r w:rsidR="00C82BC6">
          <w:rPr>
            <w:rFonts w:ascii="Arial" w:hAnsi="Arial" w:cs="Arial"/>
            <w:sz w:val="28"/>
            <w:szCs w:val="28"/>
            <w:highlight w:val="yellow"/>
            <w:lang w:val="es-ES_tradnl"/>
          </w:rPr>
          <w:t>La Candelaria</w:t>
        </w:r>
        <w:r w:rsidRPr="00915D29">
          <w:rPr>
            <w:rFonts w:ascii="Arial" w:hAnsi="Arial" w:cs="Arial"/>
            <w:sz w:val="28"/>
            <w:szCs w:val="28"/>
            <w:highlight w:val="yellow"/>
            <w:lang w:val="es-ES_tradnl"/>
          </w:rPr>
          <w:t xml:space="preserve"> |</w:t>
        </w:r>
        <w:r w:rsidR="00C82BC6">
          <w:rPr>
            <w:rFonts w:ascii="Arial" w:hAnsi="Arial" w:cs="Arial"/>
            <w:sz w:val="28"/>
            <w:szCs w:val="28"/>
            <w:highlight w:val="yellow"/>
            <w:lang w:val="es-ES_tradnl"/>
          </w:rPr>
          <w:t xml:space="preserve"> Torre A | Piso 8 | Ofic. 82-A </w:t>
        </w:r>
      </w:ins>
    </w:p>
    <w:p w14:paraId="602F0E7F" w14:textId="77777777" w:rsidR="00C70A36" w:rsidRPr="00915D29" w:rsidRDefault="00C70A36" w:rsidP="00915D29">
      <w:pPr>
        <w:ind w:left="708"/>
        <w:jc w:val="both"/>
        <w:rPr>
          <w:ins w:id="466" w:author="Solsire Torres-Ignacio Cardenas" w:date="2012-01-19T01:29:00Z"/>
          <w:rFonts w:ascii="Arial" w:hAnsi="Arial" w:cs="Arial"/>
          <w:sz w:val="28"/>
          <w:szCs w:val="28"/>
          <w:highlight w:val="yellow"/>
          <w:lang w:val="es-ES_tradnl"/>
        </w:rPr>
      </w:pPr>
      <w:ins w:id="467" w:author="Solsire Torres-Ignacio Cardenas" w:date="2012-01-19T01:29:00Z">
        <w:r w:rsidRPr="00915D29">
          <w:rPr>
            <w:rFonts w:ascii="Arial" w:hAnsi="Arial" w:cs="Arial"/>
            <w:sz w:val="28"/>
            <w:szCs w:val="28"/>
            <w:highlight w:val="yellow"/>
            <w:lang w:val="es-ES_tradnl"/>
          </w:rPr>
          <w:t xml:space="preserve">Av. </w:t>
        </w:r>
        <w:r w:rsidR="00C82BC6">
          <w:rPr>
            <w:rFonts w:ascii="Arial" w:hAnsi="Arial" w:cs="Arial"/>
            <w:sz w:val="28"/>
            <w:szCs w:val="28"/>
            <w:highlight w:val="yellow"/>
            <w:lang w:val="es-ES_tradnl"/>
          </w:rPr>
          <w:t>El Lago</w:t>
        </w:r>
        <w:r w:rsidRPr="00915D29">
          <w:rPr>
            <w:rFonts w:ascii="Arial" w:hAnsi="Arial" w:cs="Arial"/>
            <w:sz w:val="28"/>
            <w:szCs w:val="28"/>
            <w:highlight w:val="yellow"/>
            <w:lang w:val="es-ES_tradnl"/>
          </w:rPr>
          <w:t xml:space="preserve"> | </w:t>
        </w:r>
        <w:r w:rsidR="00C82BC6">
          <w:rPr>
            <w:rFonts w:ascii="Arial" w:hAnsi="Arial" w:cs="Arial"/>
            <w:sz w:val="28"/>
            <w:szCs w:val="28"/>
            <w:highlight w:val="yellow"/>
            <w:lang w:val="es-ES_tradnl"/>
          </w:rPr>
          <w:t>La Candelaria</w:t>
        </w:r>
        <w:r w:rsidRPr="00915D29">
          <w:rPr>
            <w:rFonts w:ascii="Arial" w:hAnsi="Arial" w:cs="Arial"/>
            <w:sz w:val="28"/>
            <w:szCs w:val="28"/>
            <w:highlight w:val="yellow"/>
            <w:lang w:val="es-ES_tradnl"/>
          </w:rPr>
          <w:t xml:space="preserve"> |</w:t>
        </w:r>
      </w:ins>
    </w:p>
    <w:p w14:paraId="084C1739" w14:textId="77777777" w:rsidR="00C70A36" w:rsidRPr="00915D29" w:rsidRDefault="00C70A36" w:rsidP="00915D29">
      <w:pPr>
        <w:ind w:left="708"/>
        <w:jc w:val="both"/>
        <w:rPr>
          <w:ins w:id="468" w:author="Solsire Torres-Ignacio Cardenas" w:date="2012-01-19T01:29:00Z"/>
          <w:rFonts w:ascii="Arial" w:hAnsi="Arial" w:cs="Arial"/>
          <w:sz w:val="28"/>
          <w:szCs w:val="28"/>
          <w:highlight w:val="yellow"/>
          <w:lang w:val="es-ES_tradnl"/>
        </w:rPr>
      </w:pPr>
      <w:ins w:id="469" w:author="Solsire Torres-Ignacio Cardenas" w:date="2012-01-19T01:29:00Z">
        <w:r w:rsidRPr="00915D29">
          <w:rPr>
            <w:rFonts w:ascii="Arial" w:hAnsi="Arial" w:cs="Arial"/>
            <w:sz w:val="28"/>
            <w:szCs w:val="28"/>
            <w:highlight w:val="yellow"/>
            <w:lang w:val="es-ES_tradnl"/>
          </w:rPr>
          <w:t>Caracas | Venezuela |</w:t>
        </w:r>
      </w:ins>
    </w:p>
    <w:p w14:paraId="6A23AD90" w14:textId="77777777" w:rsidR="00C70A36" w:rsidRPr="00915D29" w:rsidRDefault="00C70A36" w:rsidP="00915D29">
      <w:pPr>
        <w:ind w:left="708"/>
        <w:jc w:val="both"/>
        <w:rPr>
          <w:ins w:id="470" w:author="Solsire Torres-Ignacio Cardenas" w:date="2012-01-19T01:29:00Z"/>
          <w:rFonts w:ascii="Arial" w:hAnsi="Arial" w:cs="Arial"/>
          <w:sz w:val="28"/>
          <w:szCs w:val="28"/>
          <w:highlight w:val="yellow"/>
          <w:lang w:val="es-ES_tradnl"/>
        </w:rPr>
      </w:pPr>
      <w:ins w:id="471" w:author="Solsire Torres-Ignacio Cardenas" w:date="2012-01-19T01:29:00Z">
        <w:r w:rsidRPr="00915D29">
          <w:rPr>
            <w:rFonts w:ascii="Arial" w:hAnsi="Arial" w:cs="Arial"/>
            <w:sz w:val="28"/>
            <w:szCs w:val="28"/>
            <w:highlight w:val="yellow"/>
            <w:lang w:val="es-ES_tradnl"/>
          </w:rPr>
          <w:t xml:space="preserve">Oficina: +58 212 </w:t>
        </w:r>
        <w:r w:rsidR="000467AD">
          <w:rPr>
            <w:rFonts w:ascii="Arial" w:hAnsi="Arial" w:cs="Arial"/>
            <w:sz w:val="28"/>
            <w:szCs w:val="28"/>
            <w:highlight w:val="yellow"/>
            <w:lang w:val="es-ES_tradnl"/>
          </w:rPr>
          <w:t>503.51</w:t>
        </w:r>
        <w:r w:rsidRPr="00915D29">
          <w:rPr>
            <w:rFonts w:ascii="Arial" w:hAnsi="Arial" w:cs="Arial"/>
            <w:sz w:val="28"/>
            <w:szCs w:val="28"/>
            <w:highlight w:val="yellow"/>
            <w:lang w:val="es-ES_tradnl"/>
          </w:rPr>
          <w:t>.26</w:t>
        </w:r>
      </w:ins>
    </w:p>
    <w:p w14:paraId="75C64E91" w14:textId="77777777" w:rsidR="00437B7B" w:rsidRPr="00915D29" w:rsidRDefault="00437B7B" w:rsidP="00915D29">
      <w:pPr>
        <w:ind w:left="708"/>
        <w:jc w:val="both"/>
        <w:rPr>
          <w:ins w:id="472" w:author="Solsire Torres-Ignacio Cardenas" w:date="2012-01-19T01:29:00Z"/>
          <w:rFonts w:ascii="Arial" w:hAnsi="Arial" w:cs="Arial"/>
          <w:sz w:val="28"/>
          <w:szCs w:val="28"/>
          <w:highlight w:val="yellow"/>
          <w:lang w:val="es-ES_tradnl"/>
        </w:rPr>
      </w:pPr>
      <w:ins w:id="473" w:author="Solsire Torres-Ignacio Cardenas" w:date="2012-01-19T01:29:00Z">
        <w:r w:rsidRPr="00915D29">
          <w:rPr>
            <w:rFonts w:ascii="Arial" w:hAnsi="Arial" w:cs="Arial"/>
            <w:sz w:val="28"/>
            <w:szCs w:val="28"/>
            <w:highlight w:val="yellow"/>
            <w:lang w:val="es-ES_tradnl"/>
          </w:rPr>
          <w:t>Web: www.soligtech.com.ve</w:t>
        </w:r>
      </w:ins>
    </w:p>
    <w:p w14:paraId="53C10809" w14:textId="77777777" w:rsidR="00C70A36" w:rsidRPr="00915D29" w:rsidRDefault="00C70A36" w:rsidP="00915D29">
      <w:pPr>
        <w:ind w:left="708"/>
        <w:jc w:val="both"/>
        <w:rPr>
          <w:ins w:id="474" w:author="Solsire Torres-Ignacio Cardenas" w:date="2012-01-19T01:29:00Z"/>
          <w:rFonts w:ascii="Arial" w:hAnsi="Arial" w:cs="Arial"/>
          <w:sz w:val="28"/>
          <w:szCs w:val="28"/>
          <w:highlight w:val="yellow"/>
          <w:lang w:val="es-ES_tradnl"/>
        </w:rPr>
      </w:pPr>
      <w:ins w:id="475" w:author="Solsire Torres-Ignacio Cardenas" w:date="2012-01-19T01:29:00Z">
        <w:r w:rsidRPr="00915D29">
          <w:rPr>
            <w:rFonts w:ascii="Arial" w:hAnsi="Arial" w:cs="Arial"/>
            <w:sz w:val="28"/>
            <w:szCs w:val="28"/>
            <w:highlight w:val="yellow"/>
            <w:lang w:val="es-ES_tradnl"/>
          </w:rPr>
          <w:t>Rif. J - 29421148-8</w:t>
        </w:r>
      </w:ins>
    </w:p>
    <w:p w14:paraId="2F5E28BF" w14:textId="77777777" w:rsidR="004600DB" w:rsidRPr="00915D29" w:rsidRDefault="004600DB" w:rsidP="00915D29">
      <w:pPr>
        <w:ind w:left="708"/>
        <w:jc w:val="both"/>
        <w:rPr>
          <w:ins w:id="476" w:author="Solsire Torres-Ignacio Cardenas" w:date="2012-01-19T01:29:00Z"/>
          <w:rFonts w:ascii="Arial" w:hAnsi="Arial" w:cs="Arial"/>
          <w:b/>
          <w:sz w:val="28"/>
          <w:szCs w:val="28"/>
          <w:highlight w:val="yellow"/>
          <w:lang w:val="es-ES_tradnl"/>
        </w:rPr>
      </w:pPr>
      <w:ins w:id="477" w:author="Solsire Torres-Ignacio Cardenas" w:date="2012-01-19T01:29:00Z">
        <w:r w:rsidRPr="00915D29">
          <w:rPr>
            <w:rFonts w:ascii="Arial" w:hAnsi="Arial" w:cs="Arial"/>
            <w:sz w:val="28"/>
            <w:szCs w:val="28"/>
            <w:highlight w:val="yellow"/>
            <w:lang w:val="es-ES_tradnl"/>
          </w:rPr>
          <w:t>Solsire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r w:rsidR="00AF52C8">
          <w:fldChar w:fldCharType="begin"/>
        </w:r>
        <w:r w:rsidR="00AF52C8">
          <w:instrText xml:space="preserve"> HYPERLINK "tel:%2B58%20414%20026.62.42" </w:instrText>
        </w:r>
        <w:r w:rsidR="00AF52C8">
          <w:fldChar w:fldCharType="separate"/>
        </w:r>
        <w:r w:rsidRPr="00915D29">
          <w:rPr>
            <w:rStyle w:val="Hyperlink"/>
            <w:rFonts w:ascii="Arial" w:hAnsi="Arial" w:cs="Arial"/>
            <w:b/>
            <w:sz w:val="28"/>
            <w:szCs w:val="28"/>
            <w:lang w:val="es-ES_tradnl"/>
          </w:rPr>
          <w:t>+58 414 026.62.42</w:t>
        </w:r>
        <w:r w:rsidR="00AF52C8">
          <w:rPr>
            <w:rStyle w:val="Hyperlink"/>
            <w:rFonts w:ascii="Arial" w:hAnsi="Arial" w:cs="Arial"/>
            <w:b/>
            <w:sz w:val="28"/>
            <w:szCs w:val="28"/>
            <w:lang w:val="es-ES_tradnl"/>
          </w:rPr>
          <w:fldChar w:fldCharType="end"/>
        </w:r>
        <w:r w:rsidRPr="00915D29">
          <w:rPr>
            <w:rFonts w:ascii="Arial" w:hAnsi="Arial" w:cs="Arial"/>
            <w:b/>
            <w:sz w:val="28"/>
            <w:szCs w:val="28"/>
            <w:highlight w:val="yellow"/>
            <w:lang w:val="es-ES_tradnl"/>
          </w:rPr>
          <w:t xml:space="preserve"> </w:t>
        </w:r>
      </w:ins>
    </w:p>
    <w:p w14:paraId="4A4DFB4E" w14:textId="77777777" w:rsidR="003F0AB5" w:rsidRPr="00915D29" w:rsidRDefault="003F0AB5" w:rsidP="00915D29">
      <w:pPr>
        <w:jc w:val="both"/>
        <w:rPr>
          <w:ins w:id="478" w:author="Solsire Torres-Ignacio Cardenas" w:date="2012-01-19T01:29:00Z"/>
          <w:rFonts w:ascii="Arial" w:hAnsi="Arial" w:cs="Arial"/>
          <w:b/>
          <w:sz w:val="28"/>
          <w:szCs w:val="28"/>
          <w:highlight w:val="yellow"/>
          <w:lang w:val="es-ES_tradnl"/>
        </w:rPr>
      </w:pPr>
      <w:ins w:id="479" w:author="Solsire Torres-Ignacio Cardenas" w:date="2012-01-19T01:29:00Z">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AF52C8">
          <w:fldChar w:fldCharType="begin"/>
        </w:r>
        <w:r w:rsidR="00AF52C8">
          <w:instrText xml:space="preserve"> HYPERLINK "mailto:solsire.torres@gmail.com" </w:instrText>
        </w:r>
        <w:r w:rsidR="00AF52C8">
          <w:fldChar w:fldCharType="separate"/>
        </w:r>
        <w:r w:rsidRPr="00915D29">
          <w:rPr>
            <w:rStyle w:val="Hyperlink"/>
            <w:rFonts w:ascii="Arial" w:hAnsi="Arial" w:cs="Arial"/>
            <w:b/>
            <w:sz w:val="28"/>
            <w:szCs w:val="28"/>
            <w:lang w:val="es-ES_tradnl"/>
          </w:rPr>
          <w:t>solsire.torres@gmail.com</w:t>
        </w:r>
        <w:r w:rsidR="00AF52C8">
          <w:rPr>
            <w:rStyle w:val="Hyperlink"/>
            <w:rFonts w:ascii="Arial" w:hAnsi="Arial" w:cs="Arial"/>
            <w:b/>
            <w:sz w:val="28"/>
            <w:szCs w:val="28"/>
            <w:lang w:val="es-ES_tradnl"/>
          </w:rPr>
          <w:fldChar w:fldCharType="end"/>
        </w:r>
      </w:ins>
    </w:p>
    <w:p w14:paraId="2CAEC9F6" w14:textId="77777777" w:rsidR="004600DB" w:rsidRPr="00915D29" w:rsidRDefault="004600DB" w:rsidP="00915D29">
      <w:pPr>
        <w:ind w:left="708"/>
        <w:jc w:val="both"/>
        <w:rPr>
          <w:ins w:id="480" w:author="Solsire Torres-Ignacio Cardenas" w:date="2012-01-19T01:29:00Z"/>
          <w:rFonts w:ascii="Arial" w:hAnsi="Arial" w:cs="Arial"/>
          <w:b/>
          <w:sz w:val="28"/>
          <w:szCs w:val="28"/>
          <w:highlight w:val="yellow"/>
          <w:lang w:val="es-ES_tradnl"/>
        </w:rPr>
      </w:pPr>
      <w:ins w:id="481" w:author="Solsire Torres-Ignacio Cardenas" w:date="2012-01-19T01:29:00Z">
        <w:r w:rsidRPr="00915D29">
          <w:rPr>
            <w:rFonts w:ascii="Arial" w:hAnsi="Arial" w:cs="Arial"/>
            <w:sz w:val="28"/>
            <w:szCs w:val="28"/>
            <w:highlight w:val="yellow"/>
            <w:lang w:val="es-ES_tradnl"/>
          </w:rPr>
          <w:t>Ignacio Cardenas</w:t>
        </w:r>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r w:rsidR="00AF52C8">
          <w:fldChar w:fldCharType="begin"/>
        </w:r>
        <w:r w:rsidR="00AF52C8">
          <w:instrText xml:space="preserve"> HYPERLINK "tel:%2B58%20412%20283.84.06" </w:instrText>
        </w:r>
        <w:r w:rsidR="00AF52C8">
          <w:fldChar w:fldCharType="separate"/>
        </w:r>
        <w:r w:rsidRPr="00915D29">
          <w:rPr>
            <w:rStyle w:val="Hyperlink"/>
            <w:rFonts w:ascii="Arial" w:hAnsi="Arial" w:cs="Arial"/>
            <w:b/>
            <w:sz w:val="28"/>
            <w:szCs w:val="28"/>
            <w:lang w:val="es-ES_tradnl"/>
          </w:rPr>
          <w:t>+58 412 283.84.06</w:t>
        </w:r>
        <w:r w:rsidR="00AF52C8">
          <w:rPr>
            <w:rStyle w:val="Hyperlink"/>
            <w:rFonts w:ascii="Arial" w:hAnsi="Arial" w:cs="Arial"/>
            <w:b/>
            <w:sz w:val="28"/>
            <w:szCs w:val="28"/>
            <w:lang w:val="es-ES_tradnl"/>
          </w:rPr>
          <w:fldChar w:fldCharType="end"/>
        </w:r>
      </w:ins>
    </w:p>
    <w:p w14:paraId="4886A80D" w14:textId="77777777" w:rsidR="004600DB" w:rsidRPr="00CD55C8" w:rsidRDefault="003F0AB5" w:rsidP="00915D29">
      <w:pPr>
        <w:rPr>
          <w:ins w:id="482" w:author="Solsire Torres-Ignacio Cardenas" w:date="2012-01-19T01:29:00Z"/>
          <w:lang w:val="es-ES_tradnl"/>
        </w:rPr>
      </w:pPr>
      <w:ins w:id="483" w:author="Solsire Torres-Ignacio Cardenas" w:date="2012-01-19T01:29:00Z">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r w:rsidR="00AF52C8">
          <w:fldChar w:fldCharType="begin"/>
        </w:r>
        <w:r w:rsidR="00AF52C8">
          <w:instrText xml:space="preserve"> HYPERLINK "mailto:iecardenas.23@gmail.com" </w:instrText>
        </w:r>
        <w:r w:rsidR="00AF52C8">
          <w:fldChar w:fldCharType="separate"/>
        </w:r>
        <w:r w:rsidRPr="00915D29">
          <w:rPr>
            <w:rStyle w:val="Hyperlink"/>
            <w:rFonts w:ascii="Arial" w:hAnsi="Arial" w:cs="Arial"/>
            <w:b/>
            <w:sz w:val="28"/>
            <w:szCs w:val="28"/>
            <w:lang w:val="es-ES_tradnl"/>
          </w:rPr>
          <w:t>iecardenas.23@gmail.com</w:t>
        </w:r>
        <w:r w:rsidR="00AF52C8">
          <w:rPr>
            <w:rStyle w:val="Hyperlink"/>
            <w:rFonts w:ascii="Arial" w:hAnsi="Arial" w:cs="Arial"/>
            <w:b/>
            <w:sz w:val="28"/>
            <w:szCs w:val="28"/>
            <w:lang w:val="es-ES_tradnl"/>
          </w:rPr>
          <w:fldChar w:fldCharType="end"/>
        </w:r>
      </w:ins>
    </w:p>
    <w:p w14:paraId="70E9D1B6" w14:textId="77777777" w:rsidR="004600DB" w:rsidRPr="00F63D62" w:rsidRDefault="004600DB" w:rsidP="00F63D62">
      <w:pPr>
        <w:rPr>
          <w:ins w:id="484" w:author="Solsire Torres-Ignacio Cardenas" w:date="2012-01-19T01:29:00Z"/>
        </w:rPr>
      </w:pPr>
      <w:ins w:id="485" w:author="Solsire Torres-Ignacio Cardenas" w:date="2012-01-19T01:29:00Z">
        <w:r>
          <w:tab/>
        </w:r>
      </w:ins>
    </w:p>
    <w:p w14:paraId="551F2EE6" w14:textId="77777777" w:rsidR="005B1380" w:rsidRPr="00C70A36" w:rsidRDefault="005B1380" w:rsidP="00C70A36">
      <w:pPr>
        <w:spacing w:line="360" w:lineRule="auto"/>
        <w:ind w:left="708"/>
        <w:jc w:val="both"/>
        <w:rPr>
          <w:rFonts w:ascii="Arial" w:hAnsi="Arial" w:cs="Arial"/>
          <w:sz w:val="28"/>
          <w:szCs w:val="28"/>
          <w:lang w:val="es-ES_tradnl"/>
        </w:rPr>
        <w:pPrChange w:id="486" w:author="Solsire Torres-Ignacio Cardenas" w:date="2012-01-19T01:29:00Z">
          <w:pPr>
            <w:jc w:val="both"/>
          </w:pPr>
        </w:pPrChange>
      </w:pPr>
      <w:ins w:id="487" w:author="Solsire Torres-Ignacio Cardenas" w:date="2012-01-19T01:29:00Z">
        <w:r w:rsidRPr="00C70A36">
          <w:rPr>
            <w:rFonts w:ascii="Arial" w:hAnsi="Arial" w:cs="Arial"/>
            <w:sz w:val="28"/>
            <w:szCs w:val="28"/>
            <w:lang w:val="es-ES_tradnl"/>
          </w:rPr>
          <w:br w:type="page"/>
        </w:r>
      </w:ins>
    </w:p>
    <w:p w14:paraId="28570A18" w14:textId="77777777" w:rsidR="00FF249A" w:rsidRPr="007F47AC" w:rsidRDefault="00FF249A" w:rsidP="006A6EE8">
      <w:pPr>
        <w:pStyle w:val="Heading1"/>
        <w:jc w:val="both"/>
        <w:rPr>
          <w:rFonts w:cs="Arial"/>
          <w:lang w:val="es-ES_tradnl"/>
        </w:rPr>
      </w:pPr>
      <w:bookmarkStart w:id="488" w:name="_Toc188551238"/>
      <w:bookmarkStart w:id="489" w:name="_Toc183152045"/>
      <w:r w:rsidRPr="007F47AC">
        <w:rPr>
          <w:rFonts w:cs="Arial"/>
          <w:lang w:val="es-ES_tradnl"/>
        </w:rPr>
        <w:lastRenderedPageBreak/>
        <w:t>Objetivo General</w:t>
      </w:r>
      <w:bookmarkEnd w:id="488"/>
      <w:bookmarkEnd w:id="489"/>
    </w:p>
    <w:p w14:paraId="2E2AFAB5" w14:textId="77777777" w:rsidR="00FF249A" w:rsidRPr="007F47AC" w:rsidRDefault="00FF249A" w:rsidP="00087C07">
      <w:pPr>
        <w:jc w:val="both"/>
        <w:rPr>
          <w:rFonts w:ascii="Arial" w:hAnsi="Arial" w:cs="Arial"/>
          <w:sz w:val="28"/>
          <w:szCs w:val="28"/>
          <w:lang w:val="es-ES_tradnl"/>
        </w:rPr>
      </w:pPr>
    </w:p>
    <w:p w14:paraId="41E0D03D"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68A18FDF" w14:textId="77777777" w:rsidR="00FF249A" w:rsidRPr="007F47AC" w:rsidRDefault="00B05A5A" w:rsidP="00087C07">
      <w:pPr>
        <w:pStyle w:val="Heading1"/>
        <w:jc w:val="both"/>
        <w:rPr>
          <w:rFonts w:cs="Arial"/>
          <w:lang w:val="es-ES_tradnl"/>
        </w:rPr>
      </w:pPr>
      <w:bookmarkStart w:id="490" w:name="_Toc188551239"/>
      <w:bookmarkStart w:id="491"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490"/>
      <w:bookmarkEnd w:id="491"/>
    </w:p>
    <w:p w14:paraId="19194471" w14:textId="77777777" w:rsidR="00087C07" w:rsidRPr="007F47AC" w:rsidRDefault="00087C07" w:rsidP="00087C07">
      <w:pPr>
        <w:jc w:val="both"/>
        <w:rPr>
          <w:rFonts w:ascii="Arial" w:hAnsi="Arial" w:cs="Arial"/>
          <w:sz w:val="28"/>
          <w:szCs w:val="28"/>
          <w:lang w:val="es-ES_tradnl"/>
        </w:rPr>
      </w:pPr>
    </w:p>
    <w:p w14:paraId="79636223" w14:textId="54B549C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del w:id="492" w:author="Solsire Torres-Ignacio Cardenas" w:date="2012-01-19T01:29:00Z">
        <w:r w:rsidR="002E638A">
          <w:rPr>
            <w:rFonts w:ascii="Arial" w:hAnsi="Arial" w:cs="Arial"/>
            <w:sz w:val="28"/>
            <w:szCs w:val="28"/>
            <w:lang w:val="es-ES_tradnl"/>
          </w:rPr>
          <w:delText>cinco</w:delText>
        </w:r>
        <w:r w:rsidR="0064333C">
          <w:rPr>
            <w:rFonts w:ascii="Arial" w:hAnsi="Arial" w:cs="Arial"/>
            <w:sz w:val="28"/>
            <w:szCs w:val="28"/>
            <w:lang w:val="es-ES_tradnl"/>
          </w:rPr>
          <w:delText xml:space="preserve"> (5</w:delText>
        </w:r>
        <w:r w:rsidRPr="007F47AC">
          <w:rPr>
            <w:rFonts w:ascii="Arial" w:hAnsi="Arial" w:cs="Arial"/>
            <w:sz w:val="28"/>
            <w:szCs w:val="28"/>
            <w:lang w:val="es-ES_tradnl"/>
          </w:rPr>
          <w:delText>) meses</w:delText>
        </w:r>
      </w:del>
      <w:ins w:id="493" w:author="Solsire Torres-Ignacio Cardenas" w:date="2012-01-19T01:29:00Z">
        <w:r w:rsidR="00D41777">
          <w:rPr>
            <w:rFonts w:ascii="Arial" w:hAnsi="Arial" w:cs="Arial"/>
            <w:sz w:val="28"/>
            <w:szCs w:val="28"/>
            <w:lang w:val="es-ES_tradnl"/>
          </w:rPr>
          <w:t>un (1) mes</w:t>
        </w:r>
      </w:ins>
      <w:r w:rsidRPr="007F47AC">
        <w:rPr>
          <w:rFonts w:ascii="Arial" w:hAnsi="Arial" w:cs="Arial"/>
          <w:sz w:val="28"/>
          <w:szCs w:val="28"/>
          <w:lang w:val="es-ES_tradnl"/>
        </w:rPr>
        <w:t xml:space="preserve">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4B8D6AB" w14:textId="49DC3AA6"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D41777">
        <w:rPr>
          <w:rFonts w:ascii="Arial" w:hAnsi="Arial" w:cs="Arial"/>
          <w:sz w:val="28"/>
          <w:szCs w:val="28"/>
          <w:lang w:val="es-ES_tradnl"/>
        </w:rPr>
        <w:t xml:space="preserve">en un periodo de </w:t>
      </w:r>
      <w:del w:id="494" w:author="Solsire Torres-Ignacio Cardenas" w:date="2012-01-19T01:29:00Z">
        <w:r w:rsidR="00DB10F3">
          <w:rPr>
            <w:rFonts w:ascii="Arial" w:hAnsi="Arial" w:cs="Arial"/>
            <w:sz w:val="28"/>
            <w:szCs w:val="28"/>
            <w:lang w:val="es-ES_tradnl"/>
          </w:rPr>
          <w:delText>ocho (8</w:delText>
        </w:r>
        <w:r w:rsidRPr="007F47AC">
          <w:rPr>
            <w:rFonts w:ascii="Arial" w:hAnsi="Arial" w:cs="Arial"/>
            <w:sz w:val="28"/>
            <w:szCs w:val="28"/>
            <w:lang w:val="es-ES_tradnl"/>
          </w:rPr>
          <w:delText>) meses</w:delText>
        </w:r>
      </w:del>
      <w:ins w:id="495" w:author="Solsire Torres-Ignacio Cardenas" w:date="2012-01-19T01:29:00Z">
        <w:r w:rsidR="00D41777">
          <w:rPr>
            <w:rFonts w:ascii="Arial" w:hAnsi="Arial" w:cs="Arial"/>
            <w:sz w:val="28"/>
            <w:szCs w:val="28"/>
            <w:lang w:val="es-ES_tradnl"/>
          </w:rPr>
          <w:t>un (1) mes</w:t>
        </w:r>
      </w:ins>
      <w:r w:rsidRPr="007F47AC">
        <w:rPr>
          <w:rFonts w:ascii="Arial" w:hAnsi="Arial" w:cs="Arial"/>
          <w:sz w:val="28"/>
          <w:szCs w:val="28"/>
          <w:lang w:val="es-ES_tradnl"/>
        </w:rPr>
        <w:t xml:space="preserve">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21044FF" w14:textId="20C2C69A"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Disminuir</w:t>
      </w:r>
      <w:r w:rsidR="00D41777">
        <w:rPr>
          <w:rFonts w:ascii="Arial" w:hAnsi="Arial" w:cs="Arial"/>
          <w:sz w:val="28"/>
          <w:szCs w:val="28"/>
          <w:lang w:val="es-ES_tradnl"/>
        </w:rPr>
        <w:t xml:space="preserve"> en un periodo de </w:t>
      </w:r>
      <w:del w:id="496" w:author="Solsire Torres-Ignacio Cardenas" w:date="2012-01-19T01:29:00Z">
        <w:r w:rsidRPr="007F47AC">
          <w:rPr>
            <w:rFonts w:ascii="Arial" w:hAnsi="Arial" w:cs="Arial"/>
            <w:sz w:val="28"/>
            <w:szCs w:val="28"/>
            <w:lang w:val="es-ES_tradnl"/>
          </w:rPr>
          <w:delText>tres (3) meses</w:delText>
        </w:r>
      </w:del>
      <w:ins w:id="497" w:author="Solsire Torres-Ignacio Cardenas" w:date="2012-01-19T01:29:00Z">
        <w:r w:rsidR="00D41777">
          <w:rPr>
            <w:rFonts w:ascii="Arial" w:hAnsi="Arial" w:cs="Arial"/>
            <w:sz w:val="28"/>
            <w:szCs w:val="28"/>
            <w:lang w:val="es-ES_tradnl"/>
          </w:rPr>
          <w:t>un (1) mes</w:t>
        </w:r>
      </w:ins>
      <w:r w:rsidRPr="007F47AC">
        <w:rPr>
          <w:rFonts w:ascii="Arial" w:hAnsi="Arial" w:cs="Arial"/>
          <w:sz w:val="28"/>
          <w:szCs w:val="28"/>
          <w:lang w:val="es-ES_tradnl"/>
        </w:rPr>
        <w:t xml:space="preserve">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6B49C2AE" w14:textId="77777777" w:rsidR="0061103C" w:rsidRPr="007F47AC" w:rsidRDefault="0061103C" w:rsidP="0077775B">
      <w:pPr>
        <w:pStyle w:val="ListParagraph"/>
        <w:numPr>
          <w:ilvl w:val="0"/>
          <w:numId w:val="3"/>
        </w:numPr>
        <w:jc w:val="both"/>
        <w:rPr>
          <w:del w:id="498" w:author="Solsire Torres-Ignacio Cardenas" w:date="2012-01-19T01:29:00Z"/>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D41777">
        <w:rPr>
          <w:rFonts w:ascii="Arial" w:hAnsi="Arial" w:cs="Arial"/>
          <w:sz w:val="28"/>
          <w:szCs w:val="28"/>
          <w:lang w:val="es-ES_tradnl"/>
        </w:rPr>
        <w:t xml:space="preserve"> </w:t>
      </w:r>
      <w:del w:id="499" w:author="Solsire Torres-Ignacio Cardenas" w:date="2012-01-19T01:29:00Z">
        <w:r w:rsidR="00FD4C1D">
          <w:rPr>
            <w:rFonts w:ascii="Arial" w:hAnsi="Arial" w:cs="Arial"/>
            <w:sz w:val="28"/>
            <w:szCs w:val="28"/>
            <w:lang w:val="es-ES_tradnl"/>
          </w:rPr>
          <w:delText>ocho</w:delText>
        </w:r>
        <w:r w:rsidR="00FD3494">
          <w:rPr>
            <w:rFonts w:ascii="Arial" w:hAnsi="Arial" w:cs="Arial"/>
            <w:sz w:val="28"/>
            <w:szCs w:val="28"/>
            <w:lang w:val="es-ES_tradnl"/>
          </w:rPr>
          <w:delText xml:space="preserve"> (</w:delText>
        </w:r>
        <w:r w:rsidR="00FD4C1D">
          <w:rPr>
            <w:rFonts w:ascii="Arial" w:hAnsi="Arial" w:cs="Arial"/>
            <w:sz w:val="28"/>
            <w:szCs w:val="28"/>
            <w:lang w:val="es-ES_tradnl"/>
          </w:rPr>
          <w:delText>8</w:delText>
        </w:r>
        <w:r w:rsidRPr="007F47AC">
          <w:rPr>
            <w:rFonts w:ascii="Arial" w:hAnsi="Arial" w:cs="Arial"/>
            <w:sz w:val="28"/>
            <w:szCs w:val="28"/>
            <w:lang w:val="es-ES_tradnl"/>
          </w:rPr>
          <w:delText xml:space="preserve">) meses el tiempo de espera de los clientes del Banco </w:delText>
        </w:r>
        <w:r w:rsidR="00541663" w:rsidRPr="007F47AC">
          <w:rPr>
            <w:rFonts w:ascii="Arial" w:hAnsi="Arial" w:cs="Arial"/>
            <w:sz w:val="28"/>
            <w:szCs w:val="28"/>
            <w:lang w:val="es-ES_tradnl"/>
          </w:rPr>
          <w:delText xml:space="preserve">Mercantil </w:delText>
        </w:r>
        <w:r w:rsidRPr="007F47AC">
          <w:rPr>
            <w:rFonts w:ascii="Arial" w:hAnsi="Arial" w:cs="Arial"/>
            <w:sz w:val="28"/>
            <w:szCs w:val="28"/>
            <w:lang w:val="es-ES_tradnl"/>
          </w:rPr>
          <w:delText>a la hora de realizar trámites de  CADIVI en un 30%. Para medir este objetivo se toma el tiempo de espera resultante del servicio, se divide entre el tiempo de espera actual, se lleva a porcentaje y se obtiene el complemento a 100% del total de esta operación.</w:delText>
        </w:r>
      </w:del>
    </w:p>
    <w:p w14:paraId="7533D39C" w14:textId="07BE8B05" w:rsidR="0061103C" w:rsidRPr="007F47AC" w:rsidRDefault="0061103C" w:rsidP="0077775B">
      <w:pPr>
        <w:pStyle w:val="ListParagraph"/>
        <w:numPr>
          <w:ilvl w:val="0"/>
          <w:numId w:val="3"/>
        </w:numPr>
        <w:jc w:val="both"/>
        <w:rPr>
          <w:rFonts w:ascii="Arial" w:hAnsi="Arial" w:cs="Arial"/>
          <w:sz w:val="28"/>
          <w:szCs w:val="28"/>
          <w:lang w:val="es-ES_tradnl"/>
        </w:rPr>
      </w:pPr>
      <w:del w:id="500" w:author="Solsire Torres-Ignacio Cardenas" w:date="2012-01-19T01:29:00Z">
        <w:r w:rsidRPr="007F47AC">
          <w:rPr>
            <w:rFonts w:ascii="Arial" w:hAnsi="Arial" w:cs="Arial"/>
            <w:sz w:val="28"/>
            <w:szCs w:val="28"/>
            <w:lang w:val="es-ES_tradnl"/>
          </w:rPr>
          <w:delText xml:space="preserve">Disminuir </w:delText>
        </w:r>
        <w:r w:rsidR="00EC0748">
          <w:rPr>
            <w:rFonts w:ascii="Arial" w:hAnsi="Arial" w:cs="Arial"/>
            <w:sz w:val="28"/>
            <w:szCs w:val="28"/>
            <w:lang w:val="es-ES_tradnl"/>
          </w:rPr>
          <w:delText>en un periodo de</w:delText>
        </w:r>
        <w:r w:rsidR="00A74978">
          <w:rPr>
            <w:rFonts w:ascii="Arial" w:hAnsi="Arial" w:cs="Arial"/>
            <w:sz w:val="28"/>
            <w:szCs w:val="28"/>
            <w:lang w:val="es-ES_tradnl"/>
          </w:rPr>
          <w:delText xml:space="preserve"> </w:delText>
        </w:r>
        <w:r w:rsidR="009C0516">
          <w:rPr>
            <w:rFonts w:ascii="Arial" w:hAnsi="Arial" w:cs="Arial"/>
            <w:sz w:val="28"/>
            <w:szCs w:val="28"/>
            <w:lang w:val="es-ES_tradnl"/>
          </w:rPr>
          <w:delText>seis (6</w:delText>
        </w:r>
        <w:r w:rsidR="00EC0748">
          <w:rPr>
            <w:rFonts w:ascii="Arial" w:hAnsi="Arial" w:cs="Arial"/>
            <w:sz w:val="28"/>
            <w:szCs w:val="28"/>
            <w:lang w:val="es-ES_tradnl"/>
          </w:rPr>
          <w:delText>) meses</w:delText>
        </w:r>
      </w:del>
      <w:ins w:id="501" w:author="Solsire Torres-Ignacio Cardenas" w:date="2012-01-19T01:29:00Z">
        <w:r w:rsidR="00D41777">
          <w:rPr>
            <w:rFonts w:ascii="Arial" w:hAnsi="Arial" w:cs="Arial"/>
            <w:sz w:val="28"/>
            <w:szCs w:val="28"/>
            <w:lang w:val="es-ES_tradnl"/>
          </w:rPr>
          <w:t>un (1) mes</w:t>
        </w:r>
      </w:ins>
      <w:r w:rsidR="00D41777" w:rsidRPr="007F47AC">
        <w:rPr>
          <w:rFonts w:ascii="Arial" w:hAnsi="Arial" w:cs="Arial"/>
          <w:sz w:val="28"/>
          <w:szCs w:val="28"/>
          <w:lang w:val="es-ES_tradnl"/>
        </w:rPr>
        <w:t xml:space="preserve"> </w:t>
      </w:r>
      <w:r w:rsidR="00EC0748">
        <w:rPr>
          <w:rFonts w:ascii="Arial" w:hAnsi="Arial" w:cs="Arial"/>
          <w:sz w:val="28"/>
          <w:szCs w:val="28"/>
          <w:lang w:val="es-ES_tradnl"/>
        </w:rPr>
        <w:t xml:space="preserve">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6049F3F1" w14:textId="33E7F165" w:rsidR="0061103C" w:rsidRDefault="00D41777" w:rsidP="0077775B">
      <w:pPr>
        <w:pStyle w:val="ListParagraph"/>
        <w:numPr>
          <w:ilvl w:val="0"/>
          <w:numId w:val="3"/>
        </w:numPr>
        <w:jc w:val="both"/>
        <w:rPr>
          <w:rFonts w:ascii="Arial" w:hAnsi="Arial" w:cs="Arial"/>
          <w:sz w:val="28"/>
          <w:szCs w:val="28"/>
          <w:lang w:val="es-ES_tradnl"/>
        </w:rPr>
      </w:pPr>
      <w:r>
        <w:rPr>
          <w:rFonts w:ascii="Arial" w:hAnsi="Arial" w:cs="Arial"/>
          <w:sz w:val="28"/>
          <w:szCs w:val="28"/>
          <w:lang w:val="es-ES_tradnl"/>
        </w:rPr>
        <w:t xml:space="preserve">Duplicar en un periodo de </w:t>
      </w:r>
      <w:del w:id="502" w:author="Solsire Torres-Ignacio Cardenas" w:date="2012-01-19T01:29:00Z">
        <w:r w:rsidR="009C0516">
          <w:rPr>
            <w:rFonts w:ascii="Arial" w:hAnsi="Arial" w:cs="Arial"/>
            <w:sz w:val="28"/>
            <w:szCs w:val="28"/>
            <w:lang w:val="es-ES_tradnl"/>
          </w:rPr>
          <w:delText>cuatro (4</w:delText>
        </w:r>
        <w:r w:rsidR="0061103C" w:rsidRPr="007F47AC">
          <w:rPr>
            <w:rFonts w:ascii="Arial" w:hAnsi="Arial" w:cs="Arial"/>
            <w:sz w:val="28"/>
            <w:szCs w:val="28"/>
            <w:lang w:val="es-ES_tradnl"/>
          </w:rPr>
          <w:delText>) meses</w:delText>
        </w:r>
      </w:del>
      <w:ins w:id="503" w:author="Solsire Torres-Ignacio Cardenas" w:date="2012-01-19T01:29:00Z">
        <w:r>
          <w:rPr>
            <w:rFonts w:ascii="Arial" w:hAnsi="Arial" w:cs="Arial"/>
            <w:sz w:val="28"/>
            <w:szCs w:val="28"/>
            <w:lang w:val="es-ES_tradnl"/>
          </w:rPr>
          <w:t>un (1) mes</w:t>
        </w:r>
      </w:ins>
      <w:r w:rsidR="0061103C" w:rsidRPr="007F47AC">
        <w:rPr>
          <w:rFonts w:ascii="Arial" w:hAnsi="Arial" w:cs="Arial"/>
          <w:sz w:val="28"/>
          <w:szCs w:val="28"/>
          <w:lang w:val="es-ES_tradnl"/>
        </w:rPr>
        <w:t xml:space="preserve"> el número de respuestas a preguntas puntuales realizadas</w:t>
      </w:r>
      <w:r w:rsidR="00333DFA">
        <w:rPr>
          <w:rFonts w:ascii="Arial" w:hAnsi="Arial" w:cs="Arial"/>
          <w:sz w:val="28"/>
          <w:szCs w:val="28"/>
          <w:lang w:val="es-ES_tradnl"/>
        </w:rPr>
        <w:t xml:space="preserve"> </w:t>
      </w:r>
      <w:ins w:id="504" w:author="Solsire Torres-Ignacio Cardenas" w:date="2012-01-19T01:29:00Z">
        <w:r w:rsidR="00333DFA" w:rsidRPr="00333DFA">
          <w:rPr>
            <w:rFonts w:ascii="Arial" w:hAnsi="Arial" w:cs="Arial"/>
            <w:sz w:val="28"/>
            <w:szCs w:val="28"/>
            <w:highlight w:val="yellow"/>
            <w:lang w:val="es-ES_tradnl"/>
          </w:rPr>
          <w:t>semanalmente</w:t>
        </w:r>
        <w:r w:rsidR="0061103C" w:rsidRPr="007F47AC">
          <w:rPr>
            <w:rFonts w:ascii="Arial" w:hAnsi="Arial" w:cs="Arial"/>
            <w:sz w:val="28"/>
            <w:szCs w:val="28"/>
            <w:lang w:val="es-ES_tradnl"/>
          </w:rPr>
          <w:t xml:space="preserve"> </w:t>
        </w:r>
      </w:ins>
      <w:r w:rsidR="0061103C" w:rsidRPr="007F47AC">
        <w:rPr>
          <w:rFonts w:ascii="Arial" w:hAnsi="Arial" w:cs="Arial"/>
          <w:sz w:val="28"/>
          <w:szCs w:val="28"/>
          <w:lang w:val="es-ES_tradnl"/>
        </w:rPr>
        <w:t xml:space="preserve">por vía telefónica a través del uso del chat en línea. </w:t>
      </w:r>
    </w:p>
    <w:p w14:paraId="10205087"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2BDF4B4"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6"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C6176EF" w14:textId="64247A78"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w:t>
      </w:r>
      <w:r w:rsidR="00D41777">
        <w:rPr>
          <w:rFonts w:ascii="Arial" w:hAnsi="Arial" w:cs="Arial"/>
          <w:sz w:val="28"/>
          <w:szCs w:val="28"/>
          <w:lang w:val="es-ES_tradnl"/>
        </w:rPr>
        <w:t xml:space="preserve">n línea, luego de </w:t>
      </w:r>
      <w:del w:id="505" w:author="Solsire Torres-Ignacio Cardenas" w:date="2012-01-19T01:29:00Z">
        <w:r w:rsidRPr="00020149">
          <w:rPr>
            <w:rFonts w:ascii="Arial" w:hAnsi="Arial" w:cs="Arial"/>
            <w:sz w:val="28"/>
            <w:szCs w:val="28"/>
            <w:lang w:val="es-ES_tradnl"/>
          </w:rPr>
          <w:delText>seis (6) meses</w:delText>
        </w:r>
      </w:del>
      <w:ins w:id="506" w:author="Solsire Torres-Ignacio Cardenas" w:date="2012-01-19T01:29:00Z">
        <w:r w:rsidR="00D41777">
          <w:rPr>
            <w:rFonts w:ascii="Arial" w:hAnsi="Arial" w:cs="Arial"/>
            <w:sz w:val="28"/>
            <w:szCs w:val="28"/>
            <w:lang w:val="es-ES_tradnl"/>
          </w:rPr>
          <w:t>un (1) mes</w:t>
        </w:r>
      </w:ins>
      <w:r w:rsidRPr="00020149">
        <w:rPr>
          <w:rFonts w:ascii="Arial" w:hAnsi="Arial" w:cs="Arial"/>
          <w:sz w:val="28"/>
          <w:szCs w:val="28"/>
          <w:lang w:val="es-ES_tradnl"/>
        </w:rPr>
        <w:t xml:space="preserve"> de su implantación.</w:t>
      </w:r>
    </w:p>
    <w:p w14:paraId="121C64A0" w14:textId="667B3212"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w:t>
      </w:r>
      <w:r w:rsidR="00D41777" w:rsidRPr="00D41777">
        <w:rPr>
          <w:rFonts w:ascii="Arial" w:hAnsi="Arial" w:cs="Arial"/>
          <w:sz w:val="28"/>
          <w:szCs w:val="28"/>
          <w:lang w:val="es-ES_tradnl"/>
        </w:rPr>
        <w:t xml:space="preserve"> </w:t>
      </w:r>
      <w:del w:id="507" w:author="Solsire Torres-Ignacio Cardenas" w:date="2012-01-19T01:29:00Z">
        <w:r w:rsidRPr="00020149">
          <w:rPr>
            <w:rFonts w:ascii="Arial" w:hAnsi="Arial" w:cs="Arial"/>
            <w:sz w:val="28"/>
            <w:szCs w:val="28"/>
            <w:lang w:val="es-ES_tradnl"/>
          </w:rPr>
          <w:delText>seis (6) meses</w:delText>
        </w:r>
      </w:del>
      <w:ins w:id="508" w:author="Solsire Torres-Ignacio Cardenas" w:date="2012-01-19T01:29:00Z">
        <w:r w:rsidR="00D41777">
          <w:rPr>
            <w:rFonts w:ascii="Arial" w:hAnsi="Arial" w:cs="Arial"/>
            <w:sz w:val="28"/>
            <w:szCs w:val="28"/>
            <w:lang w:val="es-ES_tradnl"/>
          </w:rPr>
          <w:t>un (1) mes</w:t>
        </w:r>
      </w:ins>
      <w:r w:rsidRPr="00020149">
        <w:rPr>
          <w:rFonts w:ascii="Arial" w:hAnsi="Arial" w:cs="Arial"/>
          <w:sz w:val="28"/>
          <w:szCs w:val="28"/>
          <w:lang w:val="es-ES_tradnl"/>
        </w:rPr>
        <w:t xml:space="preserve"> de su implantación.</w:t>
      </w:r>
    </w:p>
    <w:p w14:paraId="664D11A2" w14:textId="1F3CCCA2" w:rsidR="003F26CE" w:rsidRPr="00BB1737" w:rsidRDefault="0061103C" w:rsidP="0077775B">
      <w:pPr>
        <w:pStyle w:val="ListParagraph"/>
        <w:numPr>
          <w:ilvl w:val="0"/>
          <w:numId w:val="3"/>
        </w:numPr>
        <w:jc w:val="both"/>
        <w:rPr>
          <w:rFonts w:ascii="Arial" w:hAnsi="Arial"/>
          <w:sz w:val="28"/>
          <w:highlight w:val="yellow"/>
          <w:lang w:val="es-ES_tradnl"/>
          <w:rPrChange w:id="509" w:author="Solsire Torres-Ignacio Cardenas" w:date="2012-01-19T01:29:00Z">
            <w:rPr>
              <w:rFonts w:ascii="Arial" w:hAnsi="Arial"/>
              <w:sz w:val="28"/>
              <w:lang w:val="es-ES_tradnl"/>
            </w:rPr>
          </w:rPrChange>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del w:id="510" w:author="Solsire Torres-Ignacio Cardenas" w:date="2012-01-19T01:29:00Z">
        <w:r w:rsidR="003F26CE" w:rsidRPr="00020149">
          <w:rPr>
            <w:rFonts w:ascii="Arial" w:hAnsi="Arial" w:cs="Arial"/>
            <w:sz w:val="28"/>
            <w:szCs w:val="28"/>
            <w:lang w:val="es-ES_tradnl"/>
          </w:rPr>
          <w:delText>a</w:delText>
        </w:r>
      </w:del>
      <w:ins w:id="511" w:author="Solsire Torres-Ignacio Cardenas" w:date="2012-01-19T01:29:00Z">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ins>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ins w:id="512" w:author="Solsire Torres-Ignacio Cardenas" w:date="2012-01-19T01:29:00Z">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D41777" w:rsidRPr="00BB1737">
          <w:rPr>
            <w:rFonts w:ascii="Arial" w:hAnsi="Arial" w:cs="Arial"/>
            <w:sz w:val="28"/>
            <w:szCs w:val="28"/>
            <w:highlight w:val="yellow"/>
            <w:lang w:val="es-ES_tradnl"/>
          </w:rPr>
          <w:t>tres (</w:t>
        </w:r>
        <w:r w:rsidR="0009010D" w:rsidRPr="00BB1737">
          <w:rPr>
            <w:rFonts w:ascii="Arial" w:hAnsi="Arial" w:cs="Arial"/>
            <w:sz w:val="28"/>
            <w:szCs w:val="28"/>
            <w:highlight w:val="yellow"/>
            <w:lang w:val="es-ES_tradnl"/>
          </w:rPr>
          <w:t>3) horas por agencia</w:t>
        </w:r>
      </w:ins>
      <w:r w:rsidR="003F26CE" w:rsidRPr="00BB1737">
        <w:rPr>
          <w:rFonts w:ascii="Arial" w:hAnsi="Arial"/>
          <w:sz w:val="28"/>
          <w:highlight w:val="yellow"/>
          <w:lang w:val="es-ES_tradnl"/>
          <w:rPrChange w:id="513" w:author="Solsire Torres-Ignacio Cardenas" w:date="2012-01-19T01:29:00Z">
            <w:rPr>
              <w:rFonts w:ascii="Arial" w:hAnsi="Arial"/>
              <w:sz w:val="28"/>
              <w:lang w:val="es-ES_tradnl"/>
            </w:rPr>
          </w:rPrChange>
        </w:rPr>
        <w:t xml:space="preserve">. </w:t>
      </w:r>
    </w:p>
    <w:p w14:paraId="35AA66F1" w14:textId="7A83327F" w:rsidR="006A6EE8" w:rsidRPr="00BB1737" w:rsidRDefault="0061103C" w:rsidP="0077775B">
      <w:pPr>
        <w:pStyle w:val="ListParagraph"/>
        <w:numPr>
          <w:ilvl w:val="0"/>
          <w:numId w:val="3"/>
        </w:numPr>
        <w:jc w:val="both"/>
        <w:rPr>
          <w:rFonts w:ascii="Arial" w:hAnsi="Arial"/>
          <w:sz w:val="28"/>
          <w:highlight w:val="yellow"/>
          <w:lang w:val="es-ES_tradnl"/>
          <w:rPrChange w:id="514" w:author="Solsire Torres-Ignacio Cardenas" w:date="2012-01-19T01:29:00Z">
            <w:rPr>
              <w:rFonts w:ascii="Arial" w:hAnsi="Arial"/>
              <w:sz w:val="28"/>
              <w:lang w:val="es-ES_tradnl"/>
            </w:rPr>
          </w:rPrChange>
        </w:rPr>
      </w:pPr>
      <w:r w:rsidRPr="007F47AC">
        <w:rPr>
          <w:rFonts w:ascii="Arial" w:hAnsi="Arial" w:cs="Arial"/>
          <w:sz w:val="28"/>
          <w:szCs w:val="28"/>
          <w:lang w:val="es-ES_tradnl"/>
        </w:rPr>
        <w:t xml:space="preserve">Capacitar </w:t>
      </w:r>
      <w:del w:id="515" w:author="Solsire Torres-Ignacio Cardenas" w:date="2012-01-19T01:29:00Z">
        <w:r w:rsidRPr="007F47AC">
          <w:rPr>
            <w:rFonts w:ascii="Arial" w:hAnsi="Arial" w:cs="Arial"/>
            <w:sz w:val="28"/>
            <w:szCs w:val="28"/>
            <w:lang w:val="es-ES_tradnl"/>
          </w:rPr>
          <w:delText>a</w:delText>
        </w:r>
      </w:del>
      <w:ins w:id="516" w:author="Solsire Torres-Ignacio Cardenas" w:date="2012-01-19T01:29:00Z">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ins>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ins w:id="517" w:author="Solsire Torres-Ignacio Cardenas" w:date="2012-01-19T01:29:00Z">
        <w:r w:rsidR="0009010D">
          <w:rPr>
            <w:rFonts w:ascii="Arial" w:hAnsi="Arial" w:cs="Arial"/>
            <w:sz w:val="28"/>
            <w:szCs w:val="28"/>
            <w:lang w:val="es-ES_tradnl"/>
          </w:rPr>
          <w:t xml:space="preserve">activos </w:t>
        </w:r>
      </w:ins>
      <w:r w:rsidRPr="007F47AC">
        <w:rPr>
          <w:rFonts w:ascii="Arial" w:hAnsi="Arial" w:cs="Arial"/>
          <w:sz w:val="28"/>
          <w:szCs w:val="28"/>
          <w:lang w:val="es-ES_tradnl"/>
        </w:rPr>
        <w:t>del Banco Mercantil sobre el uso e información suministrada en el chat en línea</w:t>
      </w:r>
      <w:ins w:id="518" w:author="Solsire Torres-Ignacio Cardenas" w:date="2012-01-19T01:29:00Z">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D41777" w:rsidRPr="00BB1737">
          <w:rPr>
            <w:rFonts w:ascii="Arial" w:hAnsi="Arial" w:cs="Arial"/>
            <w:sz w:val="28"/>
            <w:szCs w:val="28"/>
            <w:highlight w:val="yellow"/>
            <w:lang w:val="es-ES_tradnl"/>
          </w:rPr>
          <w:t>cuatro (</w:t>
        </w:r>
        <w:r w:rsidR="00BB1737" w:rsidRPr="00BB1737">
          <w:rPr>
            <w:rFonts w:ascii="Arial" w:hAnsi="Arial" w:cs="Arial"/>
            <w:sz w:val="28"/>
            <w:szCs w:val="28"/>
            <w:highlight w:val="yellow"/>
            <w:lang w:val="es-ES_tradnl"/>
          </w:rPr>
          <w:t>4) horas por cada turno de trabajo del call center</w:t>
        </w:r>
      </w:ins>
      <w:r w:rsidRPr="00BB1737">
        <w:rPr>
          <w:rFonts w:ascii="Arial" w:hAnsi="Arial"/>
          <w:sz w:val="28"/>
          <w:highlight w:val="yellow"/>
          <w:lang w:val="es-ES_tradnl"/>
          <w:rPrChange w:id="519" w:author="Solsire Torres-Ignacio Cardenas" w:date="2012-01-19T01:29:00Z">
            <w:rPr>
              <w:rFonts w:ascii="Arial" w:hAnsi="Arial"/>
              <w:sz w:val="28"/>
              <w:lang w:val="es-ES_tradnl"/>
            </w:rPr>
          </w:rPrChange>
        </w:rPr>
        <w:t>.</w:t>
      </w:r>
    </w:p>
    <w:p w14:paraId="16353590" w14:textId="77777777" w:rsidR="006442A8" w:rsidRDefault="006442A8" w:rsidP="006442A8">
      <w:pPr>
        <w:pStyle w:val="ListParagraph"/>
        <w:jc w:val="both"/>
        <w:rPr>
          <w:del w:id="520" w:author="Solsire Torres-Ignacio Cardenas" w:date="2012-01-19T01:29:00Z"/>
          <w:rFonts w:ascii="Arial" w:hAnsi="Arial" w:cs="Arial"/>
          <w:sz w:val="28"/>
          <w:szCs w:val="28"/>
          <w:lang w:val="es-ES_tradnl"/>
        </w:rPr>
      </w:pPr>
    </w:p>
    <w:p w14:paraId="12549FDF" w14:textId="77777777" w:rsidR="00610AA0" w:rsidRDefault="00610AA0" w:rsidP="006442A8">
      <w:pPr>
        <w:pStyle w:val="ListParagraph"/>
        <w:jc w:val="both"/>
        <w:rPr>
          <w:del w:id="521" w:author="Solsire Torres-Ignacio Cardenas" w:date="2012-01-19T01:29:00Z"/>
          <w:rFonts w:ascii="Arial" w:hAnsi="Arial" w:cs="Arial"/>
          <w:sz w:val="28"/>
          <w:szCs w:val="28"/>
          <w:lang w:val="es-ES_tradnl"/>
        </w:rPr>
      </w:pPr>
    </w:p>
    <w:p w14:paraId="5385D739" w14:textId="77777777" w:rsidR="00610AA0" w:rsidRDefault="00610AA0" w:rsidP="006442A8">
      <w:pPr>
        <w:pStyle w:val="ListParagraph"/>
        <w:jc w:val="both"/>
        <w:rPr>
          <w:del w:id="522" w:author="Solsire Torres-Ignacio Cardenas" w:date="2012-01-19T01:29:00Z"/>
          <w:rFonts w:ascii="Arial" w:hAnsi="Arial" w:cs="Arial"/>
          <w:sz w:val="28"/>
          <w:szCs w:val="28"/>
          <w:lang w:val="es-ES_tradnl"/>
        </w:rPr>
      </w:pPr>
    </w:p>
    <w:p w14:paraId="509E7BCD" w14:textId="77777777" w:rsidR="00610AA0" w:rsidRDefault="00610AA0" w:rsidP="006442A8">
      <w:pPr>
        <w:pStyle w:val="ListParagraph"/>
        <w:jc w:val="both"/>
        <w:rPr>
          <w:del w:id="523" w:author="Solsire Torres-Ignacio Cardenas" w:date="2012-01-19T01:29:00Z"/>
          <w:rFonts w:ascii="Arial" w:hAnsi="Arial" w:cs="Arial"/>
          <w:sz w:val="28"/>
          <w:szCs w:val="28"/>
          <w:lang w:val="es-ES_tradnl"/>
        </w:rPr>
      </w:pPr>
    </w:p>
    <w:p w14:paraId="6B0035FF" w14:textId="77777777" w:rsidR="00610AA0" w:rsidRDefault="00610AA0" w:rsidP="006442A8">
      <w:pPr>
        <w:pStyle w:val="ListParagraph"/>
        <w:jc w:val="both"/>
        <w:rPr>
          <w:del w:id="524" w:author="Solsire Torres-Ignacio Cardenas" w:date="2012-01-19T01:29:00Z"/>
          <w:rFonts w:ascii="Arial" w:hAnsi="Arial" w:cs="Arial"/>
          <w:sz w:val="28"/>
          <w:szCs w:val="28"/>
          <w:lang w:val="es-ES_tradnl"/>
        </w:rPr>
      </w:pPr>
    </w:p>
    <w:p w14:paraId="02245F44" w14:textId="77777777" w:rsidR="00610AA0" w:rsidRDefault="00610AA0" w:rsidP="006442A8">
      <w:pPr>
        <w:pStyle w:val="ListParagraph"/>
        <w:jc w:val="both"/>
        <w:rPr>
          <w:del w:id="525" w:author="Solsire Torres-Ignacio Cardenas" w:date="2012-01-19T01:29:00Z"/>
          <w:rFonts w:ascii="Arial" w:hAnsi="Arial" w:cs="Arial"/>
          <w:sz w:val="28"/>
          <w:szCs w:val="28"/>
          <w:lang w:val="es-ES_tradnl"/>
        </w:rPr>
      </w:pPr>
    </w:p>
    <w:p w14:paraId="48676F45" w14:textId="77777777" w:rsidR="00610AA0" w:rsidRDefault="00610AA0" w:rsidP="006442A8">
      <w:pPr>
        <w:pStyle w:val="ListParagraph"/>
        <w:jc w:val="both"/>
        <w:rPr>
          <w:del w:id="526" w:author="Solsire Torres-Ignacio Cardenas" w:date="2012-01-19T01:29:00Z"/>
          <w:rFonts w:ascii="Arial" w:hAnsi="Arial" w:cs="Arial"/>
          <w:sz w:val="28"/>
          <w:szCs w:val="28"/>
          <w:lang w:val="es-ES_tradnl"/>
        </w:rPr>
      </w:pPr>
    </w:p>
    <w:p w14:paraId="4324936B" w14:textId="77777777" w:rsidR="00610AA0" w:rsidRDefault="00610AA0" w:rsidP="006442A8">
      <w:pPr>
        <w:pStyle w:val="ListParagraph"/>
        <w:jc w:val="both"/>
        <w:rPr>
          <w:del w:id="527" w:author="Solsire Torres-Ignacio Cardenas" w:date="2012-01-19T01:29:00Z"/>
          <w:rFonts w:ascii="Arial" w:hAnsi="Arial" w:cs="Arial"/>
          <w:sz w:val="28"/>
          <w:szCs w:val="28"/>
          <w:lang w:val="es-ES_tradnl"/>
        </w:rPr>
      </w:pPr>
    </w:p>
    <w:p w14:paraId="6D38492F" w14:textId="77777777" w:rsidR="00610AA0" w:rsidRDefault="00610AA0" w:rsidP="006442A8">
      <w:pPr>
        <w:pStyle w:val="ListParagraph"/>
        <w:jc w:val="both"/>
        <w:rPr>
          <w:del w:id="528" w:author="Solsire Torres-Ignacio Cardenas" w:date="2012-01-19T01:29:00Z"/>
          <w:rFonts w:ascii="Arial" w:hAnsi="Arial" w:cs="Arial"/>
          <w:sz w:val="28"/>
          <w:szCs w:val="28"/>
          <w:lang w:val="es-ES_tradnl"/>
        </w:rPr>
      </w:pPr>
    </w:p>
    <w:p w14:paraId="235C7DB2" w14:textId="77777777" w:rsidR="00610AA0" w:rsidRDefault="00610AA0" w:rsidP="006442A8">
      <w:pPr>
        <w:pStyle w:val="ListParagraph"/>
        <w:jc w:val="both"/>
        <w:rPr>
          <w:del w:id="529" w:author="Solsire Torres-Ignacio Cardenas" w:date="2012-01-19T01:29:00Z"/>
          <w:rFonts w:ascii="Arial" w:hAnsi="Arial" w:cs="Arial"/>
          <w:sz w:val="28"/>
          <w:szCs w:val="28"/>
          <w:lang w:val="es-ES_tradnl"/>
        </w:rPr>
      </w:pPr>
    </w:p>
    <w:p w14:paraId="2E4EE59D" w14:textId="77777777" w:rsidR="00610AA0" w:rsidRDefault="00610AA0" w:rsidP="006442A8">
      <w:pPr>
        <w:pStyle w:val="ListParagraph"/>
        <w:jc w:val="both"/>
        <w:rPr>
          <w:del w:id="530" w:author="Solsire Torres-Ignacio Cardenas" w:date="2012-01-19T01:29:00Z"/>
          <w:rFonts w:ascii="Arial" w:hAnsi="Arial" w:cs="Arial"/>
          <w:sz w:val="28"/>
          <w:szCs w:val="28"/>
          <w:lang w:val="es-ES_tradnl"/>
        </w:rPr>
      </w:pPr>
    </w:p>
    <w:p w14:paraId="23CB8A9C" w14:textId="77777777" w:rsidR="00610AA0" w:rsidRDefault="00610AA0" w:rsidP="006442A8">
      <w:pPr>
        <w:pStyle w:val="ListParagraph"/>
        <w:jc w:val="both"/>
        <w:rPr>
          <w:del w:id="531" w:author="Solsire Torres-Ignacio Cardenas" w:date="2012-01-19T01:29:00Z"/>
          <w:rFonts w:ascii="Arial" w:hAnsi="Arial" w:cs="Arial"/>
          <w:sz w:val="28"/>
          <w:szCs w:val="28"/>
          <w:lang w:val="es-ES_tradnl"/>
        </w:rPr>
      </w:pPr>
    </w:p>
    <w:p w14:paraId="52913C97" w14:textId="77777777" w:rsidR="00610AA0" w:rsidRDefault="00610AA0" w:rsidP="006442A8">
      <w:pPr>
        <w:pStyle w:val="ListParagraph"/>
        <w:jc w:val="both"/>
        <w:rPr>
          <w:del w:id="532" w:author="Solsire Torres-Ignacio Cardenas" w:date="2012-01-19T01:29:00Z"/>
          <w:rFonts w:ascii="Arial" w:hAnsi="Arial" w:cs="Arial"/>
          <w:sz w:val="28"/>
          <w:szCs w:val="28"/>
          <w:lang w:val="es-ES_tradnl"/>
        </w:rPr>
      </w:pPr>
    </w:p>
    <w:p w14:paraId="28CE565B" w14:textId="77777777" w:rsidR="00610AA0" w:rsidRDefault="00610AA0" w:rsidP="006442A8">
      <w:pPr>
        <w:pStyle w:val="ListParagraph"/>
        <w:jc w:val="both"/>
        <w:rPr>
          <w:del w:id="533" w:author="Solsire Torres-Ignacio Cardenas" w:date="2012-01-19T01:29:00Z"/>
          <w:rFonts w:ascii="Arial" w:hAnsi="Arial" w:cs="Arial"/>
          <w:sz w:val="28"/>
          <w:szCs w:val="28"/>
          <w:lang w:val="es-ES_tradnl"/>
        </w:rPr>
      </w:pPr>
    </w:p>
    <w:p w14:paraId="0ED3B14F" w14:textId="77777777" w:rsidR="00610AA0" w:rsidRDefault="00610AA0" w:rsidP="006442A8">
      <w:pPr>
        <w:pStyle w:val="ListParagraph"/>
        <w:jc w:val="both"/>
        <w:rPr>
          <w:del w:id="534" w:author="Solsire Torres-Ignacio Cardenas" w:date="2012-01-19T01:29:00Z"/>
          <w:rFonts w:ascii="Arial" w:hAnsi="Arial" w:cs="Arial"/>
          <w:sz w:val="28"/>
          <w:szCs w:val="28"/>
          <w:lang w:val="es-ES_tradnl"/>
        </w:rPr>
      </w:pPr>
    </w:p>
    <w:p w14:paraId="6A45EBC7" w14:textId="77777777" w:rsidR="00610AA0" w:rsidRDefault="00610AA0" w:rsidP="006442A8">
      <w:pPr>
        <w:pStyle w:val="ListParagraph"/>
        <w:jc w:val="both"/>
        <w:rPr>
          <w:del w:id="535" w:author="Solsire Torres-Ignacio Cardenas" w:date="2012-01-19T01:29:00Z"/>
          <w:rFonts w:ascii="Arial" w:hAnsi="Arial" w:cs="Arial"/>
          <w:sz w:val="28"/>
          <w:szCs w:val="28"/>
          <w:lang w:val="es-ES_tradnl"/>
        </w:rPr>
      </w:pPr>
    </w:p>
    <w:p w14:paraId="17732775" w14:textId="77777777" w:rsidR="00610AA0" w:rsidRDefault="00610AA0" w:rsidP="006442A8">
      <w:pPr>
        <w:pStyle w:val="ListParagraph"/>
        <w:jc w:val="both"/>
        <w:rPr>
          <w:del w:id="536" w:author="Solsire Torres-Ignacio Cardenas" w:date="2012-01-19T01:29:00Z"/>
          <w:rFonts w:ascii="Arial" w:hAnsi="Arial" w:cs="Arial"/>
          <w:sz w:val="28"/>
          <w:szCs w:val="28"/>
          <w:lang w:val="es-ES_tradnl"/>
        </w:rPr>
      </w:pPr>
    </w:p>
    <w:p w14:paraId="37BD7824" w14:textId="77777777" w:rsidR="00610AA0" w:rsidRDefault="00610AA0" w:rsidP="006442A8">
      <w:pPr>
        <w:pStyle w:val="ListParagraph"/>
        <w:jc w:val="both"/>
        <w:rPr>
          <w:del w:id="537" w:author="Solsire Torres-Ignacio Cardenas" w:date="2012-01-19T01:29:00Z"/>
          <w:rFonts w:ascii="Arial" w:hAnsi="Arial" w:cs="Arial"/>
          <w:sz w:val="28"/>
          <w:szCs w:val="28"/>
          <w:lang w:val="es-ES_tradnl"/>
        </w:rPr>
      </w:pPr>
    </w:p>
    <w:p w14:paraId="7AB6BF3D" w14:textId="77777777" w:rsidR="00610AA0" w:rsidRDefault="00610AA0" w:rsidP="006442A8">
      <w:pPr>
        <w:pStyle w:val="ListParagraph"/>
        <w:jc w:val="both"/>
        <w:rPr>
          <w:del w:id="538" w:author="Solsire Torres-Ignacio Cardenas" w:date="2012-01-19T01:29:00Z"/>
          <w:rFonts w:ascii="Arial" w:hAnsi="Arial" w:cs="Arial"/>
          <w:sz w:val="28"/>
          <w:szCs w:val="28"/>
          <w:lang w:val="es-ES_tradnl"/>
        </w:rPr>
      </w:pPr>
    </w:p>
    <w:p w14:paraId="4FD36FE9" w14:textId="77777777" w:rsidR="00610AA0" w:rsidRDefault="00610AA0" w:rsidP="006442A8">
      <w:pPr>
        <w:pStyle w:val="ListParagraph"/>
        <w:jc w:val="both"/>
        <w:rPr>
          <w:del w:id="539" w:author="Solsire Torres-Ignacio Cardenas" w:date="2012-01-19T01:29:00Z"/>
          <w:rFonts w:ascii="Arial" w:hAnsi="Arial" w:cs="Arial"/>
          <w:sz w:val="28"/>
          <w:szCs w:val="28"/>
          <w:lang w:val="es-ES_tradnl"/>
        </w:rPr>
      </w:pPr>
    </w:p>
    <w:p w14:paraId="7D791515" w14:textId="77777777" w:rsidR="00610AA0" w:rsidRDefault="00610AA0" w:rsidP="006442A8">
      <w:pPr>
        <w:pStyle w:val="ListParagraph"/>
        <w:jc w:val="both"/>
        <w:rPr>
          <w:del w:id="540" w:author="Solsire Torres-Ignacio Cardenas" w:date="2012-01-19T01:29:00Z"/>
          <w:rFonts w:ascii="Arial" w:hAnsi="Arial" w:cs="Arial"/>
          <w:sz w:val="28"/>
          <w:szCs w:val="28"/>
          <w:lang w:val="es-ES_tradnl"/>
        </w:rPr>
      </w:pPr>
    </w:p>
    <w:p w14:paraId="292AC5DC" w14:textId="77777777" w:rsidR="00610AA0" w:rsidRDefault="00610AA0" w:rsidP="006442A8">
      <w:pPr>
        <w:pStyle w:val="ListParagraph"/>
        <w:jc w:val="both"/>
        <w:rPr>
          <w:del w:id="541" w:author="Solsire Torres-Ignacio Cardenas" w:date="2012-01-19T01:29:00Z"/>
          <w:rFonts w:ascii="Arial" w:hAnsi="Arial" w:cs="Arial"/>
          <w:sz w:val="28"/>
          <w:szCs w:val="28"/>
          <w:lang w:val="es-ES_tradnl"/>
        </w:rPr>
      </w:pPr>
    </w:p>
    <w:p w14:paraId="68F54CE1" w14:textId="77777777" w:rsidR="00610AA0" w:rsidRDefault="00610AA0" w:rsidP="006442A8">
      <w:pPr>
        <w:pStyle w:val="ListParagraph"/>
        <w:jc w:val="both"/>
        <w:rPr>
          <w:del w:id="542" w:author="Solsire Torres-Ignacio Cardenas" w:date="2012-01-19T01:29:00Z"/>
          <w:rFonts w:ascii="Arial" w:hAnsi="Arial" w:cs="Arial"/>
          <w:sz w:val="28"/>
          <w:szCs w:val="28"/>
          <w:lang w:val="es-ES_tradnl"/>
        </w:rPr>
      </w:pPr>
    </w:p>
    <w:p w14:paraId="25934A47" w14:textId="77777777" w:rsidR="00610AA0" w:rsidRDefault="00610AA0" w:rsidP="006442A8">
      <w:pPr>
        <w:pStyle w:val="ListParagraph"/>
        <w:jc w:val="both"/>
        <w:rPr>
          <w:del w:id="543" w:author="Solsire Torres-Ignacio Cardenas" w:date="2012-01-19T01:29:00Z"/>
          <w:rFonts w:ascii="Arial" w:hAnsi="Arial" w:cs="Arial"/>
          <w:sz w:val="28"/>
          <w:szCs w:val="28"/>
          <w:lang w:val="es-ES_tradnl"/>
        </w:rPr>
      </w:pPr>
    </w:p>
    <w:p w14:paraId="1E9546E8" w14:textId="77777777" w:rsidR="00610AA0" w:rsidRDefault="00610AA0" w:rsidP="006442A8">
      <w:pPr>
        <w:pStyle w:val="ListParagraph"/>
        <w:jc w:val="both"/>
        <w:rPr>
          <w:del w:id="544" w:author="Solsire Torres-Ignacio Cardenas" w:date="2012-01-19T01:29:00Z"/>
          <w:rFonts w:ascii="Arial" w:hAnsi="Arial" w:cs="Arial"/>
          <w:sz w:val="28"/>
          <w:szCs w:val="28"/>
          <w:lang w:val="es-ES_tradnl"/>
        </w:rPr>
      </w:pPr>
    </w:p>
    <w:p w14:paraId="5FCE0633" w14:textId="77777777" w:rsidR="00610AA0" w:rsidRDefault="00610AA0" w:rsidP="006442A8">
      <w:pPr>
        <w:pStyle w:val="ListParagraph"/>
        <w:jc w:val="both"/>
        <w:rPr>
          <w:del w:id="545" w:author="Solsire Torres-Ignacio Cardenas" w:date="2012-01-19T01:29:00Z"/>
          <w:rFonts w:ascii="Arial" w:hAnsi="Arial" w:cs="Arial"/>
          <w:sz w:val="28"/>
          <w:szCs w:val="28"/>
          <w:lang w:val="es-ES_tradnl"/>
        </w:rPr>
      </w:pPr>
    </w:p>
    <w:p w14:paraId="7DD0BD26" w14:textId="77777777" w:rsidR="00610AA0" w:rsidRDefault="00610AA0" w:rsidP="006442A8">
      <w:pPr>
        <w:pStyle w:val="ListParagraph"/>
        <w:jc w:val="both"/>
        <w:rPr>
          <w:del w:id="546" w:author="Solsire Torres-Ignacio Cardenas" w:date="2012-01-19T01:29:00Z"/>
          <w:rFonts w:ascii="Arial" w:hAnsi="Arial" w:cs="Arial"/>
          <w:sz w:val="28"/>
          <w:szCs w:val="28"/>
          <w:lang w:val="es-ES_tradnl"/>
        </w:rPr>
      </w:pPr>
    </w:p>
    <w:p w14:paraId="4BF546DA" w14:textId="77777777" w:rsidR="00610AA0" w:rsidRDefault="00610AA0" w:rsidP="006442A8">
      <w:pPr>
        <w:pStyle w:val="ListParagraph"/>
        <w:jc w:val="both"/>
        <w:rPr>
          <w:del w:id="547" w:author="Solsire Torres-Ignacio Cardenas" w:date="2012-01-19T01:29:00Z"/>
          <w:rFonts w:ascii="Arial" w:hAnsi="Arial" w:cs="Arial"/>
          <w:sz w:val="28"/>
          <w:szCs w:val="28"/>
          <w:lang w:val="es-ES_tradnl"/>
        </w:rPr>
      </w:pPr>
    </w:p>
    <w:p w14:paraId="1BABF057" w14:textId="77777777" w:rsidR="00610AA0" w:rsidRDefault="00610AA0" w:rsidP="006442A8">
      <w:pPr>
        <w:pStyle w:val="ListParagraph"/>
        <w:jc w:val="both"/>
        <w:rPr>
          <w:del w:id="548" w:author="Solsire Torres-Ignacio Cardenas" w:date="2012-01-19T01:29:00Z"/>
          <w:rFonts w:ascii="Arial" w:hAnsi="Arial" w:cs="Arial"/>
          <w:sz w:val="28"/>
          <w:szCs w:val="28"/>
          <w:lang w:val="es-ES_tradnl"/>
        </w:rPr>
      </w:pPr>
    </w:p>
    <w:p w14:paraId="2E2FF699" w14:textId="77777777" w:rsidR="00610AA0" w:rsidRDefault="00610AA0" w:rsidP="006442A8">
      <w:pPr>
        <w:pStyle w:val="ListParagraph"/>
        <w:jc w:val="both"/>
        <w:rPr>
          <w:del w:id="549" w:author="Solsire Torres-Ignacio Cardenas" w:date="2012-01-19T01:29:00Z"/>
          <w:rFonts w:ascii="Arial" w:hAnsi="Arial" w:cs="Arial"/>
          <w:sz w:val="28"/>
          <w:szCs w:val="28"/>
          <w:lang w:val="es-ES_tradnl"/>
        </w:rPr>
      </w:pPr>
    </w:p>
    <w:p w14:paraId="01141FE1" w14:textId="77777777" w:rsidR="00610AA0" w:rsidRDefault="00610AA0" w:rsidP="006442A8">
      <w:pPr>
        <w:pStyle w:val="ListParagraph"/>
        <w:jc w:val="both"/>
        <w:rPr>
          <w:del w:id="550" w:author="Solsire Torres-Ignacio Cardenas" w:date="2012-01-19T01:29:00Z"/>
          <w:rFonts w:ascii="Arial" w:hAnsi="Arial" w:cs="Arial"/>
          <w:sz w:val="28"/>
          <w:szCs w:val="28"/>
          <w:lang w:val="es-ES_tradnl"/>
        </w:rPr>
      </w:pPr>
    </w:p>
    <w:p w14:paraId="653C0563" w14:textId="77777777" w:rsidR="006442A8" w:rsidRDefault="006442A8" w:rsidP="006442A8">
      <w:pPr>
        <w:pStyle w:val="ListParagraph"/>
        <w:jc w:val="both"/>
        <w:rPr>
          <w:rFonts w:ascii="Arial" w:hAnsi="Arial" w:cs="Arial"/>
          <w:sz w:val="28"/>
          <w:szCs w:val="28"/>
          <w:lang w:val="es-ES_tradnl"/>
        </w:rPr>
      </w:pPr>
    </w:p>
    <w:p w14:paraId="4AA79F00" w14:textId="77777777" w:rsidR="00610AA0" w:rsidRPr="00927BC7" w:rsidRDefault="00610AA0" w:rsidP="00927BC7">
      <w:pPr>
        <w:jc w:val="both"/>
        <w:rPr>
          <w:rFonts w:ascii="Arial" w:hAnsi="Arial" w:cs="Arial"/>
          <w:sz w:val="28"/>
          <w:szCs w:val="28"/>
          <w:lang w:val="es-ES_tradnl"/>
        </w:rPr>
        <w:pPrChange w:id="551" w:author="Solsire Torres-Ignacio Cardenas" w:date="2012-01-19T01:29:00Z">
          <w:pPr>
            <w:pStyle w:val="ListParagraph"/>
            <w:jc w:val="both"/>
          </w:pPr>
        </w:pPrChange>
      </w:pPr>
    </w:p>
    <w:p w14:paraId="1B8B9C64" w14:textId="77777777" w:rsidR="00ED0564" w:rsidRPr="007F47AC" w:rsidRDefault="00ED0564" w:rsidP="00ED0564">
      <w:pPr>
        <w:pStyle w:val="Heading1"/>
        <w:ind w:firstLine="708"/>
        <w:jc w:val="both"/>
        <w:rPr>
          <w:rFonts w:cs="Arial"/>
          <w:lang w:val="es-ES_tradnl"/>
        </w:rPr>
      </w:pPr>
      <w:bookmarkStart w:id="552" w:name="_Toc188551240"/>
      <w:bookmarkStart w:id="553" w:name="_Toc183152047"/>
      <w:r w:rsidRPr="007F47AC">
        <w:rPr>
          <w:rFonts w:cs="Arial"/>
          <w:lang w:val="es-ES_tradnl"/>
        </w:rPr>
        <w:lastRenderedPageBreak/>
        <w:t>Alcance</w:t>
      </w:r>
      <w:bookmarkEnd w:id="552"/>
      <w:bookmarkEnd w:id="553"/>
    </w:p>
    <w:p w14:paraId="55FB768D" w14:textId="77777777" w:rsidR="00ED0564" w:rsidRPr="007F47AC" w:rsidRDefault="00ED0564" w:rsidP="00ED0564">
      <w:pPr>
        <w:rPr>
          <w:lang w:val="es-ES_tradnl"/>
        </w:rPr>
      </w:pPr>
    </w:p>
    <w:p w14:paraId="2AFFF157" w14:textId="35800EC4" w:rsidR="00ED0564" w:rsidRPr="007F47AC" w:rsidRDefault="00ED0564" w:rsidP="00CA3597">
      <w:pPr>
        <w:ind w:firstLine="708"/>
        <w:jc w:val="both"/>
        <w:rPr>
          <w:rFonts w:ascii="Arial" w:hAnsi="Arial" w:cs="Arial"/>
          <w:sz w:val="28"/>
          <w:szCs w:val="28"/>
          <w:lang w:val="es-ES_tradnl"/>
        </w:rPr>
        <w:pPrChange w:id="554" w:author="Solsire Torres-Ignacio Cardenas" w:date="2012-01-19T01:29:00Z">
          <w:pPr>
            <w:ind w:firstLine="708"/>
          </w:pPr>
        </w:pPrChange>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w:t>
      </w:r>
      <w:del w:id="555" w:author="Solsire Torres-Ignacio Cardenas" w:date="2012-01-19T01:29:00Z">
        <w:r w:rsidRPr="007F47AC">
          <w:rPr>
            <w:rFonts w:ascii="Arial" w:hAnsi="Arial" w:cs="Arial"/>
            <w:sz w:val="28"/>
            <w:szCs w:val="28"/>
            <w:lang w:val="es-ES_tradnl"/>
          </w:rPr>
          <w:delText>esta</w:delText>
        </w:r>
      </w:del>
      <w:ins w:id="556" w:author="Solsire Torres-Ignacio Cardenas" w:date="2012-01-19T01:29:00Z">
        <w:r w:rsidR="00CA3597" w:rsidRPr="007F47AC">
          <w:rPr>
            <w:rFonts w:ascii="Arial" w:hAnsi="Arial" w:cs="Arial"/>
            <w:sz w:val="28"/>
            <w:szCs w:val="28"/>
            <w:lang w:val="es-ES_tradnl"/>
          </w:rPr>
          <w:t>está</w:t>
        </w:r>
      </w:ins>
      <w:r w:rsidRPr="007F47AC">
        <w:rPr>
          <w:rFonts w:ascii="Arial" w:hAnsi="Arial" w:cs="Arial"/>
          <w:sz w:val="28"/>
          <w:szCs w:val="28"/>
          <w:lang w:val="es-ES_tradnl"/>
        </w:rPr>
        <w:t xml:space="preserve"> dirigido a los clientes del Banco Mercantil que posean una cuenta aperturada en el mismo, ya que</w:t>
      </w:r>
      <w:del w:id="557" w:author="Solsire Torres-Ignacio Cardenas" w:date="2012-01-19T01:29:00Z">
        <w:r w:rsidRPr="007F47AC">
          <w:rPr>
            <w:rFonts w:ascii="Arial" w:hAnsi="Arial" w:cs="Arial"/>
            <w:sz w:val="28"/>
            <w:szCs w:val="28"/>
            <w:lang w:val="es-ES_tradnl"/>
          </w:rPr>
          <w:delText xml:space="preserve"> el mismo</w:delText>
        </w:r>
      </w:del>
      <w:r w:rsidRPr="007F47AC">
        <w:rPr>
          <w:rFonts w:ascii="Arial" w:hAnsi="Arial" w:cs="Arial"/>
          <w:sz w:val="28"/>
          <w:szCs w:val="28"/>
          <w:lang w:val="es-ES_tradnl"/>
        </w:rPr>
        <w:t xml:space="preserv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r w:rsidR="00AF52C8">
        <w:fldChar w:fldCharType="begin"/>
      </w:r>
      <w:r w:rsidR="00AF52C8">
        <w:instrText xml:space="preserve"> HYPERLINK "http://www.bancomercantil.com" </w:instrText>
      </w:r>
      <w:r w:rsidR="00AF52C8">
        <w:fldChar w:fldCharType="separate"/>
      </w:r>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r w:rsidR="00AF52C8">
        <w:rPr>
          <w:rStyle w:val="Hyperlink"/>
          <w:rFonts w:ascii="Arial" w:hAnsi="Arial" w:cs="Arial"/>
          <w:sz w:val="28"/>
          <w:szCs w:val="28"/>
          <w:lang w:val="es-ES_tradnl"/>
        </w:rPr>
        <w:fldChar w:fldCharType="end"/>
      </w:r>
      <w:r w:rsidRPr="007F47AC">
        <w:rPr>
          <w:rFonts w:ascii="Arial" w:hAnsi="Arial" w:cs="Arial"/>
          <w:sz w:val="28"/>
          <w:szCs w:val="28"/>
          <w:lang w:val="es-ES_tradnl"/>
        </w:rPr>
        <w:t xml:space="preserve">). </w:t>
      </w:r>
    </w:p>
    <w:p w14:paraId="37DA6295" w14:textId="0CC33352" w:rsidR="00541663" w:rsidRPr="007F47AC" w:rsidRDefault="00ED0564" w:rsidP="00CA3597">
      <w:pPr>
        <w:ind w:firstLine="708"/>
        <w:jc w:val="both"/>
        <w:rPr>
          <w:rFonts w:ascii="Arial" w:hAnsi="Arial" w:cs="Arial"/>
          <w:sz w:val="28"/>
          <w:szCs w:val="28"/>
          <w:lang w:val="es-ES_tradnl"/>
        </w:rPr>
        <w:pPrChange w:id="558" w:author="Solsire Torres-Ignacio Cardenas" w:date="2012-01-19T01:29:00Z">
          <w:pPr>
            <w:ind w:firstLine="708"/>
          </w:pPr>
        </w:pPrChange>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ins w:id="559" w:author="Solsire Torres-Ignacio Cardenas" w:date="2012-01-19T01:29:00Z">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ins>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del w:id="560" w:author="Solsire Torres-Ignacio Cardenas" w:date="2012-01-19T01:29:00Z">
        <w:r w:rsidR="00541663" w:rsidRPr="007F47AC">
          <w:rPr>
            <w:rFonts w:ascii="Arial" w:hAnsi="Arial" w:cs="Arial"/>
            <w:sz w:val="28"/>
            <w:szCs w:val="28"/>
            <w:lang w:val="es-ES_tradnl"/>
          </w:rPr>
          <w:delText>.</w:delText>
        </w:r>
      </w:del>
      <w:ins w:id="561" w:author="Solsire Torres-Ignacio Cardenas" w:date="2012-01-19T01:29:00Z">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w:t>
        </w:r>
      </w:ins>
      <w:r w:rsidR="00541663" w:rsidRPr="007F47AC">
        <w:rPr>
          <w:rFonts w:ascii="Arial" w:hAnsi="Arial" w:cs="Arial"/>
          <w:sz w:val="28"/>
          <w:szCs w:val="28"/>
          <w:lang w:val="es-ES_tradnl"/>
        </w:rPr>
        <w:t xml:space="preserve"> Finalmente, las operaciones de atención al cliente soportadas por el sistema serán: </w:t>
      </w:r>
    </w:p>
    <w:p w14:paraId="5004CF03"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63867A9B"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391A8851"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37949A85" w14:textId="77777777" w:rsidR="00541663" w:rsidRPr="007F47AC" w:rsidRDefault="00541663" w:rsidP="0077775B">
      <w:pPr>
        <w:pStyle w:val="ListParagraph"/>
        <w:numPr>
          <w:ilvl w:val="0"/>
          <w:numId w:val="7"/>
        </w:numPr>
        <w:rPr>
          <w:del w:id="562" w:author="Solsire Torres-Ignacio Cardenas" w:date="2012-01-19T01:29:00Z"/>
          <w:rFonts w:ascii="Arial" w:hAnsi="Arial" w:cs="Arial"/>
          <w:sz w:val="28"/>
          <w:szCs w:val="28"/>
          <w:lang w:val="es-ES_tradnl"/>
        </w:rPr>
      </w:pPr>
      <w:del w:id="563" w:author="Solsire Torres-Ignacio Cardenas" w:date="2012-01-19T01:29:00Z">
        <w:r w:rsidRPr="007F47AC">
          <w:rPr>
            <w:rFonts w:ascii="Arial" w:hAnsi="Arial" w:cs="Arial"/>
            <w:sz w:val="28"/>
            <w:szCs w:val="28"/>
            <w:lang w:val="es-ES_tradnl"/>
          </w:rPr>
          <w:delText>Trámites de  CADIVI.</w:delText>
        </w:r>
      </w:del>
    </w:p>
    <w:p w14:paraId="49EC5681" w14:textId="5AF8AFF7" w:rsidR="00541663" w:rsidRPr="007F47AC" w:rsidRDefault="00541663" w:rsidP="00CA3597">
      <w:pPr>
        <w:ind w:firstLine="708"/>
        <w:jc w:val="both"/>
        <w:rPr>
          <w:rFonts w:ascii="Arial" w:hAnsi="Arial" w:cs="Arial"/>
          <w:sz w:val="28"/>
          <w:szCs w:val="28"/>
          <w:lang w:val="es-ES_tradnl"/>
        </w:rPr>
        <w:pPrChange w:id="564" w:author="Solsire Torres-Ignacio Cardenas" w:date="2012-01-19T01:29:00Z">
          <w:pPr>
            <w:ind w:firstLine="708"/>
          </w:pPr>
        </w:pPrChange>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w:t>
      </w:r>
      <w:del w:id="565" w:author="Solsire Torres-Ignacio Cardenas" w:date="2012-01-19T01:29:00Z">
        <w:r w:rsidRPr="007F47AC">
          <w:rPr>
            <w:rStyle w:val="apple-style-span"/>
            <w:rFonts w:ascii="Arial" w:hAnsi="Arial" w:cs="Arial"/>
            <w:color w:val="000000"/>
            <w:sz w:val="28"/>
            <w:szCs w:val="28"/>
            <w:lang w:val="es-ES_tradnl"/>
          </w:rPr>
          <w:delText>esta</w:delText>
        </w:r>
      </w:del>
      <w:ins w:id="566" w:author="Solsire Torres-Ignacio Cardenas" w:date="2012-01-19T01:29:00Z">
        <w:r w:rsidR="00CA3597" w:rsidRPr="007F47AC">
          <w:rPr>
            <w:rStyle w:val="apple-style-span"/>
            <w:rFonts w:ascii="Arial" w:hAnsi="Arial" w:cs="Arial"/>
            <w:color w:val="000000"/>
            <w:sz w:val="28"/>
            <w:szCs w:val="28"/>
            <w:lang w:val="es-ES_tradnl"/>
          </w:rPr>
          <w:t>está</w:t>
        </w:r>
      </w:ins>
      <w:r w:rsidRPr="007F47AC">
        <w:rPr>
          <w:rStyle w:val="apple-style-span"/>
          <w:rFonts w:ascii="Arial" w:hAnsi="Arial" w:cs="Arial"/>
          <w:color w:val="000000"/>
          <w:sz w:val="28"/>
          <w:szCs w:val="28"/>
          <w:lang w:val="es-ES_tradnl"/>
        </w:rPr>
        <w:t xml:space="preserve">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r w:rsidR="00AF52C8">
        <w:fldChar w:fldCharType="begin"/>
      </w:r>
      <w:r w:rsidR="00AF52C8">
        <w:instrText xml:space="preserve"> HYPERLINK "ht</w:instrText>
      </w:r>
      <w:r w:rsidR="00AF52C8">
        <w:instrText xml:space="preserve">tp://www.bancomercantil.com" </w:instrText>
      </w:r>
      <w:r w:rsidR="00AF52C8">
        <w:fldChar w:fldCharType="separate"/>
      </w:r>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r w:rsidR="00AF52C8">
        <w:rPr>
          <w:rStyle w:val="Hyperlink"/>
          <w:rFonts w:ascii="Arial" w:hAnsi="Arial" w:cs="Arial"/>
          <w:sz w:val="28"/>
          <w:szCs w:val="28"/>
          <w:lang w:val="es-ES_tradnl"/>
        </w:rPr>
        <w:fldChar w:fldCharType="end"/>
      </w:r>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118373CB" w14:textId="77777777" w:rsidR="00EA6063" w:rsidRPr="007F47AC" w:rsidRDefault="00EA6063" w:rsidP="00EA6063">
      <w:pPr>
        <w:ind w:firstLine="708"/>
        <w:rPr>
          <w:del w:id="567" w:author="Solsire Torres-Ignacio Cardenas" w:date="2012-01-19T01:29:00Z"/>
          <w:rFonts w:ascii="Arial" w:hAnsi="Arial" w:cs="Arial"/>
          <w:sz w:val="28"/>
          <w:szCs w:val="28"/>
          <w:lang w:val="es-ES_tradnl"/>
        </w:rPr>
      </w:pPr>
      <w:del w:id="568" w:author="Solsire Torres-Ignacio Cardenas" w:date="2012-01-19T01:29:00Z">
        <w:r w:rsidRPr="007F47AC">
          <w:rPr>
            <w:rFonts w:ascii="Arial" w:hAnsi="Arial" w:cs="Arial"/>
            <w:sz w:val="28"/>
            <w:szCs w:val="28"/>
            <w:lang w:val="es-ES_tradnl"/>
          </w:rPr>
          <w:lastRenderedPageBreak/>
          <w:delText xml:space="preserve">Se </w:delText>
        </w:r>
        <w:r w:rsidR="00151F6C" w:rsidRPr="007F47AC">
          <w:rPr>
            <w:rFonts w:ascii="Arial" w:hAnsi="Arial" w:cs="Arial"/>
            <w:sz w:val="28"/>
            <w:szCs w:val="28"/>
            <w:lang w:val="es-ES_tradnl"/>
          </w:rPr>
          <w:delText>realizaran</w:delText>
        </w:r>
        <w:r w:rsidRPr="007F47AC">
          <w:rPr>
            <w:rFonts w:ascii="Arial" w:hAnsi="Arial" w:cs="Arial"/>
            <w:sz w:val="28"/>
            <w:szCs w:val="28"/>
            <w:lang w:val="es-ES_tradnl"/>
          </w:rPr>
          <w:delText xml:space="preserve"> los tramites necesarios para tener acceso a los servidores web del Banco Mercantil para poder desplegar la aplicación.</w:delText>
        </w:r>
      </w:del>
    </w:p>
    <w:p w14:paraId="0ABF6CDB" w14:textId="77777777" w:rsidR="00EA6063" w:rsidRPr="007F47AC" w:rsidRDefault="00EA6063" w:rsidP="00CA3597">
      <w:pPr>
        <w:ind w:firstLine="708"/>
        <w:jc w:val="both"/>
        <w:rPr>
          <w:rFonts w:ascii="Arial" w:hAnsi="Arial" w:cs="Arial"/>
          <w:sz w:val="28"/>
          <w:szCs w:val="28"/>
          <w:lang w:val="es-ES_tradnl"/>
        </w:rPr>
        <w:pPrChange w:id="569" w:author="Solsire Torres-Ignacio Cardenas" w:date="2012-01-19T01:29:00Z">
          <w:pPr>
            <w:ind w:firstLine="708"/>
          </w:pPr>
        </w:pPrChange>
      </w:pPr>
      <w:r w:rsidRPr="007F47AC">
        <w:rPr>
          <w:rFonts w:ascii="Arial" w:hAnsi="Arial" w:cs="Arial"/>
          <w:sz w:val="28"/>
          <w:szCs w:val="28"/>
          <w:lang w:val="es-ES_tradnl"/>
        </w:rPr>
        <w:t>Se definirá el equipo de trabajo considerando las habilidades y necesarias para la elaboración del proyecto</w:t>
      </w:r>
      <w:r w:rsidR="00730BFD">
        <w:rPr>
          <w:rFonts w:ascii="Arial" w:hAnsi="Arial" w:cs="Arial"/>
          <w:sz w:val="28"/>
          <w:szCs w:val="28"/>
          <w:lang w:val="es-ES_tradnl"/>
        </w:rPr>
        <w:t>.</w:t>
      </w:r>
      <w:ins w:id="570" w:author="Solsire Torres-Ignacio Cardenas" w:date="2012-01-19T01:29:00Z">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ins>
    </w:p>
    <w:p w14:paraId="6CBFC6CD" w14:textId="77777777" w:rsidR="00541663" w:rsidRPr="007F47AC" w:rsidRDefault="00541663" w:rsidP="00CA3597">
      <w:pPr>
        <w:ind w:firstLine="708"/>
        <w:jc w:val="both"/>
        <w:rPr>
          <w:rFonts w:ascii="Arial" w:hAnsi="Arial" w:cs="Arial"/>
          <w:sz w:val="28"/>
          <w:szCs w:val="28"/>
          <w:lang w:val="es-ES_tradnl"/>
        </w:rPr>
        <w:pPrChange w:id="571" w:author="Solsire Torres-Ignacio Cardenas" w:date="2012-01-19T01:29:00Z">
          <w:pPr>
            <w:ind w:firstLine="708"/>
          </w:pPr>
        </w:pPrChange>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143A9DFC" w14:textId="77777777" w:rsidR="00EA6063" w:rsidRDefault="00541663" w:rsidP="00CA3597">
      <w:pPr>
        <w:ind w:firstLine="708"/>
        <w:jc w:val="both"/>
        <w:rPr>
          <w:rFonts w:ascii="Arial" w:hAnsi="Arial" w:cs="Arial"/>
          <w:sz w:val="28"/>
          <w:szCs w:val="28"/>
          <w:lang w:val="es-ES_tradnl"/>
        </w:rPr>
        <w:pPrChange w:id="572" w:author="Solsire Torres-Ignacio Cardenas" w:date="2012-01-19T01:29:00Z">
          <w:pPr>
            <w:ind w:firstLine="708"/>
          </w:pPr>
        </w:pPrChange>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27CB9B99" w14:textId="77777777" w:rsidR="006D455E" w:rsidRPr="007F47AC" w:rsidRDefault="006D455E" w:rsidP="00EA6063">
      <w:pPr>
        <w:ind w:firstLine="708"/>
        <w:rPr>
          <w:rFonts w:ascii="Arial" w:hAnsi="Arial" w:cs="Arial"/>
          <w:sz w:val="28"/>
          <w:szCs w:val="28"/>
          <w:lang w:val="es-ES_tradnl"/>
        </w:rPr>
      </w:pPr>
    </w:p>
    <w:p w14:paraId="491D0842" w14:textId="77777777" w:rsidR="00541663" w:rsidRPr="007F47AC" w:rsidRDefault="00541663" w:rsidP="006A6EE8">
      <w:pPr>
        <w:pStyle w:val="Heading2"/>
        <w:rPr>
          <w:rFonts w:cs="Arial"/>
          <w:lang w:val="es-ES_tradnl"/>
        </w:rPr>
      </w:pPr>
      <w:bookmarkStart w:id="573" w:name="_Toc188551241"/>
      <w:bookmarkStart w:id="574" w:name="_Toc183152048"/>
      <w:r w:rsidRPr="007F47AC">
        <w:rPr>
          <w:rFonts w:cs="Arial"/>
          <w:lang w:val="es-ES_tradnl"/>
        </w:rPr>
        <w:t>Limitaciones</w:t>
      </w:r>
      <w:bookmarkEnd w:id="573"/>
      <w:bookmarkEnd w:id="574"/>
    </w:p>
    <w:p w14:paraId="79D2B758" w14:textId="77777777" w:rsidR="006A6EE8" w:rsidRPr="007F47AC" w:rsidRDefault="006A6EE8" w:rsidP="006A6EE8">
      <w:pPr>
        <w:rPr>
          <w:lang w:val="es-ES_tradnl"/>
        </w:rPr>
      </w:pPr>
    </w:p>
    <w:p w14:paraId="23D0B656" w14:textId="77777777" w:rsidR="008065AE" w:rsidRPr="007F47AC" w:rsidRDefault="008065AE" w:rsidP="00552151">
      <w:pPr>
        <w:ind w:firstLine="708"/>
        <w:jc w:val="both"/>
        <w:rPr>
          <w:rFonts w:ascii="Arial" w:hAnsi="Arial" w:cs="Arial"/>
          <w:sz w:val="28"/>
          <w:szCs w:val="28"/>
          <w:lang w:val="es-ES_tradnl"/>
        </w:rPr>
        <w:pPrChange w:id="575" w:author="Solsire Torres-Ignacio Cardenas" w:date="2012-01-19T01:29:00Z">
          <w:pPr>
            <w:ind w:firstLine="708"/>
          </w:pPr>
        </w:pPrChange>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r w:rsidR="00AF52C8">
        <w:fldChar w:fldCharType="begin"/>
      </w:r>
      <w:r w:rsidR="00AF52C8">
        <w:instrText xml:space="preserve"> HYPERLINK "http://www.bancomercantil.com" </w:instrText>
      </w:r>
      <w:r w:rsidR="00AF52C8">
        <w:fldChar w:fldCharType="separate"/>
      </w:r>
      <w:r w:rsidRPr="007F47AC">
        <w:rPr>
          <w:rStyle w:val="Hyperlink"/>
          <w:rFonts w:ascii="Arial" w:hAnsi="Arial" w:cs="Arial"/>
          <w:sz w:val="28"/>
          <w:szCs w:val="28"/>
          <w:lang w:val="es-ES_tradnl"/>
        </w:rPr>
        <w:t>www.bancomercantil.com</w:t>
      </w:r>
      <w:r w:rsidR="00AF52C8">
        <w:rPr>
          <w:rStyle w:val="Hyperlink"/>
          <w:rFonts w:ascii="Arial" w:hAnsi="Arial" w:cs="Arial"/>
          <w:sz w:val="28"/>
          <w:szCs w:val="28"/>
          <w:lang w:val="es-ES_tradnl"/>
        </w:rPr>
        <w:fldChar w:fldCharType="end"/>
      </w:r>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18EFD564" w14:textId="77777777" w:rsidR="000C1155" w:rsidRDefault="006A6EE8" w:rsidP="00552151">
      <w:pPr>
        <w:ind w:firstLine="708"/>
        <w:jc w:val="both"/>
        <w:rPr>
          <w:rFonts w:ascii="Arial" w:hAnsi="Arial" w:cs="Arial"/>
          <w:sz w:val="28"/>
          <w:szCs w:val="28"/>
          <w:lang w:val="es-ES_tradnl"/>
        </w:rPr>
        <w:pPrChange w:id="576" w:author="Solsire Torres-Ignacio Cardenas" w:date="2012-01-19T01:29:00Z">
          <w:pPr>
            <w:ind w:firstLine="708"/>
          </w:pPr>
        </w:pPrChange>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43DA1021" w14:textId="7AFDFD26" w:rsidR="000C1155" w:rsidRPr="007F47AC" w:rsidRDefault="000C1155" w:rsidP="00552151">
      <w:pPr>
        <w:ind w:firstLine="708"/>
        <w:jc w:val="both"/>
        <w:rPr>
          <w:rFonts w:ascii="Arial" w:hAnsi="Arial" w:cs="Arial"/>
          <w:sz w:val="28"/>
          <w:szCs w:val="28"/>
          <w:lang w:val="es-ES_tradnl"/>
        </w:rPr>
        <w:pPrChange w:id="577" w:author="Solsire Torres-Ignacio Cardenas" w:date="2012-01-19T01:29:00Z">
          <w:pPr>
            <w:ind w:firstLine="708"/>
          </w:pPr>
        </w:pPrChange>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xml:space="preserve">. Para programar </w:t>
      </w:r>
      <w:del w:id="578" w:author="Solsire Torres-Ignacio Cardenas" w:date="2012-01-19T01:29:00Z">
        <w:r>
          <w:rPr>
            <w:rFonts w:ascii="Arial" w:hAnsi="Arial" w:cs="Arial"/>
            <w:sz w:val="28"/>
            <w:szCs w:val="28"/>
            <w:lang w:val="es-ES_tradnl"/>
          </w:rPr>
          <w:delText>mas</w:delText>
        </w:r>
      </w:del>
      <w:ins w:id="579" w:author="Solsire Torres-Ignacio Cardenas" w:date="2012-01-19T01:29:00Z">
        <w:r w:rsidR="001F2DAC">
          <w:rPr>
            <w:rFonts w:ascii="Arial" w:hAnsi="Arial" w:cs="Arial"/>
            <w:sz w:val="28"/>
            <w:szCs w:val="28"/>
            <w:lang w:val="es-ES_tradnl"/>
          </w:rPr>
          <w:t>más</w:t>
        </w:r>
      </w:ins>
      <w:r>
        <w:rPr>
          <w:rFonts w:ascii="Arial" w:hAnsi="Arial" w:cs="Arial"/>
          <w:sz w:val="28"/>
          <w:szCs w:val="28"/>
          <w:lang w:val="es-ES_tradnl"/>
        </w:rPr>
        <w:t xml:space="preserve"> citas deberá completar o cancelar una cita ya programada.</w:t>
      </w:r>
    </w:p>
    <w:p w14:paraId="1FA9A1AD" w14:textId="7CE582CD" w:rsidR="006442A8" w:rsidRPr="007F47AC" w:rsidRDefault="00541663" w:rsidP="00552151">
      <w:pPr>
        <w:ind w:firstLine="708"/>
        <w:jc w:val="both"/>
        <w:rPr>
          <w:rFonts w:ascii="Arial" w:hAnsi="Arial" w:cs="Arial"/>
          <w:sz w:val="28"/>
          <w:szCs w:val="28"/>
          <w:lang w:val="es-ES_tradnl"/>
        </w:rPr>
        <w:pPrChange w:id="580" w:author="Solsire Torres-Ignacio Cardenas" w:date="2012-01-19T01:29:00Z">
          <w:pPr>
            <w:ind w:firstLine="708"/>
          </w:pPr>
        </w:pPrChange>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ins w:id="581" w:author="Solsire Torres-Ignacio Cardenas" w:date="2012-01-19T01:29:00Z">
        <w:r w:rsidR="000065C2">
          <w:rPr>
            <w:rFonts w:ascii="Arial" w:hAnsi="Arial" w:cs="Arial"/>
            <w:sz w:val="28"/>
            <w:szCs w:val="28"/>
            <w:lang w:val="es-ES_tradnl"/>
          </w:rPr>
          <w:t xml:space="preserve">de la parte tecnología </w:t>
        </w:r>
      </w:ins>
      <w:r w:rsidR="00E4686F" w:rsidRPr="007F47AC">
        <w:rPr>
          <w:rFonts w:ascii="Arial" w:hAnsi="Arial" w:cs="Arial"/>
          <w:sz w:val="28"/>
          <w:szCs w:val="28"/>
          <w:lang w:val="es-ES_tradnl"/>
        </w:rPr>
        <w:t xml:space="preserve">del </w:t>
      </w:r>
      <w:r w:rsidR="00E4686F" w:rsidRPr="00953DF4">
        <w:rPr>
          <w:rFonts w:ascii="Arial" w:hAnsi="Arial"/>
          <w:sz w:val="28"/>
          <w:highlight w:val="yellow"/>
          <w:lang w:val="es-ES_tradnl"/>
          <w:rPrChange w:id="582" w:author="Solsire Torres-Ignacio Cardenas" w:date="2012-01-19T01:29:00Z">
            <w:rPr>
              <w:rFonts w:ascii="Arial" w:hAnsi="Arial"/>
              <w:sz w:val="28"/>
              <w:lang w:val="es-ES_tradnl"/>
            </w:rPr>
          </w:rPrChange>
        </w:rPr>
        <w:t>mecanismo deben ser compatibles con</w:t>
      </w:r>
      <w:r w:rsidR="008E719B" w:rsidRPr="00953DF4">
        <w:rPr>
          <w:rFonts w:ascii="Arial" w:hAnsi="Arial"/>
          <w:sz w:val="28"/>
          <w:highlight w:val="yellow"/>
          <w:lang w:val="es-ES_tradnl"/>
          <w:rPrChange w:id="583" w:author="Solsire Torres-Ignacio Cardenas" w:date="2012-01-19T01:29:00Z">
            <w:rPr>
              <w:rFonts w:ascii="Arial" w:hAnsi="Arial"/>
              <w:sz w:val="28"/>
              <w:lang w:val="es-ES_tradnl"/>
            </w:rPr>
          </w:rPrChange>
        </w:rPr>
        <w:t xml:space="preserve"> </w:t>
      </w:r>
      <w:r w:rsidR="00E4686F" w:rsidRPr="00953DF4">
        <w:rPr>
          <w:rFonts w:ascii="Arial" w:hAnsi="Arial"/>
          <w:sz w:val="28"/>
          <w:highlight w:val="yellow"/>
          <w:lang w:val="es-ES_tradnl"/>
          <w:rPrChange w:id="584" w:author="Solsire Torres-Ignacio Cardenas" w:date="2012-01-19T01:29:00Z">
            <w:rPr>
              <w:rFonts w:ascii="Arial" w:hAnsi="Arial"/>
              <w:sz w:val="28"/>
              <w:lang w:val="es-ES_tradnl"/>
            </w:rPr>
          </w:rPrChange>
        </w:rPr>
        <w:t>el</w:t>
      </w:r>
      <w:r w:rsidRPr="00953DF4">
        <w:rPr>
          <w:rFonts w:ascii="Arial" w:hAnsi="Arial"/>
          <w:sz w:val="28"/>
          <w:highlight w:val="yellow"/>
          <w:lang w:val="es-ES_tradnl"/>
          <w:rPrChange w:id="585" w:author="Solsire Torres-Ignacio Cardenas" w:date="2012-01-19T01:29:00Z">
            <w:rPr>
              <w:rFonts w:ascii="Arial" w:hAnsi="Arial"/>
              <w:sz w:val="28"/>
              <w:lang w:val="es-ES_tradnl"/>
            </w:rPr>
          </w:rPrChange>
        </w:rPr>
        <w:t xml:space="preserve"> hardware y el software disponible </w:t>
      </w:r>
      <w:r w:rsidR="00E4686F" w:rsidRPr="00953DF4">
        <w:rPr>
          <w:rFonts w:ascii="Arial" w:hAnsi="Arial"/>
          <w:sz w:val="28"/>
          <w:highlight w:val="yellow"/>
          <w:lang w:val="es-ES_tradnl"/>
          <w:rPrChange w:id="586" w:author="Solsire Torres-Ignacio Cardenas" w:date="2012-01-19T01:29:00Z">
            <w:rPr>
              <w:rFonts w:ascii="Arial" w:hAnsi="Arial"/>
              <w:sz w:val="28"/>
              <w:lang w:val="es-ES_tradnl"/>
            </w:rPr>
          </w:rPrChange>
        </w:rPr>
        <w:t>en</w:t>
      </w:r>
      <w:r w:rsidR="000065C2" w:rsidRPr="00953DF4">
        <w:rPr>
          <w:rFonts w:ascii="Arial" w:hAnsi="Arial"/>
          <w:sz w:val="28"/>
          <w:highlight w:val="yellow"/>
          <w:lang w:val="es-ES_tradnl"/>
          <w:rPrChange w:id="587" w:author="Solsire Torres-Ignacio Cardenas" w:date="2012-01-19T01:29:00Z">
            <w:rPr>
              <w:rFonts w:ascii="Arial" w:hAnsi="Arial"/>
              <w:sz w:val="28"/>
              <w:lang w:val="es-ES_tradnl"/>
            </w:rPr>
          </w:rPrChange>
        </w:rPr>
        <w:t xml:space="preserve"> </w:t>
      </w:r>
      <w:del w:id="588" w:author="Solsire Torres-Ignacio Cardenas" w:date="2012-01-19T01:29:00Z">
        <w:r w:rsidR="00E4686F" w:rsidRPr="007F47AC">
          <w:rPr>
            <w:rFonts w:ascii="Arial" w:hAnsi="Arial" w:cs="Arial"/>
            <w:sz w:val="28"/>
            <w:szCs w:val="28"/>
            <w:lang w:val="es-ES_tradnl"/>
          </w:rPr>
          <w:delText xml:space="preserve">la </w:delText>
        </w:r>
        <w:r w:rsidR="00E4686F" w:rsidRPr="007F47AC">
          <w:rPr>
            <w:rFonts w:ascii="Arial" w:hAnsi="Arial" w:cs="Arial"/>
            <w:b/>
            <w:sz w:val="28"/>
            <w:szCs w:val="28"/>
            <w:lang w:val="es-ES_tradnl"/>
          </w:rPr>
          <w:delText>SOLIG TECH</w:delText>
        </w:r>
      </w:del>
      <w:ins w:id="589" w:author="Solsire Torres-Ignacio Cardenas" w:date="2012-01-19T01:29:00Z">
        <w:r w:rsidR="000065C2" w:rsidRPr="00953DF4">
          <w:rPr>
            <w:rFonts w:ascii="Arial" w:hAnsi="Arial" w:cs="Arial"/>
            <w:sz w:val="28"/>
            <w:szCs w:val="28"/>
            <w:highlight w:val="yellow"/>
            <w:lang w:val="es-ES_tradnl"/>
          </w:rPr>
          <w:t xml:space="preserve">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ins>
      <w:r w:rsidR="00E4686F" w:rsidRPr="00953DF4">
        <w:rPr>
          <w:rFonts w:ascii="Arial" w:hAnsi="Arial"/>
          <w:b/>
          <w:sz w:val="28"/>
          <w:highlight w:val="yellow"/>
          <w:lang w:val="es-ES_tradnl"/>
          <w:rPrChange w:id="590" w:author="Solsire Torres-Ignacio Cardenas" w:date="2012-01-19T01:29:00Z">
            <w:rPr>
              <w:rFonts w:ascii="Arial" w:hAnsi="Arial"/>
              <w:b/>
              <w:sz w:val="28"/>
              <w:lang w:val="es-ES_tradnl"/>
            </w:rPr>
          </w:rPrChange>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49AC1B9A" w14:textId="0BD7F72D" w:rsidR="006442A8" w:rsidRPr="007F47AC" w:rsidRDefault="006442A8" w:rsidP="00552151">
      <w:pPr>
        <w:ind w:firstLine="708"/>
        <w:jc w:val="both"/>
        <w:rPr>
          <w:rFonts w:ascii="Arial" w:hAnsi="Arial" w:cs="Arial"/>
          <w:sz w:val="28"/>
          <w:szCs w:val="28"/>
          <w:lang w:val="es-ES_tradnl"/>
        </w:rPr>
        <w:pPrChange w:id="591" w:author="Solsire Torres-Ignacio Cardenas" w:date="2012-01-19T01:29:00Z">
          <w:pPr>
            <w:ind w:firstLine="708"/>
          </w:pPr>
        </w:pPrChange>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del w:id="592" w:author="Solsire Torres-Ignacio Cardenas" w:date="2012-01-19T01:29:00Z">
        <w:r w:rsidR="00045D6D" w:rsidRPr="006B1F71">
          <w:rPr>
            <w:rFonts w:ascii="Arial" w:hAnsi="Arial" w:cs="Arial"/>
            <w:sz w:val="28"/>
            <w:szCs w:val="28"/>
            <w:lang w:val="es-ES_tradnl"/>
          </w:rPr>
          <w:delText>.</w:delText>
        </w:r>
      </w:del>
      <w:ins w:id="593" w:author="Solsire Torres-Ignacio Cardenas" w:date="2012-01-19T01:29:00Z">
        <w:r w:rsidR="00953DF4">
          <w:rPr>
            <w:rFonts w:ascii="Arial" w:hAnsi="Arial" w:cs="Arial"/>
            <w:sz w:val="28"/>
            <w:szCs w:val="28"/>
            <w:lang w:val="es-ES_tradnl"/>
          </w:rPr>
          <w:t xml:space="preserve">, en </w:t>
        </w:r>
        <w:r w:rsidR="00FC353A">
          <w:rPr>
            <w:rFonts w:ascii="Arial" w:hAnsi="Arial" w:cs="Arial"/>
            <w:sz w:val="28"/>
            <w:szCs w:val="28"/>
            <w:lang w:val="es-ES_tradnl"/>
          </w:rPr>
          <w:t>específico</w:t>
        </w:r>
        <w:r w:rsidR="00953DF4">
          <w:rPr>
            <w:rFonts w:ascii="Arial" w:hAnsi="Arial" w:cs="Arial"/>
            <w:sz w:val="28"/>
            <w:szCs w:val="28"/>
            <w:lang w:val="es-ES_tradnl"/>
          </w:rPr>
          <w:t xml:space="preserve">: </w:t>
        </w:r>
        <w:r w:rsidR="00953DF4" w:rsidRPr="00614014">
          <w:rPr>
            <w:rFonts w:ascii="Arial" w:hAnsi="Arial" w:cs="Arial"/>
            <w:sz w:val="28"/>
            <w:szCs w:val="28"/>
            <w:highlight w:val="yellow"/>
            <w:lang w:val="es-ES_tradnl"/>
          </w:rPr>
          <w:t xml:space="preserve">El Rosal, Altamira, Cumbres de Curumo,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ins>
      <w:r w:rsidR="00212FFD" w:rsidRPr="006B1F71">
        <w:rPr>
          <w:rFonts w:ascii="Arial" w:hAnsi="Arial" w:cs="Arial"/>
          <w:sz w:val="28"/>
          <w:szCs w:val="28"/>
          <w:lang w:val="es-ES_tradnl"/>
        </w:rPr>
        <w:t xml:space="preserve"> </w:t>
      </w:r>
    </w:p>
    <w:p w14:paraId="6AABADCC" w14:textId="77777777" w:rsidR="00ED0564" w:rsidRPr="007F47AC" w:rsidRDefault="00EA6063" w:rsidP="00552151">
      <w:pPr>
        <w:ind w:firstLine="708"/>
        <w:jc w:val="both"/>
        <w:rPr>
          <w:rFonts w:ascii="Arial" w:hAnsi="Arial" w:cs="Arial"/>
          <w:sz w:val="28"/>
          <w:szCs w:val="28"/>
          <w:lang w:val="es-ES_tradnl"/>
        </w:rPr>
        <w:pPrChange w:id="594" w:author="Solsire Torres-Ignacio Cardenas" w:date="2012-01-19T01:29:00Z">
          <w:pPr>
            <w:ind w:firstLine="708"/>
          </w:pPr>
        </w:pPrChange>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737568E" w14:textId="77777777" w:rsidR="00AA160E" w:rsidRPr="004C6743" w:rsidRDefault="000A1A25" w:rsidP="004C6743">
      <w:pPr>
        <w:rPr>
          <w:rFonts w:ascii="Arial" w:hAnsi="Arial" w:cs="Arial"/>
          <w:sz w:val="28"/>
          <w:szCs w:val="28"/>
          <w:lang w:val="es-ES_tradnl"/>
        </w:rPr>
      </w:pPr>
      <w:r>
        <w:rPr>
          <w:rFonts w:ascii="Arial" w:hAnsi="Arial" w:cs="Arial"/>
          <w:sz w:val="28"/>
          <w:szCs w:val="28"/>
          <w:lang w:val="es-ES_tradnl"/>
        </w:rPr>
        <w:br w:type="page"/>
      </w:r>
    </w:p>
    <w:p w14:paraId="773220D5" w14:textId="77777777" w:rsidR="00AA160E" w:rsidRPr="005E7554" w:rsidRDefault="00AA160E" w:rsidP="00AA160E">
      <w:pPr>
        <w:pStyle w:val="Heading1"/>
        <w:rPr>
          <w:del w:id="595" w:author="Solsire Torres-Ignacio Cardenas" w:date="2012-01-19T01:29:00Z"/>
          <w:rFonts w:cs="Arial"/>
          <w:lang w:val="es-VE"/>
        </w:rPr>
      </w:pPr>
      <w:bookmarkStart w:id="596" w:name="_Toc188551242"/>
      <w:bookmarkStart w:id="597" w:name="_Toc291758581"/>
      <w:bookmarkStart w:id="598" w:name="_Toc183152049"/>
      <w:del w:id="599" w:author="Solsire Torres-Ignacio Cardenas" w:date="2012-01-19T01:29:00Z">
        <w:r w:rsidRPr="005E7554">
          <w:rPr>
            <w:rFonts w:cs="Arial"/>
            <w:lang w:val="es-VE"/>
          </w:rPr>
          <w:lastRenderedPageBreak/>
          <w:delText>Riesgos</w:delText>
        </w:r>
        <w:bookmarkEnd w:id="597"/>
        <w:bookmarkEnd w:id="598"/>
      </w:del>
    </w:p>
    <w:p w14:paraId="59228104" w14:textId="77777777" w:rsidR="00AA160E" w:rsidRPr="005E7554" w:rsidRDefault="00AA160E" w:rsidP="00AA160E">
      <w:pPr>
        <w:rPr>
          <w:del w:id="600" w:author="Solsire Torres-Ignacio Cardenas" w:date="2012-01-19T01:29:00Z"/>
        </w:rPr>
      </w:pPr>
    </w:p>
    <w:p w14:paraId="1BBC5730" w14:textId="77777777" w:rsidR="00AA160E" w:rsidRPr="005E7554" w:rsidRDefault="00AA160E" w:rsidP="00AA160E">
      <w:pPr>
        <w:rPr>
          <w:del w:id="601" w:author="Solsire Torres-Ignacio Cardenas" w:date="2012-01-19T01:29:00Z"/>
          <w:rFonts w:ascii="Arial" w:hAnsi="Arial" w:cs="Arial"/>
          <w:b/>
          <w:sz w:val="28"/>
          <w:szCs w:val="28"/>
        </w:rPr>
      </w:pPr>
      <w:del w:id="602" w:author="Solsire Torres-Ignacio Cardenas" w:date="2012-01-19T01:29:00Z">
        <w:r w:rsidRPr="005E7554">
          <w:rPr>
            <w:rFonts w:ascii="Arial" w:hAnsi="Arial" w:cs="Arial"/>
            <w:b/>
            <w:sz w:val="28"/>
            <w:szCs w:val="28"/>
          </w:rPr>
          <w:delText>Leyenda de la matriz de riesgo</w:delText>
        </w:r>
      </w:del>
    </w:p>
    <w:p w14:paraId="23699306" w14:textId="77777777" w:rsidR="00AA160E" w:rsidRPr="005E7554" w:rsidRDefault="00AA160E" w:rsidP="00AA160E">
      <w:pPr>
        <w:rPr>
          <w:del w:id="603" w:author="Solsire Torres-Ignacio Cardenas" w:date="2012-01-19T01:29:00Z"/>
          <w:rFonts w:ascii="Arial" w:hAnsi="Arial" w:cs="Arial"/>
          <w:b/>
          <w:sz w:val="28"/>
          <w:szCs w:val="28"/>
        </w:rPr>
      </w:pPr>
      <w:del w:id="604" w:author="Solsire Torres-Ignacio Cardenas" w:date="2012-01-19T01:29:00Z">
        <w:r w:rsidRPr="005E7554">
          <w:rPr>
            <w:rFonts w:ascii="Arial" w:hAnsi="Arial" w:cs="Arial"/>
            <w:b/>
            <w:sz w:val="28"/>
            <w:szCs w:val="28"/>
          </w:rPr>
          <w:delText>Tipología del riesgo por el Origen:</w:delText>
        </w:r>
      </w:del>
    </w:p>
    <w:p w14:paraId="243A04B4" w14:textId="77777777" w:rsidR="00AA160E" w:rsidRPr="005E7554" w:rsidRDefault="00AA160E" w:rsidP="0077775B">
      <w:pPr>
        <w:pStyle w:val="ListParagraph"/>
        <w:numPr>
          <w:ilvl w:val="0"/>
          <w:numId w:val="10"/>
        </w:numPr>
        <w:jc w:val="both"/>
        <w:rPr>
          <w:del w:id="605" w:author="Solsire Torres-Ignacio Cardenas" w:date="2012-01-19T01:29:00Z"/>
          <w:rFonts w:ascii="Arial" w:hAnsi="Arial" w:cs="Arial"/>
          <w:sz w:val="28"/>
          <w:szCs w:val="28"/>
        </w:rPr>
      </w:pPr>
      <w:del w:id="606" w:author="Solsire Torres-Ignacio Cardenas" w:date="2012-01-19T01:29:00Z">
        <w:r w:rsidRPr="005E7554">
          <w:rPr>
            <w:rFonts w:ascii="Arial" w:hAnsi="Arial" w:cs="Arial"/>
            <w:sz w:val="28"/>
            <w:szCs w:val="28"/>
          </w:rPr>
          <w:delText>Interno: es cuando la causa que origina el riego es propia del proceso, aérea o actividad interna de la empresa.</w:delText>
        </w:r>
      </w:del>
    </w:p>
    <w:p w14:paraId="60D337B8" w14:textId="77777777" w:rsidR="00AA160E" w:rsidRPr="005E7554" w:rsidRDefault="00AA160E" w:rsidP="0077775B">
      <w:pPr>
        <w:pStyle w:val="ListParagraph"/>
        <w:numPr>
          <w:ilvl w:val="0"/>
          <w:numId w:val="10"/>
        </w:numPr>
        <w:jc w:val="both"/>
        <w:rPr>
          <w:del w:id="607" w:author="Solsire Torres-Ignacio Cardenas" w:date="2012-01-19T01:29:00Z"/>
          <w:rFonts w:ascii="Arial" w:hAnsi="Arial" w:cs="Arial"/>
          <w:sz w:val="28"/>
          <w:szCs w:val="28"/>
        </w:rPr>
      </w:pPr>
      <w:del w:id="608" w:author="Solsire Torres-Ignacio Cardenas" w:date="2012-01-19T01:29:00Z">
        <w:r w:rsidRPr="005E7554">
          <w:rPr>
            <w:rFonts w:ascii="Arial" w:hAnsi="Arial" w:cs="Arial"/>
            <w:sz w:val="28"/>
            <w:szCs w:val="28"/>
          </w:rPr>
          <w:delText>Externo: si la causa que origina el riesgo es derivada de la participación de una aérea diferente a la que está ejecutando el proceso.</w:delText>
        </w:r>
      </w:del>
    </w:p>
    <w:p w14:paraId="220D6EE1" w14:textId="77777777" w:rsidR="00AA160E" w:rsidRPr="005E7554" w:rsidRDefault="00AA160E" w:rsidP="00AA160E">
      <w:pPr>
        <w:jc w:val="both"/>
        <w:rPr>
          <w:del w:id="609" w:author="Solsire Torres-Ignacio Cardenas" w:date="2012-01-19T01:29:00Z"/>
          <w:rFonts w:ascii="Arial" w:hAnsi="Arial" w:cs="Arial"/>
          <w:b/>
          <w:sz w:val="28"/>
          <w:szCs w:val="28"/>
        </w:rPr>
      </w:pPr>
      <w:del w:id="610" w:author="Solsire Torres-Ignacio Cardenas" w:date="2012-01-19T01:29:00Z">
        <w:r w:rsidRPr="005E7554">
          <w:rPr>
            <w:rFonts w:ascii="Arial" w:hAnsi="Arial" w:cs="Arial"/>
            <w:b/>
            <w:sz w:val="28"/>
            <w:szCs w:val="28"/>
          </w:rPr>
          <w:delText>Riesgo según el tipo:</w:delText>
        </w:r>
      </w:del>
    </w:p>
    <w:p w14:paraId="786369D4" w14:textId="77777777" w:rsidR="00AA160E" w:rsidRPr="005E7554" w:rsidRDefault="00AA160E" w:rsidP="0077775B">
      <w:pPr>
        <w:pStyle w:val="ListParagraph"/>
        <w:numPr>
          <w:ilvl w:val="0"/>
          <w:numId w:val="11"/>
        </w:numPr>
        <w:jc w:val="both"/>
        <w:rPr>
          <w:del w:id="611" w:author="Solsire Torres-Ignacio Cardenas" w:date="2012-01-19T01:29:00Z"/>
          <w:rFonts w:ascii="Arial" w:hAnsi="Arial" w:cs="Arial"/>
          <w:sz w:val="28"/>
          <w:szCs w:val="28"/>
        </w:rPr>
      </w:pPr>
      <w:del w:id="612" w:author="Solsire Torres-Ignacio Cardenas" w:date="2012-01-19T01:29:00Z">
        <w:r w:rsidRPr="005E7554">
          <w:rPr>
            <w:rFonts w:ascii="Arial" w:hAnsi="Arial" w:cs="Arial"/>
            <w:sz w:val="28"/>
            <w:szCs w:val="28"/>
          </w:rPr>
          <w:delText>Riesgo de proceso (operativo).</w:delText>
        </w:r>
      </w:del>
    </w:p>
    <w:p w14:paraId="18DFDDC8" w14:textId="77777777" w:rsidR="00AA160E" w:rsidRPr="005E7554" w:rsidRDefault="00AA160E" w:rsidP="0077775B">
      <w:pPr>
        <w:pStyle w:val="ListParagraph"/>
        <w:numPr>
          <w:ilvl w:val="0"/>
          <w:numId w:val="11"/>
        </w:numPr>
        <w:jc w:val="both"/>
        <w:rPr>
          <w:del w:id="613" w:author="Solsire Torres-Ignacio Cardenas" w:date="2012-01-19T01:29:00Z"/>
          <w:rFonts w:ascii="Arial" w:hAnsi="Arial" w:cs="Arial"/>
          <w:sz w:val="28"/>
          <w:szCs w:val="28"/>
        </w:rPr>
      </w:pPr>
      <w:del w:id="614" w:author="Solsire Torres-Ignacio Cardenas" w:date="2012-01-19T01:29:00Z">
        <w:r w:rsidRPr="005E7554">
          <w:rPr>
            <w:rFonts w:ascii="Arial" w:hAnsi="Arial" w:cs="Arial"/>
            <w:sz w:val="28"/>
            <w:szCs w:val="28"/>
          </w:rPr>
          <w:delText>Riesgo legal.</w:delText>
        </w:r>
      </w:del>
    </w:p>
    <w:p w14:paraId="5F4C0D8F" w14:textId="77777777" w:rsidR="00AA160E" w:rsidRPr="005E7554" w:rsidRDefault="00AA160E" w:rsidP="0077775B">
      <w:pPr>
        <w:pStyle w:val="ListParagraph"/>
        <w:numPr>
          <w:ilvl w:val="0"/>
          <w:numId w:val="11"/>
        </w:numPr>
        <w:jc w:val="both"/>
        <w:rPr>
          <w:del w:id="615" w:author="Solsire Torres-Ignacio Cardenas" w:date="2012-01-19T01:29:00Z"/>
          <w:rFonts w:ascii="Arial" w:hAnsi="Arial" w:cs="Arial"/>
          <w:sz w:val="28"/>
          <w:szCs w:val="28"/>
        </w:rPr>
      </w:pPr>
      <w:del w:id="616" w:author="Solsire Torres-Ignacio Cardenas" w:date="2012-01-19T01:29:00Z">
        <w:r w:rsidRPr="005E7554">
          <w:rPr>
            <w:rFonts w:ascii="Arial" w:hAnsi="Arial" w:cs="Arial"/>
            <w:sz w:val="28"/>
            <w:szCs w:val="28"/>
          </w:rPr>
          <w:delText>Riesgo Humano.</w:delText>
        </w:r>
      </w:del>
    </w:p>
    <w:p w14:paraId="03B100DE" w14:textId="77777777" w:rsidR="00AA160E" w:rsidRPr="005E7554" w:rsidRDefault="00AA160E" w:rsidP="0077775B">
      <w:pPr>
        <w:pStyle w:val="ListParagraph"/>
        <w:numPr>
          <w:ilvl w:val="0"/>
          <w:numId w:val="11"/>
        </w:numPr>
        <w:jc w:val="both"/>
        <w:rPr>
          <w:del w:id="617" w:author="Solsire Torres-Ignacio Cardenas" w:date="2012-01-19T01:29:00Z"/>
          <w:rFonts w:ascii="Arial" w:hAnsi="Arial" w:cs="Arial"/>
          <w:sz w:val="28"/>
          <w:szCs w:val="28"/>
        </w:rPr>
      </w:pPr>
      <w:del w:id="618" w:author="Solsire Torres-Ignacio Cardenas" w:date="2012-01-19T01:29:00Z">
        <w:r w:rsidRPr="005E7554">
          <w:rPr>
            <w:rFonts w:ascii="Arial" w:hAnsi="Arial" w:cs="Arial"/>
            <w:sz w:val="28"/>
            <w:szCs w:val="28"/>
          </w:rPr>
          <w:delText>Riesgo tecnológico.</w:delText>
        </w:r>
      </w:del>
    </w:p>
    <w:p w14:paraId="387AF6ED" w14:textId="77777777" w:rsidR="00AA160E" w:rsidRPr="005E7554" w:rsidRDefault="00AA160E" w:rsidP="0077775B">
      <w:pPr>
        <w:pStyle w:val="ListParagraph"/>
        <w:numPr>
          <w:ilvl w:val="0"/>
          <w:numId w:val="11"/>
        </w:numPr>
        <w:jc w:val="both"/>
        <w:rPr>
          <w:del w:id="619" w:author="Solsire Torres-Ignacio Cardenas" w:date="2012-01-19T01:29:00Z"/>
          <w:rFonts w:ascii="Arial" w:hAnsi="Arial" w:cs="Arial"/>
          <w:sz w:val="28"/>
          <w:szCs w:val="28"/>
        </w:rPr>
      </w:pPr>
      <w:del w:id="620" w:author="Solsire Torres-Ignacio Cardenas" w:date="2012-01-19T01:29:00Z">
        <w:r w:rsidRPr="005E7554">
          <w:rPr>
            <w:rFonts w:ascii="Arial" w:hAnsi="Arial" w:cs="Arial"/>
            <w:sz w:val="28"/>
            <w:szCs w:val="28"/>
          </w:rPr>
          <w:delText>Riesgo de contraparte (o proveedores).</w:delText>
        </w:r>
      </w:del>
    </w:p>
    <w:p w14:paraId="605FB75D" w14:textId="77777777" w:rsidR="00AA160E" w:rsidRPr="005E7554" w:rsidRDefault="00AA160E" w:rsidP="0077775B">
      <w:pPr>
        <w:pStyle w:val="ListParagraph"/>
        <w:numPr>
          <w:ilvl w:val="0"/>
          <w:numId w:val="11"/>
        </w:numPr>
        <w:jc w:val="both"/>
        <w:rPr>
          <w:del w:id="621" w:author="Solsire Torres-Ignacio Cardenas" w:date="2012-01-19T01:29:00Z"/>
          <w:rFonts w:ascii="Arial" w:hAnsi="Arial" w:cs="Arial"/>
          <w:sz w:val="28"/>
          <w:szCs w:val="28"/>
        </w:rPr>
      </w:pPr>
      <w:del w:id="622" w:author="Solsire Torres-Ignacio Cardenas" w:date="2012-01-19T01:29:00Z">
        <w:r w:rsidRPr="005E7554">
          <w:rPr>
            <w:rFonts w:ascii="Arial" w:hAnsi="Arial" w:cs="Arial"/>
            <w:sz w:val="28"/>
            <w:szCs w:val="28"/>
          </w:rPr>
          <w:delText>Riesgo de desastres naturales.</w:delText>
        </w:r>
      </w:del>
    </w:p>
    <w:p w14:paraId="530A5FBF" w14:textId="77777777" w:rsidR="00AA160E" w:rsidRPr="005E7554" w:rsidRDefault="00AA160E" w:rsidP="00AA160E">
      <w:pPr>
        <w:jc w:val="both"/>
        <w:rPr>
          <w:del w:id="623" w:author="Solsire Torres-Ignacio Cardenas" w:date="2012-01-19T01:29:00Z"/>
          <w:rFonts w:ascii="Arial" w:hAnsi="Arial" w:cs="Arial"/>
          <w:b/>
          <w:sz w:val="28"/>
          <w:szCs w:val="28"/>
        </w:rPr>
      </w:pPr>
      <w:del w:id="624" w:author="Solsire Torres-Ignacio Cardenas" w:date="2012-01-19T01:29:00Z">
        <w:r w:rsidRPr="005E7554">
          <w:rPr>
            <w:rFonts w:ascii="Arial" w:hAnsi="Arial" w:cs="Arial"/>
            <w:b/>
            <w:sz w:val="28"/>
            <w:szCs w:val="28"/>
          </w:rPr>
          <w:delText>Por la fuente de causa del riesgo:</w:delText>
        </w:r>
      </w:del>
    </w:p>
    <w:p w14:paraId="500810FB" w14:textId="77777777" w:rsidR="00AA160E" w:rsidRPr="005E7554" w:rsidRDefault="00AA160E" w:rsidP="0077775B">
      <w:pPr>
        <w:pStyle w:val="ListParagraph"/>
        <w:numPr>
          <w:ilvl w:val="0"/>
          <w:numId w:val="12"/>
        </w:numPr>
        <w:jc w:val="both"/>
        <w:rPr>
          <w:del w:id="625" w:author="Solsire Torres-Ignacio Cardenas" w:date="2012-01-19T01:29:00Z"/>
          <w:rFonts w:ascii="Arial" w:hAnsi="Arial" w:cs="Arial"/>
          <w:sz w:val="28"/>
          <w:szCs w:val="28"/>
        </w:rPr>
      </w:pPr>
      <w:del w:id="626" w:author="Solsire Torres-Ignacio Cardenas" w:date="2012-01-19T01:29:00Z">
        <w:r w:rsidRPr="005E7554">
          <w:rPr>
            <w:rFonts w:ascii="Arial" w:hAnsi="Arial" w:cs="Arial"/>
            <w:sz w:val="28"/>
            <w:szCs w:val="28"/>
          </w:rPr>
          <w:delText>Errores humanos.</w:delText>
        </w:r>
      </w:del>
    </w:p>
    <w:p w14:paraId="60804AEB" w14:textId="77777777" w:rsidR="00AA160E" w:rsidRPr="005E7554" w:rsidRDefault="00AA160E" w:rsidP="0077775B">
      <w:pPr>
        <w:pStyle w:val="ListParagraph"/>
        <w:numPr>
          <w:ilvl w:val="0"/>
          <w:numId w:val="12"/>
        </w:numPr>
        <w:jc w:val="both"/>
        <w:rPr>
          <w:del w:id="627" w:author="Solsire Torres-Ignacio Cardenas" w:date="2012-01-19T01:29:00Z"/>
          <w:rFonts w:ascii="Arial" w:hAnsi="Arial" w:cs="Arial"/>
          <w:sz w:val="28"/>
          <w:szCs w:val="28"/>
        </w:rPr>
      </w:pPr>
      <w:del w:id="628" w:author="Solsire Torres-Ignacio Cardenas" w:date="2012-01-19T01:29:00Z">
        <w:r w:rsidRPr="005E7554">
          <w:rPr>
            <w:rFonts w:ascii="Arial" w:hAnsi="Arial" w:cs="Arial"/>
            <w:sz w:val="28"/>
            <w:szCs w:val="28"/>
          </w:rPr>
          <w:delText>Incumplimiento.</w:delText>
        </w:r>
      </w:del>
    </w:p>
    <w:p w14:paraId="34C6FC21" w14:textId="77777777" w:rsidR="00AA160E" w:rsidRPr="005E7554" w:rsidRDefault="00AA160E" w:rsidP="0077775B">
      <w:pPr>
        <w:pStyle w:val="ListParagraph"/>
        <w:numPr>
          <w:ilvl w:val="0"/>
          <w:numId w:val="12"/>
        </w:numPr>
        <w:jc w:val="both"/>
        <w:rPr>
          <w:del w:id="629" w:author="Solsire Torres-Ignacio Cardenas" w:date="2012-01-19T01:29:00Z"/>
          <w:rFonts w:ascii="Arial" w:hAnsi="Arial" w:cs="Arial"/>
          <w:sz w:val="28"/>
          <w:szCs w:val="28"/>
        </w:rPr>
      </w:pPr>
      <w:del w:id="630" w:author="Solsire Torres-Ignacio Cardenas" w:date="2012-01-19T01:29:00Z">
        <w:r w:rsidRPr="005E7554">
          <w:rPr>
            <w:rFonts w:ascii="Arial" w:hAnsi="Arial" w:cs="Arial"/>
            <w:sz w:val="28"/>
            <w:szCs w:val="28"/>
          </w:rPr>
          <w:delText>Diseño.</w:delText>
        </w:r>
      </w:del>
    </w:p>
    <w:p w14:paraId="50C340E6" w14:textId="77777777" w:rsidR="00AA160E" w:rsidRPr="005E7554" w:rsidRDefault="00AA160E" w:rsidP="0077775B">
      <w:pPr>
        <w:pStyle w:val="ListParagraph"/>
        <w:numPr>
          <w:ilvl w:val="0"/>
          <w:numId w:val="12"/>
        </w:numPr>
        <w:jc w:val="both"/>
        <w:rPr>
          <w:del w:id="631" w:author="Solsire Torres-Ignacio Cardenas" w:date="2012-01-19T01:29:00Z"/>
          <w:rFonts w:ascii="Arial" w:hAnsi="Arial" w:cs="Arial"/>
          <w:sz w:val="28"/>
          <w:szCs w:val="28"/>
        </w:rPr>
      </w:pPr>
      <w:del w:id="632" w:author="Solsire Torres-Ignacio Cardenas" w:date="2012-01-19T01:29:00Z">
        <w:r w:rsidRPr="005E7554">
          <w:rPr>
            <w:rFonts w:ascii="Arial" w:hAnsi="Arial" w:cs="Arial"/>
            <w:sz w:val="28"/>
            <w:szCs w:val="28"/>
          </w:rPr>
          <w:delText>Abuso.</w:delText>
        </w:r>
      </w:del>
    </w:p>
    <w:p w14:paraId="6D9D9942" w14:textId="77777777" w:rsidR="00AA160E" w:rsidRPr="005E7554" w:rsidRDefault="00AA160E" w:rsidP="0077775B">
      <w:pPr>
        <w:pStyle w:val="ListParagraph"/>
        <w:numPr>
          <w:ilvl w:val="0"/>
          <w:numId w:val="12"/>
        </w:numPr>
        <w:jc w:val="both"/>
        <w:rPr>
          <w:del w:id="633" w:author="Solsire Torres-Ignacio Cardenas" w:date="2012-01-19T01:29:00Z"/>
          <w:rFonts w:ascii="Arial" w:hAnsi="Arial" w:cs="Arial"/>
          <w:sz w:val="28"/>
          <w:szCs w:val="28"/>
        </w:rPr>
      </w:pPr>
      <w:del w:id="634" w:author="Solsire Torres-Ignacio Cardenas" w:date="2012-01-19T01:29:00Z">
        <w:r w:rsidRPr="005E7554">
          <w:rPr>
            <w:rFonts w:ascii="Arial" w:hAnsi="Arial" w:cs="Arial"/>
            <w:sz w:val="28"/>
            <w:szCs w:val="28"/>
          </w:rPr>
          <w:delText>Planeación.</w:delText>
        </w:r>
      </w:del>
    </w:p>
    <w:p w14:paraId="520D73C9" w14:textId="77777777" w:rsidR="00AA160E" w:rsidRPr="005E7554" w:rsidRDefault="00AA160E" w:rsidP="0077775B">
      <w:pPr>
        <w:pStyle w:val="ListParagraph"/>
        <w:numPr>
          <w:ilvl w:val="0"/>
          <w:numId w:val="12"/>
        </w:numPr>
        <w:jc w:val="both"/>
        <w:rPr>
          <w:del w:id="635" w:author="Solsire Torres-Ignacio Cardenas" w:date="2012-01-19T01:29:00Z"/>
          <w:rFonts w:ascii="Arial" w:hAnsi="Arial" w:cs="Arial"/>
          <w:sz w:val="28"/>
          <w:szCs w:val="28"/>
        </w:rPr>
      </w:pPr>
      <w:del w:id="636" w:author="Solsire Torres-Ignacio Cardenas" w:date="2012-01-19T01:29:00Z">
        <w:r w:rsidRPr="005E7554">
          <w:rPr>
            <w:rFonts w:ascii="Arial" w:hAnsi="Arial" w:cs="Arial"/>
            <w:sz w:val="28"/>
            <w:szCs w:val="28"/>
          </w:rPr>
          <w:delText>Fallas.</w:delText>
        </w:r>
      </w:del>
    </w:p>
    <w:p w14:paraId="691FB4C4" w14:textId="77777777" w:rsidR="00AA160E" w:rsidRPr="005E7554" w:rsidRDefault="00AA160E" w:rsidP="0077775B">
      <w:pPr>
        <w:pStyle w:val="ListParagraph"/>
        <w:numPr>
          <w:ilvl w:val="0"/>
          <w:numId w:val="12"/>
        </w:numPr>
        <w:jc w:val="both"/>
        <w:rPr>
          <w:del w:id="637" w:author="Solsire Torres-Ignacio Cardenas" w:date="2012-01-19T01:29:00Z"/>
          <w:rFonts w:ascii="Arial" w:hAnsi="Arial" w:cs="Arial"/>
          <w:sz w:val="28"/>
          <w:szCs w:val="28"/>
        </w:rPr>
      </w:pPr>
      <w:del w:id="638" w:author="Solsire Torres-Ignacio Cardenas" w:date="2012-01-19T01:29:00Z">
        <w:r w:rsidRPr="005E7554">
          <w:rPr>
            <w:rFonts w:ascii="Arial" w:hAnsi="Arial" w:cs="Arial"/>
            <w:sz w:val="28"/>
            <w:szCs w:val="28"/>
          </w:rPr>
          <w:delText>Seguridad.</w:delText>
        </w:r>
      </w:del>
    </w:p>
    <w:p w14:paraId="0066BFBD" w14:textId="77777777" w:rsidR="00AA160E" w:rsidRPr="005E7554" w:rsidRDefault="00AA160E" w:rsidP="0077775B">
      <w:pPr>
        <w:pStyle w:val="ListParagraph"/>
        <w:numPr>
          <w:ilvl w:val="0"/>
          <w:numId w:val="12"/>
        </w:numPr>
        <w:jc w:val="both"/>
        <w:rPr>
          <w:del w:id="639" w:author="Solsire Torres-Ignacio Cardenas" w:date="2012-01-19T01:29:00Z"/>
          <w:rFonts w:ascii="Arial" w:hAnsi="Arial" w:cs="Arial"/>
          <w:sz w:val="28"/>
          <w:szCs w:val="28"/>
        </w:rPr>
      </w:pPr>
      <w:del w:id="640" w:author="Solsire Torres-Ignacio Cardenas" w:date="2012-01-19T01:29:00Z">
        <w:r w:rsidRPr="005E7554">
          <w:rPr>
            <w:rFonts w:ascii="Arial" w:hAnsi="Arial" w:cs="Arial"/>
            <w:sz w:val="28"/>
            <w:szCs w:val="28"/>
          </w:rPr>
          <w:delText>Experiencia.</w:delText>
        </w:r>
      </w:del>
    </w:p>
    <w:p w14:paraId="00D664CB" w14:textId="77777777" w:rsidR="00AA160E" w:rsidRPr="005E7554" w:rsidRDefault="00AA160E" w:rsidP="00AA160E">
      <w:pPr>
        <w:jc w:val="both"/>
        <w:rPr>
          <w:del w:id="641" w:author="Solsire Torres-Ignacio Cardenas" w:date="2012-01-19T01:29:00Z"/>
          <w:rFonts w:ascii="Arial" w:hAnsi="Arial" w:cs="Arial"/>
          <w:b/>
          <w:sz w:val="28"/>
          <w:szCs w:val="28"/>
        </w:rPr>
      </w:pPr>
      <w:del w:id="642" w:author="Solsire Torres-Ignacio Cardenas" w:date="2012-01-19T01:29:00Z">
        <w:r w:rsidRPr="005E7554">
          <w:rPr>
            <w:rFonts w:ascii="Arial" w:hAnsi="Arial" w:cs="Arial"/>
            <w:b/>
            <w:sz w:val="28"/>
            <w:szCs w:val="28"/>
          </w:rPr>
          <w:delText>Frecuencia del riesgo:</w:delText>
        </w:r>
      </w:del>
    </w:p>
    <w:p w14:paraId="3BE57CE4" w14:textId="77777777" w:rsidR="00AA160E" w:rsidRPr="005E7554" w:rsidRDefault="00AA160E" w:rsidP="0077775B">
      <w:pPr>
        <w:pStyle w:val="ListParagraph"/>
        <w:numPr>
          <w:ilvl w:val="0"/>
          <w:numId w:val="13"/>
        </w:numPr>
        <w:jc w:val="both"/>
        <w:rPr>
          <w:del w:id="643" w:author="Solsire Torres-Ignacio Cardenas" w:date="2012-01-19T01:29:00Z"/>
          <w:rFonts w:ascii="Arial" w:hAnsi="Arial" w:cs="Arial"/>
          <w:sz w:val="28"/>
          <w:szCs w:val="28"/>
        </w:rPr>
      </w:pPr>
      <w:del w:id="644" w:author="Solsire Torres-Ignacio Cardenas" w:date="2012-01-19T01:29:00Z">
        <w:r w:rsidRPr="005E7554">
          <w:rPr>
            <w:rFonts w:ascii="Arial" w:hAnsi="Arial" w:cs="Arial"/>
            <w:sz w:val="28"/>
            <w:szCs w:val="28"/>
          </w:rPr>
          <w:delText>Casi nulo.</w:delText>
        </w:r>
      </w:del>
    </w:p>
    <w:p w14:paraId="6DF50111" w14:textId="77777777" w:rsidR="00AA160E" w:rsidRPr="005E7554" w:rsidRDefault="00AA160E" w:rsidP="0077775B">
      <w:pPr>
        <w:pStyle w:val="ListParagraph"/>
        <w:numPr>
          <w:ilvl w:val="0"/>
          <w:numId w:val="13"/>
        </w:numPr>
        <w:jc w:val="both"/>
        <w:rPr>
          <w:del w:id="645" w:author="Solsire Torres-Ignacio Cardenas" w:date="2012-01-19T01:29:00Z"/>
          <w:rFonts w:ascii="Arial" w:hAnsi="Arial" w:cs="Arial"/>
          <w:sz w:val="28"/>
          <w:szCs w:val="28"/>
        </w:rPr>
      </w:pPr>
      <w:del w:id="646" w:author="Solsire Torres-Ignacio Cardenas" w:date="2012-01-19T01:29:00Z">
        <w:r w:rsidRPr="005E7554">
          <w:rPr>
            <w:rFonts w:ascii="Arial" w:hAnsi="Arial" w:cs="Arial"/>
            <w:sz w:val="28"/>
            <w:szCs w:val="28"/>
          </w:rPr>
          <w:delText>Raro.</w:delText>
        </w:r>
      </w:del>
    </w:p>
    <w:p w14:paraId="6B36DE36" w14:textId="77777777" w:rsidR="00AA160E" w:rsidRPr="005E7554" w:rsidRDefault="00AA160E" w:rsidP="0077775B">
      <w:pPr>
        <w:pStyle w:val="ListParagraph"/>
        <w:numPr>
          <w:ilvl w:val="0"/>
          <w:numId w:val="13"/>
        </w:numPr>
        <w:jc w:val="both"/>
        <w:rPr>
          <w:del w:id="647" w:author="Solsire Torres-Ignacio Cardenas" w:date="2012-01-19T01:29:00Z"/>
          <w:rFonts w:ascii="Arial" w:hAnsi="Arial" w:cs="Arial"/>
          <w:sz w:val="28"/>
          <w:szCs w:val="28"/>
        </w:rPr>
      </w:pPr>
      <w:del w:id="648" w:author="Solsire Torres-Ignacio Cardenas" w:date="2012-01-19T01:29:00Z">
        <w:r w:rsidRPr="005E7554">
          <w:rPr>
            <w:rFonts w:ascii="Arial" w:hAnsi="Arial" w:cs="Arial"/>
            <w:sz w:val="28"/>
            <w:szCs w:val="28"/>
          </w:rPr>
          <w:delText>Probable.</w:delText>
        </w:r>
      </w:del>
    </w:p>
    <w:p w14:paraId="32F7B355" w14:textId="77777777" w:rsidR="00170136" w:rsidRPr="005E7554" w:rsidRDefault="00AA160E" w:rsidP="0077775B">
      <w:pPr>
        <w:pStyle w:val="ListParagraph"/>
        <w:numPr>
          <w:ilvl w:val="0"/>
          <w:numId w:val="13"/>
        </w:numPr>
        <w:jc w:val="both"/>
        <w:rPr>
          <w:del w:id="649" w:author="Solsire Torres-Ignacio Cardenas" w:date="2012-01-19T01:29:00Z"/>
          <w:rFonts w:ascii="Arial" w:hAnsi="Arial" w:cs="Arial"/>
          <w:sz w:val="28"/>
          <w:szCs w:val="28"/>
        </w:rPr>
      </w:pPr>
      <w:del w:id="650" w:author="Solsire Torres-Ignacio Cardenas" w:date="2012-01-19T01:29:00Z">
        <w:r w:rsidRPr="005E7554">
          <w:rPr>
            <w:rFonts w:ascii="Arial" w:hAnsi="Arial" w:cs="Arial"/>
            <w:sz w:val="28"/>
            <w:szCs w:val="28"/>
          </w:rPr>
          <w:delText>Casi seguro.</w:delText>
        </w:r>
      </w:del>
    </w:p>
    <w:p w14:paraId="63A78524" w14:textId="77777777" w:rsidR="00170136" w:rsidRPr="005E7554" w:rsidRDefault="00170136" w:rsidP="00170136">
      <w:pPr>
        <w:pStyle w:val="ListParagraph"/>
        <w:jc w:val="both"/>
        <w:rPr>
          <w:del w:id="651" w:author="Solsire Torres-Ignacio Cardenas" w:date="2012-01-19T01:29:00Z"/>
          <w:rFonts w:ascii="Arial" w:hAnsi="Arial" w:cs="Arial"/>
          <w:sz w:val="28"/>
          <w:szCs w:val="28"/>
        </w:rPr>
      </w:pPr>
    </w:p>
    <w:p w14:paraId="2CAB97F0" w14:textId="77777777" w:rsidR="00AA160E" w:rsidRPr="005E7554" w:rsidRDefault="00AA160E" w:rsidP="00AA160E">
      <w:pPr>
        <w:jc w:val="both"/>
        <w:rPr>
          <w:del w:id="652" w:author="Solsire Torres-Ignacio Cardenas" w:date="2012-01-19T01:29:00Z"/>
          <w:rFonts w:ascii="Arial" w:hAnsi="Arial" w:cs="Arial"/>
          <w:b/>
          <w:sz w:val="28"/>
          <w:szCs w:val="28"/>
        </w:rPr>
      </w:pPr>
      <w:del w:id="653" w:author="Solsire Torres-Ignacio Cardenas" w:date="2012-01-19T01:29:00Z">
        <w:r w:rsidRPr="005E7554">
          <w:rPr>
            <w:rFonts w:ascii="Arial" w:hAnsi="Arial" w:cs="Arial"/>
            <w:b/>
            <w:sz w:val="28"/>
            <w:szCs w:val="28"/>
          </w:rPr>
          <w:delText>Severidad en caso de materializarse el riesgo:</w:delText>
        </w:r>
      </w:del>
    </w:p>
    <w:p w14:paraId="4DF08E34" w14:textId="77777777" w:rsidR="00AA160E" w:rsidRPr="005E7554" w:rsidRDefault="00AA160E" w:rsidP="0077775B">
      <w:pPr>
        <w:pStyle w:val="ListParagraph"/>
        <w:numPr>
          <w:ilvl w:val="0"/>
          <w:numId w:val="14"/>
        </w:numPr>
        <w:jc w:val="both"/>
        <w:rPr>
          <w:del w:id="654" w:author="Solsire Torres-Ignacio Cardenas" w:date="2012-01-19T01:29:00Z"/>
          <w:rFonts w:ascii="Arial" w:hAnsi="Arial" w:cs="Arial"/>
          <w:sz w:val="28"/>
          <w:szCs w:val="28"/>
        </w:rPr>
      </w:pPr>
      <w:del w:id="655" w:author="Solsire Torres-Ignacio Cardenas" w:date="2012-01-19T01:29:00Z">
        <w:r w:rsidRPr="005E7554">
          <w:rPr>
            <w:rFonts w:ascii="Arial" w:hAnsi="Arial" w:cs="Arial"/>
            <w:sz w:val="28"/>
            <w:szCs w:val="28"/>
          </w:rPr>
          <w:delText>Insignificante.</w:delText>
        </w:r>
      </w:del>
    </w:p>
    <w:p w14:paraId="208C4DB0" w14:textId="77777777" w:rsidR="00AA160E" w:rsidRPr="005E7554" w:rsidRDefault="00AA160E" w:rsidP="0077775B">
      <w:pPr>
        <w:pStyle w:val="ListParagraph"/>
        <w:numPr>
          <w:ilvl w:val="0"/>
          <w:numId w:val="14"/>
        </w:numPr>
        <w:jc w:val="both"/>
        <w:rPr>
          <w:del w:id="656" w:author="Solsire Torres-Ignacio Cardenas" w:date="2012-01-19T01:29:00Z"/>
          <w:rFonts w:ascii="Arial" w:hAnsi="Arial" w:cs="Arial"/>
          <w:sz w:val="28"/>
          <w:szCs w:val="28"/>
        </w:rPr>
      </w:pPr>
      <w:del w:id="657" w:author="Solsire Torres-Ignacio Cardenas" w:date="2012-01-19T01:29:00Z">
        <w:r w:rsidRPr="005E7554">
          <w:rPr>
            <w:rFonts w:ascii="Arial" w:hAnsi="Arial" w:cs="Arial"/>
            <w:sz w:val="28"/>
            <w:szCs w:val="28"/>
          </w:rPr>
          <w:delText>Moderado.</w:delText>
        </w:r>
      </w:del>
    </w:p>
    <w:p w14:paraId="418D28E3" w14:textId="77777777" w:rsidR="00AA160E" w:rsidRPr="005E7554" w:rsidRDefault="00AA160E" w:rsidP="0077775B">
      <w:pPr>
        <w:pStyle w:val="ListParagraph"/>
        <w:numPr>
          <w:ilvl w:val="0"/>
          <w:numId w:val="14"/>
        </w:numPr>
        <w:jc w:val="both"/>
        <w:rPr>
          <w:del w:id="658" w:author="Solsire Torres-Ignacio Cardenas" w:date="2012-01-19T01:29:00Z"/>
          <w:rFonts w:ascii="Arial" w:hAnsi="Arial" w:cs="Arial"/>
          <w:sz w:val="28"/>
          <w:szCs w:val="28"/>
        </w:rPr>
      </w:pPr>
      <w:del w:id="659" w:author="Solsire Torres-Ignacio Cardenas" w:date="2012-01-19T01:29:00Z">
        <w:r w:rsidRPr="005E7554">
          <w:rPr>
            <w:rFonts w:ascii="Arial" w:hAnsi="Arial" w:cs="Arial"/>
            <w:sz w:val="28"/>
            <w:szCs w:val="28"/>
          </w:rPr>
          <w:delText>Fuerte.</w:delText>
        </w:r>
      </w:del>
    </w:p>
    <w:p w14:paraId="5F665F09" w14:textId="77777777" w:rsidR="00AA160E" w:rsidRPr="005E7554" w:rsidRDefault="00AA160E" w:rsidP="0077775B">
      <w:pPr>
        <w:pStyle w:val="ListParagraph"/>
        <w:numPr>
          <w:ilvl w:val="0"/>
          <w:numId w:val="14"/>
        </w:numPr>
        <w:jc w:val="both"/>
        <w:rPr>
          <w:del w:id="660" w:author="Solsire Torres-Ignacio Cardenas" w:date="2012-01-19T01:29:00Z"/>
          <w:rFonts w:ascii="Arial" w:hAnsi="Arial" w:cs="Arial"/>
          <w:sz w:val="28"/>
          <w:szCs w:val="28"/>
        </w:rPr>
      </w:pPr>
      <w:del w:id="661" w:author="Solsire Torres-Ignacio Cardenas" w:date="2012-01-19T01:29:00Z">
        <w:r w:rsidRPr="005E7554">
          <w:rPr>
            <w:rFonts w:ascii="Arial" w:hAnsi="Arial" w:cs="Arial"/>
            <w:sz w:val="28"/>
            <w:szCs w:val="28"/>
          </w:rPr>
          <w:delText>Significante.</w:delText>
        </w:r>
      </w:del>
    </w:p>
    <w:p w14:paraId="7558BC8D" w14:textId="77777777" w:rsidR="00AA160E" w:rsidRPr="005E7554" w:rsidRDefault="00AA160E" w:rsidP="00AA160E">
      <w:pPr>
        <w:pStyle w:val="ListParagraph"/>
        <w:jc w:val="both"/>
        <w:rPr>
          <w:del w:id="662" w:author="Solsire Torres-Ignacio Cardenas" w:date="2012-01-19T01:29:00Z"/>
          <w:rFonts w:ascii="Arial" w:hAnsi="Arial" w:cs="Arial"/>
          <w:sz w:val="28"/>
          <w:szCs w:val="28"/>
        </w:rPr>
      </w:pPr>
    </w:p>
    <w:p w14:paraId="684656B8" w14:textId="77777777" w:rsidR="00AA160E" w:rsidRPr="005E7554" w:rsidRDefault="00AA160E" w:rsidP="00AA160E">
      <w:pPr>
        <w:pStyle w:val="Heading2"/>
        <w:rPr>
          <w:del w:id="663" w:author="Solsire Torres-Ignacio Cardenas" w:date="2012-01-19T01:29:00Z"/>
          <w:rFonts w:cs="Arial"/>
          <w:szCs w:val="28"/>
          <w:lang w:val="es-VE"/>
        </w:rPr>
      </w:pPr>
      <w:bookmarkStart w:id="664" w:name="_Toc183152050"/>
      <w:del w:id="665" w:author="Solsire Torres-Ignacio Cardenas" w:date="2012-01-19T01:29:00Z">
        <w:r w:rsidRPr="005E7554">
          <w:rPr>
            <w:rFonts w:cs="Arial"/>
            <w:szCs w:val="28"/>
            <w:lang w:val="es-VE"/>
          </w:rPr>
          <w:delText>Matriz de Riesgos</w:delText>
        </w:r>
        <w:bookmarkEnd w:id="664"/>
      </w:del>
    </w:p>
    <w:p w14:paraId="6D79C774" w14:textId="77777777" w:rsidR="00AA160E" w:rsidRPr="005E7554" w:rsidRDefault="00AA160E" w:rsidP="00AA160E">
      <w:pPr>
        <w:rPr>
          <w:del w:id="666" w:author="Solsire Torres-Ignacio Cardenas" w:date="2012-01-19T01:29:00Z"/>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6E07EE6A" w14:textId="77777777" w:rsidTr="00BB4B94">
        <w:trPr>
          <w:del w:id="667" w:author="Solsire Torres-Ignacio Cardenas" w:date="2012-01-19T01:29:00Z"/>
        </w:trPr>
        <w:tc>
          <w:tcPr>
            <w:tcW w:w="1001" w:type="dxa"/>
          </w:tcPr>
          <w:p w14:paraId="73E59B95" w14:textId="77777777" w:rsidR="00AA160E" w:rsidRPr="005E7554" w:rsidRDefault="00AA160E" w:rsidP="00BB4B94">
            <w:pPr>
              <w:jc w:val="both"/>
              <w:rPr>
                <w:del w:id="668" w:author="Solsire Torres-Ignacio Cardenas" w:date="2012-01-19T01:29:00Z"/>
                <w:rFonts w:ascii="Arial" w:hAnsi="Arial" w:cs="Arial"/>
                <w:sz w:val="28"/>
                <w:szCs w:val="28"/>
              </w:rPr>
            </w:pPr>
            <w:del w:id="669" w:author="Solsire Torres-Ignacio Cardenas" w:date="2012-01-19T01:29:00Z">
              <w:r w:rsidRPr="005E7554">
                <w:rPr>
                  <w:rFonts w:ascii="Arial" w:hAnsi="Arial" w:cs="Arial"/>
                  <w:sz w:val="28"/>
                  <w:szCs w:val="28"/>
                </w:rPr>
                <w:delText>No.</w:delText>
              </w:r>
            </w:del>
          </w:p>
          <w:p w14:paraId="4A8E9971" w14:textId="77777777" w:rsidR="00AA160E" w:rsidRPr="005E7554" w:rsidRDefault="00AA160E" w:rsidP="00BB4B94">
            <w:pPr>
              <w:jc w:val="both"/>
              <w:rPr>
                <w:del w:id="670" w:author="Solsire Torres-Ignacio Cardenas" w:date="2012-01-19T01:29:00Z"/>
                <w:rFonts w:ascii="Arial" w:hAnsi="Arial" w:cs="Arial"/>
                <w:sz w:val="28"/>
                <w:szCs w:val="28"/>
              </w:rPr>
            </w:pPr>
            <w:del w:id="671" w:author="Solsire Torres-Ignacio Cardenas" w:date="2012-01-19T01:29:00Z">
              <w:r w:rsidRPr="005E7554">
                <w:rPr>
                  <w:rFonts w:ascii="Arial" w:hAnsi="Arial" w:cs="Arial"/>
                  <w:sz w:val="28"/>
                  <w:szCs w:val="28"/>
                </w:rPr>
                <w:delText>Riesgo</w:delText>
              </w:r>
            </w:del>
          </w:p>
        </w:tc>
        <w:tc>
          <w:tcPr>
            <w:tcW w:w="3663" w:type="dxa"/>
          </w:tcPr>
          <w:p w14:paraId="5BA156B2" w14:textId="77777777" w:rsidR="00AA160E" w:rsidRPr="005E7554" w:rsidRDefault="00AA160E" w:rsidP="00BB4B94">
            <w:pPr>
              <w:jc w:val="both"/>
              <w:rPr>
                <w:del w:id="672" w:author="Solsire Torres-Ignacio Cardenas" w:date="2012-01-19T01:29:00Z"/>
                <w:rFonts w:ascii="Arial" w:hAnsi="Arial" w:cs="Arial"/>
                <w:sz w:val="28"/>
                <w:szCs w:val="28"/>
              </w:rPr>
            </w:pPr>
            <w:del w:id="673" w:author="Solsire Torres-Ignacio Cardenas" w:date="2012-01-19T01:29:00Z">
              <w:r w:rsidRPr="005E7554">
                <w:rPr>
                  <w:rFonts w:ascii="Arial" w:hAnsi="Arial" w:cs="Arial"/>
                  <w:sz w:val="28"/>
                  <w:szCs w:val="28"/>
                </w:rPr>
                <w:delText>Descripción del riesgo</w:delText>
              </w:r>
            </w:del>
          </w:p>
        </w:tc>
        <w:tc>
          <w:tcPr>
            <w:tcW w:w="1255" w:type="dxa"/>
          </w:tcPr>
          <w:p w14:paraId="5787D1EA" w14:textId="77777777" w:rsidR="00AA160E" w:rsidRPr="005E7554" w:rsidRDefault="00AA160E" w:rsidP="00BB4B94">
            <w:pPr>
              <w:jc w:val="both"/>
              <w:rPr>
                <w:del w:id="674" w:author="Solsire Torres-Ignacio Cardenas" w:date="2012-01-19T01:29:00Z"/>
                <w:rFonts w:ascii="Arial" w:hAnsi="Arial" w:cs="Arial"/>
                <w:sz w:val="28"/>
                <w:szCs w:val="28"/>
              </w:rPr>
            </w:pPr>
            <w:del w:id="675" w:author="Solsire Torres-Ignacio Cardenas" w:date="2012-01-19T01:29:00Z">
              <w:r w:rsidRPr="005E7554">
                <w:rPr>
                  <w:rFonts w:ascii="Arial" w:hAnsi="Arial" w:cs="Arial"/>
                  <w:sz w:val="28"/>
                  <w:szCs w:val="28"/>
                </w:rPr>
                <w:delText>Origen</w:delText>
              </w:r>
            </w:del>
          </w:p>
        </w:tc>
        <w:tc>
          <w:tcPr>
            <w:tcW w:w="1779" w:type="dxa"/>
          </w:tcPr>
          <w:p w14:paraId="108CE364" w14:textId="77777777" w:rsidR="00AA160E" w:rsidRPr="005E7554" w:rsidRDefault="00AA160E" w:rsidP="00BB4B94">
            <w:pPr>
              <w:jc w:val="both"/>
              <w:rPr>
                <w:del w:id="676" w:author="Solsire Torres-Ignacio Cardenas" w:date="2012-01-19T01:29:00Z"/>
                <w:rFonts w:ascii="Arial" w:hAnsi="Arial" w:cs="Arial"/>
                <w:sz w:val="28"/>
                <w:szCs w:val="28"/>
              </w:rPr>
            </w:pPr>
            <w:del w:id="677" w:author="Solsire Torres-Ignacio Cardenas" w:date="2012-01-19T01:29:00Z">
              <w:r w:rsidRPr="005E7554">
                <w:rPr>
                  <w:rFonts w:ascii="Arial" w:hAnsi="Arial" w:cs="Arial"/>
                  <w:sz w:val="28"/>
                  <w:szCs w:val="28"/>
                </w:rPr>
                <w:delText>Tipo</w:delText>
              </w:r>
            </w:del>
          </w:p>
        </w:tc>
        <w:tc>
          <w:tcPr>
            <w:tcW w:w="1624" w:type="dxa"/>
          </w:tcPr>
          <w:p w14:paraId="07FC1D97" w14:textId="77777777" w:rsidR="00AA160E" w:rsidRPr="005E7554" w:rsidRDefault="00AA160E" w:rsidP="00BB4B94">
            <w:pPr>
              <w:jc w:val="both"/>
              <w:rPr>
                <w:del w:id="678" w:author="Solsire Torres-Ignacio Cardenas" w:date="2012-01-19T01:29:00Z"/>
                <w:rFonts w:ascii="Arial" w:hAnsi="Arial" w:cs="Arial"/>
                <w:sz w:val="28"/>
                <w:szCs w:val="28"/>
              </w:rPr>
            </w:pPr>
            <w:del w:id="679" w:author="Solsire Torres-Ignacio Cardenas" w:date="2012-01-19T01:29:00Z">
              <w:r w:rsidRPr="005E7554">
                <w:rPr>
                  <w:rFonts w:ascii="Arial" w:hAnsi="Arial" w:cs="Arial"/>
                  <w:sz w:val="28"/>
                  <w:szCs w:val="28"/>
                </w:rPr>
                <w:delText>Fuente</w:delText>
              </w:r>
            </w:del>
          </w:p>
        </w:tc>
      </w:tr>
      <w:tr w:rsidR="00AA160E" w:rsidRPr="005E7554" w14:paraId="6E6B828C" w14:textId="77777777" w:rsidTr="00BB4B94">
        <w:trPr>
          <w:del w:id="680" w:author="Solsire Torres-Ignacio Cardenas" w:date="2012-01-19T01:29:00Z"/>
        </w:trPr>
        <w:tc>
          <w:tcPr>
            <w:tcW w:w="1001" w:type="dxa"/>
          </w:tcPr>
          <w:p w14:paraId="41523A11" w14:textId="77777777" w:rsidR="00AA160E" w:rsidRPr="005E7554" w:rsidRDefault="00AA160E" w:rsidP="00BB4B94">
            <w:pPr>
              <w:jc w:val="both"/>
              <w:rPr>
                <w:del w:id="681" w:author="Solsire Torres-Ignacio Cardenas" w:date="2012-01-19T01:29:00Z"/>
                <w:rFonts w:ascii="Arial" w:hAnsi="Arial" w:cs="Arial"/>
                <w:sz w:val="28"/>
                <w:szCs w:val="28"/>
              </w:rPr>
            </w:pPr>
            <w:del w:id="682" w:author="Solsire Torres-Ignacio Cardenas" w:date="2012-01-19T01:29:00Z">
              <w:r w:rsidRPr="005E7554">
                <w:rPr>
                  <w:rFonts w:ascii="Arial" w:hAnsi="Arial" w:cs="Arial"/>
                  <w:sz w:val="28"/>
                  <w:szCs w:val="28"/>
                </w:rPr>
                <w:delText>R01</w:delText>
              </w:r>
            </w:del>
          </w:p>
        </w:tc>
        <w:tc>
          <w:tcPr>
            <w:tcW w:w="3663" w:type="dxa"/>
          </w:tcPr>
          <w:p w14:paraId="0A8A64D6" w14:textId="77777777" w:rsidR="00AA160E" w:rsidRPr="005E7554" w:rsidRDefault="00AA160E" w:rsidP="00BB4B94">
            <w:pPr>
              <w:jc w:val="both"/>
              <w:rPr>
                <w:del w:id="683" w:author="Solsire Torres-Ignacio Cardenas" w:date="2012-01-19T01:29:00Z"/>
                <w:rFonts w:ascii="Arial" w:hAnsi="Arial" w:cs="Arial"/>
                <w:sz w:val="28"/>
                <w:szCs w:val="28"/>
              </w:rPr>
            </w:pPr>
            <w:del w:id="684" w:author="Solsire Torres-Ignacio Cardenas" w:date="2012-01-19T01:29:00Z">
              <w:r w:rsidRPr="005E7554">
                <w:rPr>
                  <w:rFonts w:ascii="Arial" w:hAnsi="Arial" w:cs="Arial"/>
                  <w:sz w:val="28"/>
                  <w:szCs w:val="28"/>
                </w:rPr>
                <w:delText>Problemas a la hora de integrar el mecanismo desarrollado con el portal web del banco.</w:delText>
              </w:r>
            </w:del>
          </w:p>
          <w:p w14:paraId="7A4B243B" w14:textId="77777777" w:rsidR="00AA160E" w:rsidRPr="005E7554" w:rsidRDefault="00AA160E" w:rsidP="00BB4B94">
            <w:pPr>
              <w:jc w:val="both"/>
              <w:rPr>
                <w:del w:id="685" w:author="Solsire Torres-Ignacio Cardenas" w:date="2012-01-19T01:29:00Z"/>
                <w:rFonts w:ascii="Arial" w:hAnsi="Arial" w:cs="Arial"/>
                <w:sz w:val="28"/>
                <w:szCs w:val="28"/>
              </w:rPr>
            </w:pPr>
          </w:p>
        </w:tc>
        <w:tc>
          <w:tcPr>
            <w:tcW w:w="1255" w:type="dxa"/>
          </w:tcPr>
          <w:p w14:paraId="2FB9D802" w14:textId="77777777" w:rsidR="00AA160E" w:rsidRPr="005E7554" w:rsidRDefault="00AA160E" w:rsidP="00BB4B94">
            <w:pPr>
              <w:jc w:val="both"/>
              <w:rPr>
                <w:del w:id="686" w:author="Solsire Torres-Ignacio Cardenas" w:date="2012-01-19T01:29:00Z"/>
                <w:rFonts w:ascii="Arial" w:hAnsi="Arial" w:cs="Arial"/>
                <w:sz w:val="28"/>
                <w:szCs w:val="28"/>
              </w:rPr>
            </w:pPr>
            <w:del w:id="687" w:author="Solsire Torres-Ignacio Cardenas" w:date="2012-01-19T01:29:00Z">
              <w:r w:rsidRPr="005E7554">
                <w:rPr>
                  <w:rFonts w:ascii="Arial" w:hAnsi="Arial" w:cs="Arial"/>
                  <w:sz w:val="28"/>
                  <w:szCs w:val="28"/>
                </w:rPr>
                <w:delText>Interno</w:delText>
              </w:r>
            </w:del>
          </w:p>
        </w:tc>
        <w:tc>
          <w:tcPr>
            <w:tcW w:w="1779" w:type="dxa"/>
          </w:tcPr>
          <w:p w14:paraId="07A07FD9" w14:textId="77777777" w:rsidR="00AA160E" w:rsidRPr="005E7554" w:rsidRDefault="00AA160E" w:rsidP="00BB4B94">
            <w:pPr>
              <w:jc w:val="both"/>
              <w:rPr>
                <w:del w:id="688" w:author="Solsire Torres-Ignacio Cardenas" w:date="2012-01-19T01:29:00Z"/>
                <w:rFonts w:ascii="Arial" w:hAnsi="Arial" w:cs="Arial"/>
                <w:sz w:val="28"/>
                <w:szCs w:val="28"/>
              </w:rPr>
            </w:pPr>
            <w:del w:id="689" w:author="Solsire Torres-Ignacio Cardenas" w:date="2012-01-19T01:29:00Z">
              <w:r w:rsidRPr="005E7554">
                <w:rPr>
                  <w:rFonts w:ascii="Arial" w:hAnsi="Arial" w:cs="Arial"/>
                  <w:sz w:val="28"/>
                  <w:szCs w:val="28"/>
                </w:rPr>
                <w:delText>Riesgo de proceso</w:delText>
              </w:r>
            </w:del>
          </w:p>
        </w:tc>
        <w:tc>
          <w:tcPr>
            <w:tcW w:w="1624" w:type="dxa"/>
          </w:tcPr>
          <w:p w14:paraId="3355675F" w14:textId="77777777" w:rsidR="00AA160E" w:rsidRPr="005E7554" w:rsidRDefault="00AA160E" w:rsidP="00BB4B94">
            <w:pPr>
              <w:jc w:val="both"/>
              <w:rPr>
                <w:del w:id="690" w:author="Solsire Torres-Ignacio Cardenas" w:date="2012-01-19T01:29:00Z"/>
                <w:rFonts w:ascii="Arial" w:hAnsi="Arial" w:cs="Arial"/>
                <w:sz w:val="28"/>
                <w:szCs w:val="28"/>
              </w:rPr>
            </w:pPr>
            <w:del w:id="691" w:author="Solsire Torres-Ignacio Cardenas" w:date="2012-01-19T01:29:00Z">
              <w:r w:rsidRPr="005E7554">
                <w:rPr>
                  <w:rFonts w:ascii="Arial" w:hAnsi="Arial" w:cs="Arial"/>
                  <w:sz w:val="28"/>
                  <w:szCs w:val="28"/>
                </w:rPr>
                <w:delText>Diseño</w:delText>
              </w:r>
            </w:del>
          </w:p>
        </w:tc>
      </w:tr>
      <w:tr w:rsidR="00AA160E" w:rsidRPr="005E7554" w14:paraId="6E73E45E" w14:textId="77777777" w:rsidTr="00BB4B94">
        <w:trPr>
          <w:del w:id="692" w:author="Solsire Torres-Ignacio Cardenas" w:date="2012-01-19T01:29:00Z"/>
        </w:trPr>
        <w:tc>
          <w:tcPr>
            <w:tcW w:w="1001" w:type="dxa"/>
          </w:tcPr>
          <w:p w14:paraId="2D7C294D" w14:textId="77777777" w:rsidR="00AA160E" w:rsidRPr="005E7554" w:rsidRDefault="00AA160E" w:rsidP="00BB4B94">
            <w:pPr>
              <w:jc w:val="both"/>
              <w:rPr>
                <w:del w:id="693" w:author="Solsire Torres-Ignacio Cardenas" w:date="2012-01-19T01:29:00Z"/>
                <w:rFonts w:ascii="Arial" w:hAnsi="Arial" w:cs="Arial"/>
                <w:sz w:val="28"/>
                <w:szCs w:val="28"/>
              </w:rPr>
            </w:pPr>
            <w:del w:id="694" w:author="Solsire Torres-Ignacio Cardenas" w:date="2012-01-19T01:29:00Z">
              <w:r w:rsidRPr="005E7554">
                <w:rPr>
                  <w:rFonts w:ascii="Arial" w:hAnsi="Arial" w:cs="Arial"/>
                  <w:sz w:val="28"/>
                  <w:szCs w:val="28"/>
                </w:rPr>
                <w:delText>R02</w:delText>
              </w:r>
            </w:del>
          </w:p>
        </w:tc>
        <w:tc>
          <w:tcPr>
            <w:tcW w:w="3663" w:type="dxa"/>
          </w:tcPr>
          <w:p w14:paraId="0F492CF1" w14:textId="77777777" w:rsidR="00AA160E" w:rsidRPr="005E7554" w:rsidRDefault="00AA160E" w:rsidP="00BB4B94">
            <w:pPr>
              <w:jc w:val="both"/>
              <w:rPr>
                <w:del w:id="695" w:author="Solsire Torres-Ignacio Cardenas" w:date="2012-01-19T01:29:00Z"/>
                <w:rFonts w:ascii="Arial" w:hAnsi="Arial" w:cs="Arial"/>
                <w:sz w:val="28"/>
                <w:szCs w:val="28"/>
              </w:rPr>
            </w:pPr>
            <w:del w:id="696" w:author="Solsire Torres-Ignacio Cardenas" w:date="2012-01-19T01:29:00Z">
              <w:r w:rsidRPr="005E7554">
                <w:rPr>
                  <w:rFonts w:ascii="Arial" w:hAnsi="Arial" w:cs="Arial"/>
                  <w:sz w:val="28"/>
                  <w:szCs w:val="28"/>
                </w:rPr>
                <w:delText>Problemas con algún servidor del banco.</w:delText>
              </w:r>
            </w:del>
          </w:p>
          <w:p w14:paraId="054DD559" w14:textId="77777777" w:rsidR="00AA160E" w:rsidRPr="005E7554" w:rsidRDefault="00AA160E" w:rsidP="00BB4B94">
            <w:pPr>
              <w:jc w:val="both"/>
              <w:rPr>
                <w:del w:id="697" w:author="Solsire Torres-Ignacio Cardenas" w:date="2012-01-19T01:29:00Z"/>
                <w:rFonts w:ascii="Arial" w:hAnsi="Arial" w:cs="Arial"/>
                <w:sz w:val="28"/>
                <w:szCs w:val="28"/>
              </w:rPr>
            </w:pPr>
          </w:p>
        </w:tc>
        <w:tc>
          <w:tcPr>
            <w:tcW w:w="1255" w:type="dxa"/>
          </w:tcPr>
          <w:p w14:paraId="15FE68DD" w14:textId="77777777" w:rsidR="00AA160E" w:rsidRPr="005E7554" w:rsidRDefault="00AA160E" w:rsidP="00BB4B94">
            <w:pPr>
              <w:jc w:val="both"/>
              <w:rPr>
                <w:del w:id="698" w:author="Solsire Torres-Ignacio Cardenas" w:date="2012-01-19T01:29:00Z"/>
                <w:rFonts w:ascii="Arial" w:hAnsi="Arial" w:cs="Arial"/>
                <w:sz w:val="28"/>
                <w:szCs w:val="28"/>
              </w:rPr>
            </w:pPr>
            <w:del w:id="699" w:author="Solsire Torres-Ignacio Cardenas" w:date="2012-01-19T01:29:00Z">
              <w:r w:rsidRPr="005E7554">
                <w:rPr>
                  <w:rFonts w:ascii="Arial" w:hAnsi="Arial" w:cs="Arial"/>
                  <w:sz w:val="28"/>
                  <w:szCs w:val="28"/>
                </w:rPr>
                <w:delText>Interno</w:delText>
              </w:r>
            </w:del>
          </w:p>
        </w:tc>
        <w:tc>
          <w:tcPr>
            <w:tcW w:w="1779" w:type="dxa"/>
          </w:tcPr>
          <w:p w14:paraId="5C099C3B" w14:textId="77777777" w:rsidR="00AA160E" w:rsidRPr="005E7554" w:rsidRDefault="00AA160E" w:rsidP="00BB4B94">
            <w:pPr>
              <w:jc w:val="both"/>
              <w:rPr>
                <w:del w:id="700" w:author="Solsire Torres-Ignacio Cardenas" w:date="2012-01-19T01:29:00Z"/>
                <w:rFonts w:ascii="Arial" w:hAnsi="Arial" w:cs="Arial"/>
                <w:sz w:val="28"/>
                <w:szCs w:val="28"/>
              </w:rPr>
            </w:pPr>
            <w:del w:id="701" w:author="Solsire Torres-Ignacio Cardenas" w:date="2012-01-19T01:29:00Z">
              <w:r w:rsidRPr="005E7554">
                <w:rPr>
                  <w:rFonts w:ascii="Arial" w:hAnsi="Arial" w:cs="Arial"/>
                  <w:sz w:val="28"/>
                  <w:szCs w:val="28"/>
                </w:rPr>
                <w:delText>Riesgo Tecnológico</w:delText>
              </w:r>
            </w:del>
          </w:p>
        </w:tc>
        <w:tc>
          <w:tcPr>
            <w:tcW w:w="1624" w:type="dxa"/>
          </w:tcPr>
          <w:p w14:paraId="77BB7B3E" w14:textId="77777777" w:rsidR="00AA160E" w:rsidRPr="005E7554" w:rsidRDefault="00AA160E" w:rsidP="00BB4B94">
            <w:pPr>
              <w:jc w:val="both"/>
              <w:rPr>
                <w:del w:id="702" w:author="Solsire Torres-Ignacio Cardenas" w:date="2012-01-19T01:29:00Z"/>
                <w:rFonts w:ascii="Arial" w:hAnsi="Arial" w:cs="Arial"/>
                <w:sz w:val="28"/>
                <w:szCs w:val="28"/>
              </w:rPr>
            </w:pPr>
            <w:del w:id="703" w:author="Solsire Torres-Ignacio Cardenas" w:date="2012-01-19T01:29:00Z">
              <w:r w:rsidRPr="005E7554">
                <w:rPr>
                  <w:rFonts w:ascii="Arial" w:hAnsi="Arial" w:cs="Arial"/>
                  <w:sz w:val="28"/>
                  <w:szCs w:val="28"/>
                </w:rPr>
                <w:delText>Fallas</w:delText>
              </w:r>
            </w:del>
          </w:p>
        </w:tc>
      </w:tr>
      <w:tr w:rsidR="00AA160E" w:rsidRPr="005E7554" w14:paraId="0F41272B" w14:textId="77777777" w:rsidTr="00BB4B94">
        <w:trPr>
          <w:del w:id="704" w:author="Solsire Torres-Ignacio Cardenas" w:date="2012-01-19T01:29:00Z"/>
        </w:trPr>
        <w:tc>
          <w:tcPr>
            <w:tcW w:w="1001" w:type="dxa"/>
          </w:tcPr>
          <w:p w14:paraId="6F0CEB3F" w14:textId="77777777" w:rsidR="00AA160E" w:rsidRPr="005E7554" w:rsidRDefault="00AA160E" w:rsidP="00BB4B94">
            <w:pPr>
              <w:jc w:val="both"/>
              <w:rPr>
                <w:del w:id="705" w:author="Solsire Torres-Ignacio Cardenas" w:date="2012-01-19T01:29:00Z"/>
                <w:rFonts w:ascii="Arial" w:hAnsi="Arial" w:cs="Arial"/>
                <w:sz w:val="28"/>
                <w:szCs w:val="28"/>
              </w:rPr>
            </w:pPr>
            <w:del w:id="706" w:author="Solsire Torres-Ignacio Cardenas" w:date="2012-01-19T01:29:00Z">
              <w:r w:rsidRPr="005E7554">
                <w:rPr>
                  <w:rFonts w:ascii="Arial" w:hAnsi="Arial" w:cs="Arial"/>
                  <w:sz w:val="28"/>
                  <w:szCs w:val="28"/>
                </w:rPr>
                <w:delText>R03</w:delText>
              </w:r>
            </w:del>
          </w:p>
        </w:tc>
        <w:tc>
          <w:tcPr>
            <w:tcW w:w="3663" w:type="dxa"/>
          </w:tcPr>
          <w:p w14:paraId="5DA9CEE4" w14:textId="77777777" w:rsidR="00AA160E" w:rsidRPr="005E7554" w:rsidRDefault="00AA160E" w:rsidP="00BB4B94">
            <w:pPr>
              <w:jc w:val="both"/>
              <w:rPr>
                <w:del w:id="707" w:author="Solsire Torres-Ignacio Cardenas" w:date="2012-01-19T01:29:00Z"/>
                <w:rFonts w:ascii="Arial" w:hAnsi="Arial" w:cs="Arial"/>
                <w:sz w:val="28"/>
                <w:szCs w:val="28"/>
              </w:rPr>
            </w:pPr>
            <w:del w:id="708" w:author="Solsire Torres-Ignacio Cardenas" w:date="2012-01-19T01:29:00Z">
              <w:r w:rsidRPr="005E7554">
                <w:rPr>
                  <w:rFonts w:ascii="Arial" w:hAnsi="Arial" w:cs="Arial"/>
                  <w:sz w:val="28"/>
                  <w:szCs w:val="28"/>
                </w:rPr>
                <w:delText>Poca receptividad de los clientes al mecanismo desarrollado.</w:delText>
              </w:r>
            </w:del>
          </w:p>
          <w:p w14:paraId="5672D62C" w14:textId="77777777" w:rsidR="00AA160E" w:rsidRPr="005E7554" w:rsidRDefault="00AA160E" w:rsidP="00BB4B94">
            <w:pPr>
              <w:jc w:val="both"/>
              <w:rPr>
                <w:del w:id="709" w:author="Solsire Torres-Ignacio Cardenas" w:date="2012-01-19T01:29:00Z"/>
                <w:rFonts w:ascii="Arial" w:hAnsi="Arial" w:cs="Arial"/>
                <w:sz w:val="28"/>
                <w:szCs w:val="28"/>
              </w:rPr>
            </w:pPr>
          </w:p>
        </w:tc>
        <w:tc>
          <w:tcPr>
            <w:tcW w:w="1255" w:type="dxa"/>
          </w:tcPr>
          <w:p w14:paraId="0E8F2B8E" w14:textId="77777777" w:rsidR="00AA160E" w:rsidRPr="005E7554" w:rsidRDefault="00AA160E" w:rsidP="00BB4B94">
            <w:pPr>
              <w:jc w:val="both"/>
              <w:rPr>
                <w:del w:id="710" w:author="Solsire Torres-Ignacio Cardenas" w:date="2012-01-19T01:29:00Z"/>
                <w:rFonts w:ascii="Arial" w:hAnsi="Arial" w:cs="Arial"/>
                <w:sz w:val="28"/>
                <w:szCs w:val="28"/>
              </w:rPr>
            </w:pPr>
            <w:del w:id="711" w:author="Solsire Torres-Ignacio Cardenas" w:date="2012-01-19T01:29:00Z">
              <w:r w:rsidRPr="005E7554">
                <w:rPr>
                  <w:rFonts w:ascii="Arial" w:hAnsi="Arial" w:cs="Arial"/>
                  <w:sz w:val="28"/>
                  <w:szCs w:val="28"/>
                </w:rPr>
                <w:delText>Externo</w:delText>
              </w:r>
            </w:del>
          </w:p>
        </w:tc>
        <w:tc>
          <w:tcPr>
            <w:tcW w:w="1779" w:type="dxa"/>
          </w:tcPr>
          <w:p w14:paraId="2586AAB3" w14:textId="77777777" w:rsidR="00AA160E" w:rsidRPr="005E7554" w:rsidRDefault="00AA160E" w:rsidP="00BB4B94">
            <w:pPr>
              <w:jc w:val="both"/>
              <w:rPr>
                <w:del w:id="712" w:author="Solsire Torres-Ignacio Cardenas" w:date="2012-01-19T01:29:00Z"/>
                <w:rFonts w:ascii="Arial" w:hAnsi="Arial" w:cs="Arial"/>
                <w:sz w:val="28"/>
                <w:szCs w:val="28"/>
              </w:rPr>
            </w:pPr>
            <w:del w:id="713" w:author="Solsire Torres-Ignacio Cardenas" w:date="2012-01-19T01:29:00Z">
              <w:r w:rsidRPr="005E7554">
                <w:rPr>
                  <w:rFonts w:ascii="Arial" w:hAnsi="Arial" w:cs="Arial"/>
                  <w:sz w:val="28"/>
                  <w:szCs w:val="28"/>
                </w:rPr>
                <w:delText>Riesgo Humano</w:delText>
              </w:r>
            </w:del>
          </w:p>
        </w:tc>
        <w:tc>
          <w:tcPr>
            <w:tcW w:w="1624" w:type="dxa"/>
          </w:tcPr>
          <w:p w14:paraId="3A4F4CC6" w14:textId="77777777" w:rsidR="00AA160E" w:rsidRPr="005E7554" w:rsidRDefault="00AA160E" w:rsidP="00BB4B94">
            <w:pPr>
              <w:jc w:val="both"/>
              <w:rPr>
                <w:del w:id="714" w:author="Solsire Torres-Ignacio Cardenas" w:date="2012-01-19T01:29:00Z"/>
                <w:rFonts w:ascii="Arial" w:hAnsi="Arial" w:cs="Arial"/>
                <w:sz w:val="28"/>
                <w:szCs w:val="28"/>
              </w:rPr>
            </w:pPr>
            <w:del w:id="715" w:author="Solsire Torres-Ignacio Cardenas" w:date="2012-01-19T01:29:00Z">
              <w:r w:rsidRPr="005E7554">
                <w:rPr>
                  <w:rFonts w:ascii="Arial" w:hAnsi="Arial" w:cs="Arial"/>
                  <w:sz w:val="28"/>
                  <w:szCs w:val="28"/>
                </w:rPr>
                <w:delText>Planeación</w:delText>
              </w:r>
            </w:del>
          </w:p>
        </w:tc>
      </w:tr>
      <w:tr w:rsidR="00AA160E" w:rsidRPr="005E7554" w14:paraId="3F9C6008" w14:textId="77777777" w:rsidTr="00BB4B94">
        <w:trPr>
          <w:del w:id="716" w:author="Solsire Torres-Ignacio Cardenas" w:date="2012-01-19T01:29:00Z"/>
        </w:trPr>
        <w:tc>
          <w:tcPr>
            <w:tcW w:w="1001" w:type="dxa"/>
          </w:tcPr>
          <w:p w14:paraId="51884AED" w14:textId="77777777" w:rsidR="00AA160E" w:rsidRPr="005E7554" w:rsidRDefault="00AA160E" w:rsidP="00BB4B94">
            <w:pPr>
              <w:jc w:val="both"/>
              <w:rPr>
                <w:del w:id="717" w:author="Solsire Torres-Ignacio Cardenas" w:date="2012-01-19T01:29:00Z"/>
                <w:rFonts w:ascii="Arial" w:hAnsi="Arial" w:cs="Arial"/>
                <w:sz w:val="28"/>
                <w:szCs w:val="28"/>
              </w:rPr>
            </w:pPr>
            <w:del w:id="718" w:author="Solsire Torres-Ignacio Cardenas" w:date="2012-01-19T01:29:00Z">
              <w:r w:rsidRPr="005E7554">
                <w:rPr>
                  <w:rFonts w:ascii="Arial" w:hAnsi="Arial" w:cs="Arial"/>
                  <w:sz w:val="28"/>
                  <w:szCs w:val="28"/>
                </w:rPr>
                <w:delText>R04</w:delText>
              </w:r>
            </w:del>
          </w:p>
        </w:tc>
        <w:tc>
          <w:tcPr>
            <w:tcW w:w="3663" w:type="dxa"/>
          </w:tcPr>
          <w:p w14:paraId="74AF49AD" w14:textId="77777777" w:rsidR="00AA160E" w:rsidRPr="005E7554" w:rsidRDefault="00AA160E" w:rsidP="00BB4B94">
            <w:pPr>
              <w:jc w:val="both"/>
              <w:rPr>
                <w:del w:id="719" w:author="Solsire Torres-Ignacio Cardenas" w:date="2012-01-19T01:29:00Z"/>
                <w:rFonts w:ascii="Arial" w:hAnsi="Arial" w:cs="Arial"/>
                <w:sz w:val="28"/>
                <w:szCs w:val="28"/>
              </w:rPr>
            </w:pPr>
            <w:del w:id="720" w:author="Solsire Torres-Ignacio Cardenas" w:date="2012-01-19T01:29:00Z">
              <w:r w:rsidRPr="005E7554">
                <w:rPr>
                  <w:rFonts w:ascii="Arial" w:hAnsi="Arial" w:cs="Arial"/>
                  <w:sz w:val="28"/>
                  <w:szCs w:val="28"/>
                </w:rPr>
                <w:delText>Problemas con el sistema interno del banco.</w:delText>
              </w:r>
            </w:del>
          </w:p>
          <w:p w14:paraId="03AA5B0D" w14:textId="77777777" w:rsidR="00AA160E" w:rsidRPr="005E7554" w:rsidRDefault="00AA160E" w:rsidP="00BB4B94">
            <w:pPr>
              <w:jc w:val="both"/>
              <w:rPr>
                <w:del w:id="721" w:author="Solsire Torres-Ignacio Cardenas" w:date="2012-01-19T01:29:00Z"/>
                <w:rFonts w:ascii="Arial" w:hAnsi="Arial" w:cs="Arial"/>
                <w:sz w:val="28"/>
                <w:szCs w:val="28"/>
              </w:rPr>
            </w:pPr>
          </w:p>
        </w:tc>
        <w:tc>
          <w:tcPr>
            <w:tcW w:w="1255" w:type="dxa"/>
          </w:tcPr>
          <w:p w14:paraId="3973B619" w14:textId="77777777" w:rsidR="00AA160E" w:rsidRPr="005E7554" w:rsidRDefault="00AA160E" w:rsidP="00BB4B94">
            <w:pPr>
              <w:jc w:val="both"/>
              <w:rPr>
                <w:del w:id="722" w:author="Solsire Torres-Ignacio Cardenas" w:date="2012-01-19T01:29:00Z"/>
                <w:rFonts w:ascii="Arial" w:hAnsi="Arial" w:cs="Arial"/>
                <w:sz w:val="28"/>
                <w:szCs w:val="28"/>
              </w:rPr>
            </w:pPr>
            <w:del w:id="723" w:author="Solsire Torres-Ignacio Cardenas" w:date="2012-01-19T01:29:00Z">
              <w:r w:rsidRPr="005E7554">
                <w:rPr>
                  <w:rFonts w:ascii="Arial" w:hAnsi="Arial" w:cs="Arial"/>
                  <w:sz w:val="28"/>
                  <w:szCs w:val="28"/>
                </w:rPr>
                <w:delText>Interno</w:delText>
              </w:r>
            </w:del>
          </w:p>
        </w:tc>
        <w:tc>
          <w:tcPr>
            <w:tcW w:w="1779" w:type="dxa"/>
          </w:tcPr>
          <w:p w14:paraId="271DB5A6" w14:textId="77777777" w:rsidR="00AA160E" w:rsidRPr="005E7554" w:rsidRDefault="00AA160E" w:rsidP="00BB4B94">
            <w:pPr>
              <w:jc w:val="both"/>
              <w:rPr>
                <w:del w:id="724" w:author="Solsire Torres-Ignacio Cardenas" w:date="2012-01-19T01:29:00Z"/>
                <w:rFonts w:ascii="Arial" w:hAnsi="Arial" w:cs="Arial"/>
                <w:sz w:val="28"/>
                <w:szCs w:val="28"/>
              </w:rPr>
            </w:pPr>
            <w:del w:id="725" w:author="Solsire Torres-Ignacio Cardenas" w:date="2012-01-19T01:29:00Z">
              <w:r w:rsidRPr="005E7554">
                <w:rPr>
                  <w:rFonts w:ascii="Arial" w:hAnsi="Arial" w:cs="Arial"/>
                  <w:sz w:val="28"/>
                  <w:szCs w:val="28"/>
                </w:rPr>
                <w:delText>Riesgo Tecnológico</w:delText>
              </w:r>
            </w:del>
          </w:p>
        </w:tc>
        <w:tc>
          <w:tcPr>
            <w:tcW w:w="1624" w:type="dxa"/>
          </w:tcPr>
          <w:p w14:paraId="39CE6F9B" w14:textId="77777777" w:rsidR="00AA160E" w:rsidRPr="005E7554" w:rsidRDefault="00AA160E" w:rsidP="00BB4B94">
            <w:pPr>
              <w:jc w:val="both"/>
              <w:rPr>
                <w:del w:id="726" w:author="Solsire Torres-Ignacio Cardenas" w:date="2012-01-19T01:29:00Z"/>
                <w:rFonts w:ascii="Arial" w:hAnsi="Arial" w:cs="Arial"/>
                <w:sz w:val="28"/>
                <w:szCs w:val="28"/>
              </w:rPr>
            </w:pPr>
            <w:del w:id="727" w:author="Solsire Torres-Ignacio Cardenas" w:date="2012-01-19T01:29:00Z">
              <w:r w:rsidRPr="005E7554">
                <w:rPr>
                  <w:rFonts w:ascii="Arial" w:hAnsi="Arial" w:cs="Arial"/>
                  <w:sz w:val="28"/>
                  <w:szCs w:val="28"/>
                </w:rPr>
                <w:delText>Fallas</w:delText>
              </w:r>
            </w:del>
          </w:p>
        </w:tc>
      </w:tr>
      <w:tr w:rsidR="00AA160E" w:rsidRPr="005E7554" w14:paraId="3109E091" w14:textId="77777777" w:rsidTr="00BB4B94">
        <w:trPr>
          <w:del w:id="728" w:author="Solsire Torres-Ignacio Cardenas" w:date="2012-01-19T01:29:00Z"/>
        </w:trPr>
        <w:tc>
          <w:tcPr>
            <w:tcW w:w="1001" w:type="dxa"/>
          </w:tcPr>
          <w:p w14:paraId="6D1CDAC3" w14:textId="77777777" w:rsidR="00AA160E" w:rsidRPr="005E7554" w:rsidRDefault="00AA160E" w:rsidP="00BB4B94">
            <w:pPr>
              <w:jc w:val="both"/>
              <w:rPr>
                <w:del w:id="729" w:author="Solsire Torres-Ignacio Cardenas" w:date="2012-01-19T01:29:00Z"/>
                <w:rFonts w:ascii="Arial" w:hAnsi="Arial" w:cs="Arial"/>
                <w:sz w:val="28"/>
                <w:szCs w:val="28"/>
              </w:rPr>
            </w:pPr>
            <w:del w:id="730" w:author="Solsire Torres-Ignacio Cardenas" w:date="2012-01-19T01:29:00Z">
              <w:r w:rsidRPr="005E7554">
                <w:rPr>
                  <w:rFonts w:ascii="Arial" w:hAnsi="Arial" w:cs="Arial"/>
                  <w:sz w:val="28"/>
                  <w:szCs w:val="28"/>
                </w:rPr>
                <w:delText>R05</w:delText>
              </w:r>
            </w:del>
          </w:p>
        </w:tc>
        <w:tc>
          <w:tcPr>
            <w:tcW w:w="3663" w:type="dxa"/>
          </w:tcPr>
          <w:p w14:paraId="07014C1A" w14:textId="77777777" w:rsidR="00AA160E" w:rsidRPr="005E7554" w:rsidRDefault="00AA160E" w:rsidP="00BB4B94">
            <w:pPr>
              <w:jc w:val="both"/>
              <w:rPr>
                <w:del w:id="731" w:author="Solsire Torres-Ignacio Cardenas" w:date="2012-01-19T01:29:00Z"/>
                <w:rFonts w:ascii="Arial" w:hAnsi="Arial" w:cs="Arial"/>
                <w:sz w:val="28"/>
                <w:szCs w:val="28"/>
              </w:rPr>
            </w:pPr>
            <w:del w:id="732" w:author="Solsire Torres-Ignacio Cardenas" w:date="2012-01-19T01:29:00Z">
              <w:r w:rsidRPr="005E7554">
                <w:rPr>
                  <w:rFonts w:ascii="Arial" w:hAnsi="Arial" w:cs="Arial"/>
                  <w:sz w:val="28"/>
                  <w:szCs w:val="28"/>
                </w:rPr>
                <w:delText>Mala clasificación de la información que puede suministrarse a los clientes a través del chat en línea.</w:delText>
              </w:r>
            </w:del>
          </w:p>
          <w:p w14:paraId="57D12C3A" w14:textId="77777777" w:rsidR="00AA160E" w:rsidRPr="005E7554" w:rsidRDefault="00AA160E" w:rsidP="00BB4B94">
            <w:pPr>
              <w:jc w:val="both"/>
              <w:rPr>
                <w:del w:id="733" w:author="Solsire Torres-Ignacio Cardenas" w:date="2012-01-19T01:29:00Z"/>
                <w:rFonts w:ascii="Arial" w:hAnsi="Arial" w:cs="Arial"/>
                <w:sz w:val="28"/>
                <w:szCs w:val="28"/>
              </w:rPr>
            </w:pPr>
          </w:p>
        </w:tc>
        <w:tc>
          <w:tcPr>
            <w:tcW w:w="1255" w:type="dxa"/>
          </w:tcPr>
          <w:p w14:paraId="0E9AA269" w14:textId="77777777" w:rsidR="00AA160E" w:rsidRPr="005E7554" w:rsidRDefault="00AA160E" w:rsidP="00BB4B94">
            <w:pPr>
              <w:jc w:val="both"/>
              <w:rPr>
                <w:del w:id="734" w:author="Solsire Torres-Ignacio Cardenas" w:date="2012-01-19T01:29:00Z"/>
                <w:rFonts w:ascii="Arial" w:hAnsi="Arial" w:cs="Arial"/>
                <w:sz w:val="28"/>
                <w:szCs w:val="28"/>
              </w:rPr>
            </w:pPr>
            <w:del w:id="735" w:author="Solsire Torres-Ignacio Cardenas" w:date="2012-01-19T01:29:00Z">
              <w:r w:rsidRPr="005E7554">
                <w:rPr>
                  <w:rFonts w:ascii="Arial" w:hAnsi="Arial" w:cs="Arial"/>
                  <w:sz w:val="28"/>
                  <w:szCs w:val="28"/>
                </w:rPr>
                <w:delText>Interno</w:delText>
              </w:r>
            </w:del>
          </w:p>
        </w:tc>
        <w:tc>
          <w:tcPr>
            <w:tcW w:w="1779" w:type="dxa"/>
          </w:tcPr>
          <w:p w14:paraId="5D555ADA" w14:textId="77777777" w:rsidR="00AA160E" w:rsidRPr="005E7554" w:rsidRDefault="00AA160E" w:rsidP="00BB4B94">
            <w:pPr>
              <w:jc w:val="both"/>
              <w:rPr>
                <w:del w:id="736" w:author="Solsire Torres-Ignacio Cardenas" w:date="2012-01-19T01:29:00Z"/>
                <w:rFonts w:ascii="Arial" w:hAnsi="Arial" w:cs="Arial"/>
                <w:sz w:val="28"/>
                <w:szCs w:val="28"/>
              </w:rPr>
            </w:pPr>
            <w:del w:id="737" w:author="Solsire Torres-Ignacio Cardenas" w:date="2012-01-19T01:29:00Z">
              <w:r w:rsidRPr="005E7554">
                <w:rPr>
                  <w:rFonts w:ascii="Arial" w:hAnsi="Arial" w:cs="Arial"/>
                  <w:sz w:val="28"/>
                  <w:szCs w:val="28"/>
                </w:rPr>
                <w:delText>Riesgo Humano</w:delText>
              </w:r>
            </w:del>
          </w:p>
        </w:tc>
        <w:tc>
          <w:tcPr>
            <w:tcW w:w="1624" w:type="dxa"/>
          </w:tcPr>
          <w:p w14:paraId="2E8B4CB1" w14:textId="77777777" w:rsidR="00AA160E" w:rsidRPr="005E7554" w:rsidRDefault="00AA160E" w:rsidP="00BB4B94">
            <w:pPr>
              <w:jc w:val="both"/>
              <w:rPr>
                <w:del w:id="738" w:author="Solsire Torres-Ignacio Cardenas" w:date="2012-01-19T01:29:00Z"/>
                <w:rFonts w:ascii="Arial" w:hAnsi="Arial" w:cs="Arial"/>
                <w:sz w:val="28"/>
                <w:szCs w:val="28"/>
              </w:rPr>
            </w:pPr>
            <w:del w:id="739" w:author="Solsire Torres-Ignacio Cardenas" w:date="2012-01-19T01:29:00Z">
              <w:r w:rsidRPr="005E7554">
                <w:rPr>
                  <w:rFonts w:ascii="Arial" w:hAnsi="Arial" w:cs="Arial"/>
                  <w:sz w:val="28"/>
                  <w:szCs w:val="28"/>
                </w:rPr>
                <w:delText>Errores Humanos</w:delText>
              </w:r>
            </w:del>
          </w:p>
        </w:tc>
      </w:tr>
      <w:tr w:rsidR="00AA160E" w:rsidRPr="005E7554" w14:paraId="640864A8" w14:textId="77777777" w:rsidTr="00BB4B94">
        <w:trPr>
          <w:del w:id="740" w:author="Solsire Torres-Ignacio Cardenas" w:date="2012-01-19T01:29:00Z"/>
        </w:trPr>
        <w:tc>
          <w:tcPr>
            <w:tcW w:w="1001" w:type="dxa"/>
          </w:tcPr>
          <w:p w14:paraId="62F8F257" w14:textId="77777777" w:rsidR="00AA160E" w:rsidRPr="005E7554" w:rsidRDefault="00AA160E" w:rsidP="00BB4B94">
            <w:pPr>
              <w:jc w:val="both"/>
              <w:rPr>
                <w:del w:id="741" w:author="Solsire Torres-Ignacio Cardenas" w:date="2012-01-19T01:29:00Z"/>
                <w:rFonts w:ascii="Arial" w:hAnsi="Arial" w:cs="Arial"/>
                <w:sz w:val="28"/>
                <w:szCs w:val="28"/>
              </w:rPr>
            </w:pPr>
            <w:del w:id="742" w:author="Solsire Torres-Ignacio Cardenas" w:date="2012-01-19T01:29:00Z">
              <w:r w:rsidRPr="005E7554">
                <w:rPr>
                  <w:rFonts w:ascii="Arial" w:hAnsi="Arial" w:cs="Arial"/>
                  <w:sz w:val="28"/>
                  <w:szCs w:val="28"/>
                </w:rPr>
                <w:delText>R06</w:delText>
              </w:r>
            </w:del>
          </w:p>
        </w:tc>
        <w:tc>
          <w:tcPr>
            <w:tcW w:w="3663" w:type="dxa"/>
          </w:tcPr>
          <w:p w14:paraId="0375E161" w14:textId="77777777" w:rsidR="00AA160E" w:rsidRPr="005E7554" w:rsidRDefault="00AA160E" w:rsidP="00BB4B94">
            <w:pPr>
              <w:jc w:val="both"/>
              <w:rPr>
                <w:del w:id="743" w:author="Solsire Torres-Ignacio Cardenas" w:date="2012-01-19T01:29:00Z"/>
                <w:rFonts w:ascii="Arial" w:hAnsi="Arial" w:cs="Arial"/>
                <w:sz w:val="28"/>
                <w:szCs w:val="28"/>
              </w:rPr>
            </w:pPr>
            <w:del w:id="744" w:author="Solsire Torres-Ignacio Cardenas" w:date="2012-01-19T01:29:00Z">
              <w:r w:rsidRPr="005E7554">
                <w:rPr>
                  <w:rFonts w:ascii="Arial" w:hAnsi="Arial" w:cs="Arial"/>
                  <w:sz w:val="28"/>
                  <w:szCs w:val="28"/>
                </w:rPr>
                <w:delText>Pérdida de personas que conforman el equipo de desarrollo.</w:delText>
              </w:r>
            </w:del>
          </w:p>
          <w:p w14:paraId="5C53FDAF" w14:textId="77777777" w:rsidR="00AA160E" w:rsidRPr="005E7554" w:rsidRDefault="00AA160E" w:rsidP="00BB4B94">
            <w:pPr>
              <w:jc w:val="both"/>
              <w:rPr>
                <w:del w:id="745" w:author="Solsire Torres-Ignacio Cardenas" w:date="2012-01-19T01:29:00Z"/>
                <w:rFonts w:ascii="Arial" w:hAnsi="Arial" w:cs="Arial"/>
                <w:sz w:val="28"/>
                <w:szCs w:val="28"/>
              </w:rPr>
            </w:pPr>
          </w:p>
        </w:tc>
        <w:tc>
          <w:tcPr>
            <w:tcW w:w="1255" w:type="dxa"/>
          </w:tcPr>
          <w:p w14:paraId="1D380C4D" w14:textId="77777777" w:rsidR="00AA160E" w:rsidRPr="005E7554" w:rsidRDefault="00AA160E" w:rsidP="00BB4B94">
            <w:pPr>
              <w:jc w:val="both"/>
              <w:rPr>
                <w:del w:id="746" w:author="Solsire Torres-Ignacio Cardenas" w:date="2012-01-19T01:29:00Z"/>
                <w:rFonts w:ascii="Arial" w:hAnsi="Arial" w:cs="Arial"/>
                <w:sz w:val="28"/>
                <w:szCs w:val="28"/>
              </w:rPr>
            </w:pPr>
            <w:del w:id="747" w:author="Solsire Torres-Ignacio Cardenas" w:date="2012-01-19T01:29:00Z">
              <w:r w:rsidRPr="005E7554">
                <w:rPr>
                  <w:rFonts w:ascii="Arial" w:hAnsi="Arial" w:cs="Arial"/>
                  <w:sz w:val="28"/>
                  <w:szCs w:val="28"/>
                </w:rPr>
                <w:delText>Interno</w:delText>
              </w:r>
            </w:del>
          </w:p>
        </w:tc>
        <w:tc>
          <w:tcPr>
            <w:tcW w:w="1779" w:type="dxa"/>
          </w:tcPr>
          <w:p w14:paraId="0A3CA4C4" w14:textId="77777777" w:rsidR="00AA160E" w:rsidRPr="005E7554" w:rsidRDefault="00AA160E" w:rsidP="00BB4B94">
            <w:pPr>
              <w:jc w:val="both"/>
              <w:rPr>
                <w:del w:id="748" w:author="Solsire Torres-Ignacio Cardenas" w:date="2012-01-19T01:29:00Z"/>
                <w:rFonts w:ascii="Arial" w:hAnsi="Arial" w:cs="Arial"/>
                <w:sz w:val="28"/>
                <w:szCs w:val="28"/>
              </w:rPr>
            </w:pPr>
            <w:del w:id="749" w:author="Solsire Torres-Ignacio Cardenas" w:date="2012-01-19T01:29:00Z">
              <w:r w:rsidRPr="005E7554">
                <w:rPr>
                  <w:rFonts w:ascii="Arial" w:hAnsi="Arial" w:cs="Arial"/>
                  <w:sz w:val="28"/>
                  <w:szCs w:val="28"/>
                </w:rPr>
                <w:delText>Riesgo Humano</w:delText>
              </w:r>
            </w:del>
          </w:p>
        </w:tc>
        <w:tc>
          <w:tcPr>
            <w:tcW w:w="1624" w:type="dxa"/>
          </w:tcPr>
          <w:p w14:paraId="5389AEEC" w14:textId="77777777" w:rsidR="00AA160E" w:rsidRPr="005E7554" w:rsidRDefault="00AA160E" w:rsidP="00BB4B94">
            <w:pPr>
              <w:jc w:val="both"/>
              <w:rPr>
                <w:del w:id="750" w:author="Solsire Torres-Ignacio Cardenas" w:date="2012-01-19T01:29:00Z"/>
                <w:rFonts w:ascii="Arial" w:hAnsi="Arial" w:cs="Arial"/>
                <w:sz w:val="28"/>
                <w:szCs w:val="28"/>
              </w:rPr>
            </w:pPr>
            <w:del w:id="751" w:author="Solsire Torres-Ignacio Cardenas" w:date="2012-01-19T01:29:00Z">
              <w:r w:rsidRPr="005E7554">
                <w:rPr>
                  <w:rFonts w:ascii="Arial" w:hAnsi="Arial" w:cs="Arial"/>
                  <w:sz w:val="28"/>
                  <w:szCs w:val="28"/>
                </w:rPr>
                <w:delText>Incumplimiento</w:delText>
              </w:r>
            </w:del>
          </w:p>
        </w:tc>
      </w:tr>
      <w:tr w:rsidR="00AA160E" w:rsidRPr="005E7554" w14:paraId="1BF475D2" w14:textId="77777777" w:rsidTr="00BB4B94">
        <w:trPr>
          <w:del w:id="752" w:author="Solsire Torres-Ignacio Cardenas" w:date="2012-01-19T01:29:00Z"/>
        </w:trPr>
        <w:tc>
          <w:tcPr>
            <w:tcW w:w="1001" w:type="dxa"/>
          </w:tcPr>
          <w:p w14:paraId="310A6177" w14:textId="77777777" w:rsidR="00AA160E" w:rsidRPr="005E7554" w:rsidRDefault="00AA160E" w:rsidP="00BB4B94">
            <w:pPr>
              <w:jc w:val="both"/>
              <w:rPr>
                <w:del w:id="753" w:author="Solsire Torres-Ignacio Cardenas" w:date="2012-01-19T01:29:00Z"/>
                <w:rFonts w:ascii="Arial" w:hAnsi="Arial" w:cs="Arial"/>
                <w:sz w:val="28"/>
                <w:szCs w:val="28"/>
              </w:rPr>
            </w:pPr>
            <w:del w:id="754" w:author="Solsire Torres-Ignacio Cardenas" w:date="2012-01-19T01:29:00Z">
              <w:r w:rsidRPr="005E7554">
                <w:rPr>
                  <w:rFonts w:ascii="Arial" w:hAnsi="Arial" w:cs="Arial"/>
                  <w:sz w:val="28"/>
                  <w:szCs w:val="28"/>
                </w:rPr>
                <w:delText>R07</w:delText>
              </w:r>
            </w:del>
          </w:p>
        </w:tc>
        <w:tc>
          <w:tcPr>
            <w:tcW w:w="3663" w:type="dxa"/>
          </w:tcPr>
          <w:p w14:paraId="7649E34D" w14:textId="77777777" w:rsidR="00AA160E" w:rsidRPr="005E7554" w:rsidRDefault="00AA160E" w:rsidP="00BB4B94">
            <w:pPr>
              <w:jc w:val="both"/>
              <w:rPr>
                <w:del w:id="755" w:author="Solsire Torres-Ignacio Cardenas" w:date="2012-01-19T01:29:00Z"/>
                <w:rFonts w:ascii="Arial" w:hAnsi="Arial" w:cs="Arial"/>
                <w:sz w:val="28"/>
                <w:szCs w:val="28"/>
              </w:rPr>
            </w:pPr>
            <w:del w:id="756" w:author="Solsire Torres-Ignacio Cardenas" w:date="2012-01-19T01:29:00Z">
              <w:r w:rsidRPr="005E7554">
                <w:rPr>
                  <w:rFonts w:ascii="Arial" w:hAnsi="Arial" w:cs="Arial"/>
                  <w:sz w:val="28"/>
                  <w:szCs w:val="28"/>
                </w:rPr>
                <w:delText>Retraso de los clientes al asistir a una cita programada.</w:delText>
              </w:r>
            </w:del>
          </w:p>
          <w:p w14:paraId="0BA1EF58" w14:textId="77777777" w:rsidR="00AA160E" w:rsidRPr="005E7554" w:rsidRDefault="00AA160E" w:rsidP="00BB4B94">
            <w:pPr>
              <w:jc w:val="both"/>
              <w:rPr>
                <w:del w:id="757" w:author="Solsire Torres-Ignacio Cardenas" w:date="2012-01-19T01:29:00Z"/>
                <w:rFonts w:ascii="Arial" w:hAnsi="Arial" w:cs="Arial"/>
                <w:sz w:val="28"/>
                <w:szCs w:val="28"/>
              </w:rPr>
            </w:pPr>
          </w:p>
        </w:tc>
        <w:tc>
          <w:tcPr>
            <w:tcW w:w="1255" w:type="dxa"/>
          </w:tcPr>
          <w:p w14:paraId="5E67CBDF" w14:textId="77777777" w:rsidR="00AA160E" w:rsidRPr="005E7554" w:rsidRDefault="00AA160E" w:rsidP="00BB4B94">
            <w:pPr>
              <w:jc w:val="both"/>
              <w:rPr>
                <w:del w:id="758" w:author="Solsire Torres-Ignacio Cardenas" w:date="2012-01-19T01:29:00Z"/>
                <w:rFonts w:ascii="Arial" w:hAnsi="Arial" w:cs="Arial"/>
                <w:sz w:val="28"/>
                <w:szCs w:val="28"/>
              </w:rPr>
            </w:pPr>
            <w:del w:id="759" w:author="Solsire Torres-Ignacio Cardenas" w:date="2012-01-19T01:29:00Z">
              <w:r w:rsidRPr="005E7554">
                <w:rPr>
                  <w:rFonts w:ascii="Arial" w:hAnsi="Arial" w:cs="Arial"/>
                  <w:sz w:val="28"/>
                  <w:szCs w:val="28"/>
                </w:rPr>
                <w:delText>Externo</w:delText>
              </w:r>
            </w:del>
          </w:p>
        </w:tc>
        <w:tc>
          <w:tcPr>
            <w:tcW w:w="1779" w:type="dxa"/>
          </w:tcPr>
          <w:p w14:paraId="4F052019" w14:textId="77777777" w:rsidR="00AA160E" w:rsidRPr="005E7554" w:rsidRDefault="00AA160E" w:rsidP="00BB4B94">
            <w:pPr>
              <w:jc w:val="both"/>
              <w:rPr>
                <w:del w:id="760" w:author="Solsire Torres-Ignacio Cardenas" w:date="2012-01-19T01:29:00Z"/>
                <w:rFonts w:ascii="Arial" w:hAnsi="Arial" w:cs="Arial"/>
                <w:sz w:val="28"/>
                <w:szCs w:val="28"/>
              </w:rPr>
            </w:pPr>
            <w:del w:id="761" w:author="Solsire Torres-Ignacio Cardenas" w:date="2012-01-19T01:29:00Z">
              <w:r w:rsidRPr="005E7554">
                <w:rPr>
                  <w:rFonts w:ascii="Arial" w:hAnsi="Arial" w:cs="Arial"/>
                  <w:sz w:val="28"/>
                  <w:szCs w:val="28"/>
                </w:rPr>
                <w:delText>Riesgo Humano</w:delText>
              </w:r>
            </w:del>
          </w:p>
        </w:tc>
        <w:tc>
          <w:tcPr>
            <w:tcW w:w="1624" w:type="dxa"/>
          </w:tcPr>
          <w:p w14:paraId="12AD431D" w14:textId="77777777" w:rsidR="00AA160E" w:rsidRPr="005E7554" w:rsidRDefault="00AA160E" w:rsidP="00BB4B94">
            <w:pPr>
              <w:jc w:val="both"/>
              <w:rPr>
                <w:del w:id="762" w:author="Solsire Torres-Ignacio Cardenas" w:date="2012-01-19T01:29:00Z"/>
                <w:rFonts w:ascii="Arial" w:hAnsi="Arial" w:cs="Arial"/>
                <w:sz w:val="28"/>
                <w:szCs w:val="28"/>
              </w:rPr>
            </w:pPr>
            <w:del w:id="763" w:author="Solsire Torres-Ignacio Cardenas" w:date="2012-01-19T01:29:00Z">
              <w:r w:rsidRPr="005E7554">
                <w:rPr>
                  <w:rFonts w:ascii="Arial" w:hAnsi="Arial" w:cs="Arial"/>
                  <w:sz w:val="28"/>
                  <w:szCs w:val="28"/>
                </w:rPr>
                <w:delText>Planeación</w:delText>
              </w:r>
            </w:del>
          </w:p>
        </w:tc>
      </w:tr>
      <w:tr w:rsidR="00AA160E" w:rsidRPr="005E7554" w14:paraId="246BA539" w14:textId="77777777" w:rsidTr="00BB4B94">
        <w:trPr>
          <w:del w:id="764" w:author="Solsire Torres-Ignacio Cardenas" w:date="2012-01-19T01:29:00Z"/>
        </w:trPr>
        <w:tc>
          <w:tcPr>
            <w:tcW w:w="1001" w:type="dxa"/>
          </w:tcPr>
          <w:p w14:paraId="0C58BB4E" w14:textId="77777777" w:rsidR="00AA160E" w:rsidRPr="005E7554" w:rsidRDefault="00AA160E" w:rsidP="00BB4B94">
            <w:pPr>
              <w:jc w:val="both"/>
              <w:rPr>
                <w:del w:id="765" w:author="Solsire Torres-Ignacio Cardenas" w:date="2012-01-19T01:29:00Z"/>
                <w:rFonts w:ascii="Arial" w:hAnsi="Arial" w:cs="Arial"/>
                <w:sz w:val="28"/>
                <w:szCs w:val="28"/>
              </w:rPr>
            </w:pPr>
            <w:del w:id="766" w:author="Solsire Torres-Ignacio Cardenas" w:date="2012-01-19T01:29:00Z">
              <w:r w:rsidRPr="005E7554">
                <w:rPr>
                  <w:rFonts w:ascii="Arial" w:hAnsi="Arial" w:cs="Arial"/>
                  <w:sz w:val="28"/>
                  <w:szCs w:val="28"/>
                </w:rPr>
                <w:delText>R08</w:delText>
              </w:r>
            </w:del>
          </w:p>
        </w:tc>
        <w:tc>
          <w:tcPr>
            <w:tcW w:w="3663" w:type="dxa"/>
          </w:tcPr>
          <w:p w14:paraId="431653C9" w14:textId="77777777" w:rsidR="00AA160E" w:rsidRPr="005E7554" w:rsidRDefault="00AA160E" w:rsidP="00BB4B94">
            <w:pPr>
              <w:jc w:val="both"/>
              <w:rPr>
                <w:del w:id="767" w:author="Solsire Torres-Ignacio Cardenas" w:date="2012-01-19T01:29:00Z"/>
                <w:rFonts w:ascii="Arial" w:hAnsi="Arial" w:cs="Arial"/>
                <w:sz w:val="28"/>
                <w:szCs w:val="28"/>
              </w:rPr>
            </w:pPr>
            <w:del w:id="768" w:author="Solsire Torres-Ignacio Cardenas" w:date="2012-01-19T01:29:00Z">
              <w:r w:rsidRPr="005E7554">
                <w:rPr>
                  <w:rFonts w:ascii="Arial" w:hAnsi="Arial" w:cs="Arial"/>
                  <w:sz w:val="28"/>
                  <w:szCs w:val="28"/>
                </w:rPr>
                <w:delText>Que la duración estimada del proyecto no sea suficiente y se produzcan retrasos.</w:delText>
              </w:r>
            </w:del>
          </w:p>
          <w:p w14:paraId="4A99258E" w14:textId="77777777" w:rsidR="00AA160E" w:rsidRPr="005E7554" w:rsidRDefault="00AA160E" w:rsidP="00BB4B94">
            <w:pPr>
              <w:jc w:val="both"/>
              <w:rPr>
                <w:del w:id="769" w:author="Solsire Torres-Ignacio Cardenas" w:date="2012-01-19T01:29:00Z"/>
                <w:rFonts w:ascii="Arial" w:hAnsi="Arial" w:cs="Arial"/>
                <w:sz w:val="28"/>
                <w:szCs w:val="28"/>
              </w:rPr>
            </w:pPr>
          </w:p>
        </w:tc>
        <w:tc>
          <w:tcPr>
            <w:tcW w:w="1255" w:type="dxa"/>
          </w:tcPr>
          <w:p w14:paraId="704282C3" w14:textId="77777777" w:rsidR="00AA160E" w:rsidRPr="005E7554" w:rsidRDefault="00AA160E" w:rsidP="00BB4B94">
            <w:pPr>
              <w:jc w:val="both"/>
              <w:rPr>
                <w:del w:id="770" w:author="Solsire Torres-Ignacio Cardenas" w:date="2012-01-19T01:29:00Z"/>
                <w:rFonts w:ascii="Arial" w:hAnsi="Arial" w:cs="Arial"/>
                <w:sz w:val="28"/>
                <w:szCs w:val="28"/>
              </w:rPr>
            </w:pPr>
            <w:del w:id="771" w:author="Solsire Torres-Ignacio Cardenas" w:date="2012-01-19T01:29:00Z">
              <w:r w:rsidRPr="005E7554">
                <w:rPr>
                  <w:rFonts w:ascii="Arial" w:hAnsi="Arial" w:cs="Arial"/>
                  <w:sz w:val="28"/>
                  <w:szCs w:val="28"/>
                </w:rPr>
                <w:delText>Interno</w:delText>
              </w:r>
            </w:del>
          </w:p>
        </w:tc>
        <w:tc>
          <w:tcPr>
            <w:tcW w:w="1779" w:type="dxa"/>
          </w:tcPr>
          <w:p w14:paraId="429F6C4C" w14:textId="77777777" w:rsidR="00AA160E" w:rsidRPr="005E7554" w:rsidRDefault="00AA160E" w:rsidP="00BB4B94">
            <w:pPr>
              <w:jc w:val="both"/>
              <w:rPr>
                <w:del w:id="772" w:author="Solsire Torres-Ignacio Cardenas" w:date="2012-01-19T01:29:00Z"/>
                <w:rFonts w:ascii="Arial" w:hAnsi="Arial" w:cs="Arial"/>
                <w:sz w:val="28"/>
                <w:szCs w:val="28"/>
              </w:rPr>
            </w:pPr>
            <w:del w:id="773" w:author="Solsire Torres-Ignacio Cardenas" w:date="2012-01-19T01:29:00Z">
              <w:r w:rsidRPr="005E7554">
                <w:rPr>
                  <w:rFonts w:ascii="Arial" w:hAnsi="Arial" w:cs="Arial"/>
                  <w:sz w:val="28"/>
                  <w:szCs w:val="28"/>
                </w:rPr>
                <w:delText>Riesgo Humano</w:delText>
              </w:r>
            </w:del>
          </w:p>
        </w:tc>
        <w:tc>
          <w:tcPr>
            <w:tcW w:w="1624" w:type="dxa"/>
          </w:tcPr>
          <w:p w14:paraId="790A8A61" w14:textId="77777777" w:rsidR="00AA160E" w:rsidRPr="005E7554" w:rsidRDefault="00AA160E" w:rsidP="00BB4B94">
            <w:pPr>
              <w:jc w:val="both"/>
              <w:rPr>
                <w:del w:id="774" w:author="Solsire Torres-Ignacio Cardenas" w:date="2012-01-19T01:29:00Z"/>
                <w:rFonts w:ascii="Arial" w:hAnsi="Arial" w:cs="Arial"/>
                <w:sz w:val="28"/>
                <w:szCs w:val="28"/>
              </w:rPr>
            </w:pPr>
            <w:del w:id="775" w:author="Solsire Torres-Ignacio Cardenas" w:date="2012-01-19T01:29:00Z">
              <w:r w:rsidRPr="005E7554">
                <w:rPr>
                  <w:rFonts w:ascii="Arial" w:hAnsi="Arial" w:cs="Arial"/>
                  <w:sz w:val="28"/>
                  <w:szCs w:val="28"/>
                </w:rPr>
                <w:delText>Planeación</w:delText>
              </w:r>
            </w:del>
          </w:p>
        </w:tc>
      </w:tr>
      <w:tr w:rsidR="00AA160E" w:rsidRPr="005E7554" w14:paraId="6B9D4975" w14:textId="77777777" w:rsidTr="00BB4B94">
        <w:trPr>
          <w:del w:id="776" w:author="Solsire Torres-Ignacio Cardenas" w:date="2012-01-19T01:29:00Z"/>
        </w:trPr>
        <w:tc>
          <w:tcPr>
            <w:tcW w:w="1001" w:type="dxa"/>
          </w:tcPr>
          <w:p w14:paraId="50AE4A75" w14:textId="77777777" w:rsidR="00AA160E" w:rsidRPr="005E7554" w:rsidRDefault="00AA160E" w:rsidP="00BB4B94">
            <w:pPr>
              <w:jc w:val="both"/>
              <w:rPr>
                <w:del w:id="777" w:author="Solsire Torres-Ignacio Cardenas" w:date="2012-01-19T01:29:00Z"/>
                <w:rFonts w:ascii="Arial" w:hAnsi="Arial" w:cs="Arial"/>
                <w:sz w:val="28"/>
                <w:szCs w:val="28"/>
              </w:rPr>
            </w:pPr>
            <w:del w:id="778" w:author="Solsire Torres-Ignacio Cardenas" w:date="2012-01-19T01:29:00Z">
              <w:r w:rsidRPr="005E7554">
                <w:rPr>
                  <w:rFonts w:ascii="Arial" w:hAnsi="Arial" w:cs="Arial"/>
                  <w:sz w:val="28"/>
                  <w:szCs w:val="28"/>
                </w:rPr>
                <w:delText>R09</w:delText>
              </w:r>
            </w:del>
          </w:p>
        </w:tc>
        <w:tc>
          <w:tcPr>
            <w:tcW w:w="3663" w:type="dxa"/>
          </w:tcPr>
          <w:p w14:paraId="496B40AC" w14:textId="77777777" w:rsidR="00AA160E" w:rsidRPr="005E7554" w:rsidRDefault="00AA160E" w:rsidP="00BB4B94">
            <w:pPr>
              <w:jc w:val="both"/>
              <w:rPr>
                <w:del w:id="779" w:author="Solsire Torres-Ignacio Cardenas" w:date="2012-01-19T01:29:00Z"/>
                <w:rFonts w:ascii="Arial" w:hAnsi="Arial" w:cs="Arial"/>
                <w:sz w:val="28"/>
                <w:szCs w:val="28"/>
              </w:rPr>
            </w:pPr>
            <w:del w:id="780" w:author="Solsire Torres-Ignacio Cardenas" w:date="2012-01-19T01:29:00Z">
              <w:r w:rsidRPr="005E7554">
                <w:rPr>
                  <w:rFonts w:ascii="Arial" w:hAnsi="Arial" w:cs="Arial"/>
                  <w:sz w:val="28"/>
                  <w:szCs w:val="28"/>
                </w:rPr>
                <w:delText>Que el Banco Mercantil no esté satisfecho con la implantación del mecanismo una vez desarrollado el mismo.</w:delText>
              </w:r>
            </w:del>
          </w:p>
        </w:tc>
        <w:tc>
          <w:tcPr>
            <w:tcW w:w="1255" w:type="dxa"/>
          </w:tcPr>
          <w:p w14:paraId="329CDBFB" w14:textId="77777777" w:rsidR="00AA160E" w:rsidRPr="005E7554" w:rsidRDefault="00AA160E" w:rsidP="00BB4B94">
            <w:pPr>
              <w:jc w:val="both"/>
              <w:rPr>
                <w:del w:id="781" w:author="Solsire Torres-Ignacio Cardenas" w:date="2012-01-19T01:29:00Z"/>
                <w:rFonts w:ascii="Arial" w:hAnsi="Arial" w:cs="Arial"/>
                <w:sz w:val="28"/>
                <w:szCs w:val="28"/>
              </w:rPr>
            </w:pPr>
            <w:del w:id="782" w:author="Solsire Torres-Ignacio Cardenas" w:date="2012-01-19T01:29:00Z">
              <w:r w:rsidRPr="005E7554">
                <w:rPr>
                  <w:rFonts w:ascii="Arial" w:hAnsi="Arial" w:cs="Arial"/>
                  <w:sz w:val="28"/>
                  <w:szCs w:val="28"/>
                </w:rPr>
                <w:delText>Externo</w:delText>
              </w:r>
            </w:del>
          </w:p>
        </w:tc>
        <w:tc>
          <w:tcPr>
            <w:tcW w:w="1779" w:type="dxa"/>
          </w:tcPr>
          <w:p w14:paraId="46AFE953" w14:textId="77777777" w:rsidR="00AA160E" w:rsidRPr="005E7554" w:rsidRDefault="00AA160E" w:rsidP="00BB4B94">
            <w:pPr>
              <w:jc w:val="both"/>
              <w:rPr>
                <w:del w:id="783" w:author="Solsire Torres-Ignacio Cardenas" w:date="2012-01-19T01:29:00Z"/>
                <w:rFonts w:ascii="Arial" w:hAnsi="Arial" w:cs="Arial"/>
                <w:sz w:val="28"/>
                <w:szCs w:val="28"/>
              </w:rPr>
            </w:pPr>
            <w:del w:id="784" w:author="Solsire Torres-Ignacio Cardenas" w:date="2012-01-19T01:29:00Z">
              <w:r w:rsidRPr="005E7554">
                <w:rPr>
                  <w:rFonts w:ascii="Arial" w:hAnsi="Arial" w:cs="Arial"/>
                  <w:sz w:val="28"/>
                  <w:szCs w:val="28"/>
                </w:rPr>
                <w:delText>Riesgo de proceso</w:delText>
              </w:r>
            </w:del>
          </w:p>
        </w:tc>
        <w:tc>
          <w:tcPr>
            <w:tcW w:w="1624" w:type="dxa"/>
          </w:tcPr>
          <w:p w14:paraId="6596F762" w14:textId="77777777" w:rsidR="00AA160E" w:rsidRPr="005E7554" w:rsidRDefault="00AA160E" w:rsidP="00BB4B94">
            <w:pPr>
              <w:jc w:val="both"/>
              <w:rPr>
                <w:del w:id="785" w:author="Solsire Torres-Ignacio Cardenas" w:date="2012-01-19T01:29:00Z"/>
                <w:rFonts w:ascii="Arial" w:hAnsi="Arial" w:cs="Arial"/>
                <w:sz w:val="28"/>
                <w:szCs w:val="28"/>
              </w:rPr>
            </w:pPr>
            <w:del w:id="786" w:author="Solsire Torres-Ignacio Cardenas" w:date="2012-01-19T01:29:00Z">
              <w:r w:rsidRPr="005E7554">
                <w:rPr>
                  <w:rFonts w:ascii="Arial" w:hAnsi="Arial" w:cs="Arial"/>
                  <w:sz w:val="28"/>
                  <w:szCs w:val="28"/>
                </w:rPr>
                <w:delText>Fallas</w:delText>
              </w:r>
            </w:del>
          </w:p>
        </w:tc>
      </w:tr>
      <w:tr w:rsidR="00AA160E" w:rsidRPr="005E7554" w14:paraId="74F62E6D" w14:textId="77777777" w:rsidTr="00BB4B94">
        <w:trPr>
          <w:del w:id="787" w:author="Solsire Torres-Ignacio Cardenas" w:date="2012-01-19T01:29:00Z"/>
        </w:trPr>
        <w:tc>
          <w:tcPr>
            <w:tcW w:w="1001" w:type="dxa"/>
          </w:tcPr>
          <w:p w14:paraId="0C180C10" w14:textId="77777777" w:rsidR="00AA160E" w:rsidRPr="005E7554" w:rsidRDefault="00AA160E" w:rsidP="00BB4B94">
            <w:pPr>
              <w:jc w:val="both"/>
              <w:rPr>
                <w:del w:id="788" w:author="Solsire Torres-Ignacio Cardenas" w:date="2012-01-19T01:29:00Z"/>
                <w:rFonts w:ascii="Arial" w:hAnsi="Arial" w:cs="Arial"/>
                <w:sz w:val="28"/>
                <w:szCs w:val="28"/>
              </w:rPr>
            </w:pPr>
            <w:del w:id="789" w:author="Solsire Torres-Ignacio Cardenas" w:date="2012-01-19T01:29:00Z">
              <w:r w:rsidRPr="005E7554">
                <w:rPr>
                  <w:rFonts w:ascii="Arial" w:hAnsi="Arial" w:cs="Arial"/>
                  <w:sz w:val="28"/>
                  <w:szCs w:val="28"/>
                </w:rPr>
                <w:delText>R10</w:delText>
              </w:r>
            </w:del>
          </w:p>
        </w:tc>
        <w:tc>
          <w:tcPr>
            <w:tcW w:w="3663" w:type="dxa"/>
          </w:tcPr>
          <w:p w14:paraId="11936D59" w14:textId="77777777" w:rsidR="00AA160E" w:rsidRPr="005E7554" w:rsidRDefault="00AA160E" w:rsidP="00BB4B94">
            <w:pPr>
              <w:jc w:val="both"/>
              <w:rPr>
                <w:del w:id="790" w:author="Solsire Torres-Ignacio Cardenas" w:date="2012-01-19T01:29:00Z"/>
                <w:rFonts w:ascii="Arial" w:hAnsi="Arial" w:cs="Arial"/>
                <w:sz w:val="28"/>
                <w:szCs w:val="28"/>
              </w:rPr>
            </w:pPr>
            <w:del w:id="791" w:author="Solsire Torres-Ignacio Cardenas" w:date="2012-01-19T01:29:00Z">
              <w:r w:rsidRPr="005E7554">
                <w:rPr>
                  <w:rFonts w:ascii="Arial" w:hAnsi="Arial" w:cs="Arial"/>
                  <w:sz w:val="28"/>
                  <w:szCs w:val="28"/>
                </w:rPr>
                <w:delText>Problemas de conexión a internet de los clientes.</w:delText>
              </w:r>
            </w:del>
          </w:p>
          <w:p w14:paraId="5FD6B743" w14:textId="77777777" w:rsidR="00AA160E" w:rsidRPr="005E7554" w:rsidRDefault="00AA160E" w:rsidP="00BB4B94">
            <w:pPr>
              <w:jc w:val="both"/>
              <w:rPr>
                <w:del w:id="792" w:author="Solsire Torres-Ignacio Cardenas" w:date="2012-01-19T01:29:00Z"/>
                <w:rFonts w:ascii="Arial" w:hAnsi="Arial" w:cs="Arial"/>
                <w:sz w:val="28"/>
                <w:szCs w:val="28"/>
              </w:rPr>
            </w:pPr>
          </w:p>
        </w:tc>
        <w:tc>
          <w:tcPr>
            <w:tcW w:w="1255" w:type="dxa"/>
          </w:tcPr>
          <w:p w14:paraId="4B416D91" w14:textId="77777777" w:rsidR="00AA160E" w:rsidRPr="005E7554" w:rsidRDefault="00AA160E" w:rsidP="00BB4B94">
            <w:pPr>
              <w:jc w:val="both"/>
              <w:rPr>
                <w:del w:id="793" w:author="Solsire Torres-Ignacio Cardenas" w:date="2012-01-19T01:29:00Z"/>
                <w:rFonts w:ascii="Arial" w:hAnsi="Arial" w:cs="Arial"/>
                <w:sz w:val="28"/>
                <w:szCs w:val="28"/>
              </w:rPr>
            </w:pPr>
            <w:del w:id="794" w:author="Solsire Torres-Ignacio Cardenas" w:date="2012-01-19T01:29:00Z">
              <w:r w:rsidRPr="005E7554">
                <w:rPr>
                  <w:rFonts w:ascii="Arial" w:hAnsi="Arial" w:cs="Arial"/>
                  <w:sz w:val="28"/>
                  <w:szCs w:val="28"/>
                </w:rPr>
                <w:delText>Externo</w:delText>
              </w:r>
            </w:del>
          </w:p>
        </w:tc>
        <w:tc>
          <w:tcPr>
            <w:tcW w:w="1779" w:type="dxa"/>
          </w:tcPr>
          <w:p w14:paraId="2815208E" w14:textId="77777777" w:rsidR="00AA160E" w:rsidRPr="005E7554" w:rsidRDefault="00AA160E" w:rsidP="00BB4B94">
            <w:pPr>
              <w:jc w:val="both"/>
              <w:rPr>
                <w:del w:id="795" w:author="Solsire Torres-Ignacio Cardenas" w:date="2012-01-19T01:29:00Z"/>
                <w:rFonts w:ascii="Arial" w:hAnsi="Arial" w:cs="Arial"/>
                <w:sz w:val="28"/>
                <w:szCs w:val="28"/>
              </w:rPr>
            </w:pPr>
            <w:del w:id="796" w:author="Solsire Torres-Ignacio Cardenas" w:date="2012-01-19T01:29:00Z">
              <w:r w:rsidRPr="005E7554">
                <w:rPr>
                  <w:rFonts w:ascii="Arial" w:hAnsi="Arial" w:cs="Arial"/>
                  <w:sz w:val="28"/>
                  <w:szCs w:val="28"/>
                </w:rPr>
                <w:delText>Riesgo de contraparte</w:delText>
              </w:r>
            </w:del>
          </w:p>
        </w:tc>
        <w:tc>
          <w:tcPr>
            <w:tcW w:w="1624" w:type="dxa"/>
          </w:tcPr>
          <w:p w14:paraId="4D8EA8FF" w14:textId="77777777" w:rsidR="00AA160E" w:rsidRPr="005E7554" w:rsidRDefault="00AA160E" w:rsidP="00BB4B94">
            <w:pPr>
              <w:jc w:val="both"/>
              <w:rPr>
                <w:del w:id="797" w:author="Solsire Torres-Ignacio Cardenas" w:date="2012-01-19T01:29:00Z"/>
                <w:rFonts w:ascii="Arial" w:hAnsi="Arial" w:cs="Arial"/>
                <w:sz w:val="28"/>
                <w:szCs w:val="28"/>
              </w:rPr>
            </w:pPr>
            <w:del w:id="798" w:author="Solsire Torres-Ignacio Cardenas" w:date="2012-01-19T01:29:00Z">
              <w:r w:rsidRPr="005E7554">
                <w:rPr>
                  <w:rFonts w:ascii="Arial" w:hAnsi="Arial" w:cs="Arial"/>
                  <w:sz w:val="28"/>
                  <w:szCs w:val="28"/>
                </w:rPr>
                <w:delText>Fallas</w:delText>
              </w:r>
            </w:del>
          </w:p>
        </w:tc>
      </w:tr>
      <w:tr w:rsidR="00AA160E" w:rsidRPr="005E7554" w14:paraId="5C0502CA" w14:textId="77777777" w:rsidTr="00BB4B94">
        <w:trPr>
          <w:del w:id="799" w:author="Solsire Torres-Ignacio Cardenas" w:date="2012-01-19T01:29:00Z"/>
        </w:trPr>
        <w:tc>
          <w:tcPr>
            <w:tcW w:w="1001" w:type="dxa"/>
          </w:tcPr>
          <w:p w14:paraId="23600C1A" w14:textId="77777777" w:rsidR="00AA160E" w:rsidRPr="005E7554" w:rsidRDefault="00AA160E" w:rsidP="00BB4B94">
            <w:pPr>
              <w:jc w:val="both"/>
              <w:rPr>
                <w:del w:id="800" w:author="Solsire Torres-Ignacio Cardenas" w:date="2012-01-19T01:29:00Z"/>
                <w:rFonts w:ascii="Arial" w:hAnsi="Arial" w:cs="Arial"/>
                <w:sz w:val="28"/>
                <w:szCs w:val="28"/>
              </w:rPr>
            </w:pPr>
            <w:del w:id="801" w:author="Solsire Torres-Ignacio Cardenas" w:date="2012-01-19T01:29:00Z">
              <w:r w:rsidRPr="005E7554">
                <w:rPr>
                  <w:rFonts w:ascii="Arial" w:hAnsi="Arial" w:cs="Arial"/>
                  <w:sz w:val="28"/>
                  <w:szCs w:val="28"/>
                </w:rPr>
                <w:delText>R11</w:delText>
              </w:r>
            </w:del>
          </w:p>
        </w:tc>
        <w:tc>
          <w:tcPr>
            <w:tcW w:w="3663" w:type="dxa"/>
          </w:tcPr>
          <w:p w14:paraId="36BD08B4" w14:textId="77777777" w:rsidR="00AA160E" w:rsidRPr="005E7554" w:rsidRDefault="00AA160E" w:rsidP="00BB4B94">
            <w:pPr>
              <w:jc w:val="both"/>
              <w:rPr>
                <w:del w:id="802" w:author="Solsire Torres-Ignacio Cardenas" w:date="2012-01-19T01:29:00Z"/>
                <w:rFonts w:ascii="Arial" w:hAnsi="Arial" w:cs="Arial"/>
                <w:sz w:val="28"/>
                <w:szCs w:val="28"/>
              </w:rPr>
            </w:pPr>
            <w:del w:id="803" w:author="Solsire Torres-Ignacio Cardenas" w:date="2012-01-19T01:29:00Z">
              <w:r w:rsidRPr="005E7554">
                <w:rPr>
                  <w:rFonts w:ascii="Arial" w:hAnsi="Arial" w:cs="Arial"/>
                  <w:sz w:val="28"/>
                  <w:szCs w:val="28"/>
                </w:rPr>
                <w:delText>Problemas con el servicio de luz eléctrica.</w:delText>
              </w:r>
            </w:del>
          </w:p>
          <w:p w14:paraId="0D03B145" w14:textId="77777777" w:rsidR="00AA160E" w:rsidRPr="005E7554" w:rsidRDefault="00AA160E" w:rsidP="00BB4B94">
            <w:pPr>
              <w:jc w:val="both"/>
              <w:rPr>
                <w:del w:id="804" w:author="Solsire Torres-Ignacio Cardenas" w:date="2012-01-19T01:29:00Z"/>
                <w:rFonts w:ascii="Arial" w:hAnsi="Arial" w:cs="Arial"/>
                <w:sz w:val="28"/>
                <w:szCs w:val="28"/>
              </w:rPr>
            </w:pPr>
          </w:p>
        </w:tc>
        <w:tc>
          <w:tcPr>
            <w:tcW w:w="1255" w:type="dxa"/>
          </w:tcPr>
          <w:p w14:paraId="61B4494E" w14:textId="77777777" w:rsidR="00AA160E" w:rsidRPr="005E7554" w:rsidRDefault="00AA160E" w:rsidP="00BB4B94">
            <w:pPr>
              <w:jc w:val="both"/>
              <w:rPr>
                <w:del w:id="805" w:author="Solsire Torres-Ignacio Cardenas" w:date="2012-01-19T01:29:00Z"/>
                <w:rFonts w:ascii="Arial" w:hAnsi="Arial" w:cs="Arial"/>
                <w:sz w:val="28"/>
                <w:szCs w:val="28"/>
              </w:rPr>
            </w:pPr>
            <w:del w:id="806" w:author="Solsire Torres-Ignacio Cardenas" w:date="2012-01-19T01:29:00Z">
              <w:r w:rsidRPr="005E7554">
                <w:rPr>
                  <w:rFonts w:ascii="Arial" w:hAnsi="Arial" w:cs="Arial"/>
                  <w:sz w:val="28"/>
                  <w:szCs w:val="28"/>
                </w:rPr>
                <w:delText>Externo</w:delText>
              </w:r>
            </w:del>
          </w:p>
        </w:tc>
        <w:tc>
          <w:tcPr>
            <w:tcW w:w="1779" w:type="dxa"/>
          </w:tcPr>
          <w:p w14:paraId="5C6D19BD" w14:textId="77777777" w:rsidR="00AA160E" w:rsidRPr="005E7554" w:rsidRDefault="00AA160E" w:rsidP="00BB4B94">
            <w:pPr>
              <w:jc w:val="both"/>
              <w:rPr>
                <w:del w:id="807" w:author="Solsire Torres-Ignacio Cardenas" w:date="2012-01-19T01:29:00Z"/>
                <w:rFonts w:ascii="Arial" w:hAnsi="Arial" w:cs="Arial"/>
                <w:sz w:val="28"/>
                <w:szCs w:val="28"/>
              </w:rPr>
            </w:pPr>
            <w:del w:id="808" w:author="Solsire Torres-Ignacio Cardenas" w:date="2012-01-19T01:29:00Z">
              <w:r w:rsidRPr="005E7554">
                <w:rPr>
                  <w:rFonts w:ascii="Arial" w:hAnsi="Arial" w:cs="Arial"/>
                  <w:sz w:val="28"/>
                  <w:szCs w:val="28"/>
                </w:rPr>
                <w:delText>Riesgo de contraparte</w:delText>
              </w:r>
            </w:del>
          </w:p>
        </w:tc>
        <w:tc>
          <w:tcPr>
            <w:tcW w:w="1624" w:type="dxa"/>
          </w:tcPr>
          <w:p w14:paraId="608150C8" w14:textId="77777777" w:rsidR="00AA160E" w:rsidRPr="005E7554" w:rsidRDefault="00AA160E" w:rsidP="00BB4B94">
            <w:pPr>
              <w:jc w:val="both"/>
              <w:rPr>
                <w:del w:id="809" w:author="Solsire Torres-Ignacio Cardenas" w:date="2012-01-19T01:29:00Z"/>
                <w:rFonts w:ascii="Arial" w:hAnsi="Arial" w:cs="Arial"/>
                <w:sz w:val="28"/>
                <w:szCs w:val="28"/>
              </w:rPr>
            </w:pPr>
            <w:del w:id="810" w:author="Solsire Torres-Ignacio Cardenas" w:date="2012-01-19T01:29:00Z">
              <w:r w:rsidRPr="005E7554">
                <w:rPr>
                  <w:rFonts w:ascii="Arial" w:hAnsi="Arial" w:cs="Arial"/>
                  <w:sz w:val="28"/>
                  <w:szCs w:val="28"/>
                </w:rPr>
                <w:delText>Fallas</w:delText>
              </w:r>
            </w:del>
          </w:p>
        </w:tc>
      </w:tr>
      <w:tr w:rsidR="00AA160E" w:rsidRPr="005E7554" w14:paraId="383ED938" w14:textId="77777777" w:rsidTr="00BB4B94">
        <w:trPr>
          <w:del w:id="811" w:author="Solsire Torres-Ignacio Cardenas" w:date="2012-01-19T01:29:00Z"/>
        </w:trPr>
        <w:tc>
          <w:tcPr>
            <w:tcW w:w="1001" w:type="dxa"/>
          </w:tcPr>
          <w:p w14:paraId="4748DC12" w14:textId="77777777" w:rsidR="00AA160E" w:rsidRPr="005E7554" w:rsidRDefault="00AA160E" w:rsidP="00BB4B94">
            <w:pPr>
              <w:jc w:val="both"/>
              <w:rPr>
                <w:del w:id="812" w:author="Solsire Torres-Ignacio Cardenas" w:date="2012-01-19T01:29:00Z"/>
                <w:rFonts w:ascii="Arial" w:hAnsi="Arial" w:cs="Arial"/>
                <w:sz w:val="28"/>
                <w:szCs w:val="28"/>
              </w:rPr>
            </w:pPr>
            <w:del w:id="813" w:author="Solsire Torres-Ignacio Cardenas" w:date="2012-01-19T01:29:00Z">
              <w:r w:rsidRPr="005E7554">
                <w:rPr>
                  <w:rFonts w:ascii="Arial" w:hAnsi="Arial" w:cs="Arial"/>
                  <w:sz w:val="28"/>
                  <w:szCs w:val="28"/>
                </w:rPr>
                <w:delText>R12</w:delText>
              </w:r>
            </w:del>
          </w:p>
        </w:tc>
        <w:tc>
          <w:tcPr>
            <w:tcW w:w="3663" w:type="dxa"/>
          </w:tcPr>
          <w:p w14:paraId="512F6C77" w14:textId="77777777" w:rsidR="00AA160E" w:rsidRPr="005E7554" w:rsidRDefault="00AA160E" w:rsidP="00BB4B94">
            <w:pPr>
              <w:jc w:val="both"/>
              <w:rPr>
                <w:del w:id="814" w:author="Solsire Torres-Ignacio Cardenas" w:date="2012-01-19T01:29:00Z"/>
                <w:rFonts w:ascii="Arial" w:hAnsi="Arial" w:cs="Arial"/>
                <w:sz w:val="28"/>
                <w:szCs w:val="28"/>
              </w:rPr>
            </w:pPr>
            <w:del w:id="815" w:author="Solsire Torres-Ignacio Cardenas" w:date="2012-01-19T01:29:00Z">
              <w:r w:rsidRPr="005E7554">
                <w:rPr>
                  <w:rFonts w:ascii="Arial" w:hAnsi="Arial" w:cs="Arial"/>
                  <w:sz w:val="28"/>
                  <w:szCs w:val="28"/>
                </w:rPr>
                <w:delText>Intervención del banco por parte del ejecutivo Nacional.</w:delText>
              </w:r>
            </w:del>
          </w:p>
        </w:tc>
        <w:tc>
          <w:tcPr>
            <w:tcW w:w="1255" w:type="dxa"/>
          </w:tcPr>
          <w:p w14:paraId="2360E77A" w14:textId="77777777" w:rsidR="00AA160E" w:rsidRPr="005E7554" w:rsidRDefault="00AA160E" w:rsidP="00BB4B94">
            <w:pPr>
              <w:jc w:val="both"/>
              <w:rPr>
                <w:del w:id="816" w:author="Solsire Torres-Ignacio Cardenas" w:date="2012-01-19T01:29:00Z"/>
                <w:rFonts w:ascii="Arial" w:hAnsi="Arial" w:cs="Arial"/>
                <w:sz w:val="28"/>
                <w:szCs w:val="28"/>
              </w:rPr>
            </w:pPr>
            <w:del w:id="817" w:author="Solsire Torres-Ignacio Cardenas" w:date="2012-01-19T01:29:00Z">
              <w:r w:rsidRPr="005E7554">
                <w:rPr>
                  <w:rFonts w:ascii="Arial" w:hAnsi="Arial" w:cs="Arial"/>
                  <w:sz w:val="28"/>
                  <w:szCs w:val="28"/>
                </w:rPr>
                <w:delText>Externo</w:delText>
              </w:r>
            </w:del>
          </w:p>
        </w:tc>
        <w:tc>
          <w:tcPr>
            <w:tcW w:w="1779" w:type="dxa"/>
          </w:tcPr>
          <w:p w14:paraId="579CE96B" w14:textId="77777777" w:rsidR="00AA160E" w:rsidRPr="005E7554" w:rsidRDefault="00AA160E" w:rsidP="00BB4B94">
            <w:pPr>
              <w:jc w:val="both"/>
              <w:rPr>
                <w:del w:id="818" w:author="Solsire Torres-Ignacio Cardenas" w:date="2012-01-19T01:29:00Z"/>
                <w:rFonts w:ascii="Arial" w:hAnsi="Arial" w:cs="Arial"/>
                <w:sz w:val="28"/>
                <w:szCs w:val="28"/>
              </w:rPr>
            </w:pPr>
            <w:del w:id="819" w:author="Solsire Torres-Ignacio Cardenas" w:date="2012-01-19T01:29:00Z">
              <w:r w:rsidRPr="005E7554">
                <w:rPr>
                  <w:rFonts w:ascii="Arial" w:hAnsi="Arial" w:cs="Arial"/>
                  <w:sz w:val="28"/>
                  <w:szCs w:val="28"/>
                </w:rPr>
                <w:delText>Riesgo de contraparte</w:delText>
              </w:r>
            </w:del>
          </w:p>
        </w:tc>
        <w:tc>
          <w:tcPr>
            <w:tcW w:w="1624" w:type="dxa"/>
          </w:tcPr>
          <w:p w14:paraId="39B38D41" w14:textId="77777777" w:rsidR="00AA160E" w:rsidRPr="005E7554" w:rsidRDefault="00AA160E" w:rsidP="00BB4B94">
            <w:pPr>
              <w:jc w:val="both"/>
              <w:rPr>
                <w:del w:id="820" w:author="Solsire Torres-Ignacio Cardenas" w:date="2012-01-19T01:29:00Z"/>
                <w:rFonts w:ascii="Arial" w:hAnsi="Arial" w:cs="Arial"/>
                <w:sz w:val="28"/>
                <w:szCs w:val="28"/>
              </w:rPr>
            </w:pPr>
            <w:del w:id="821" w:author="Solsire Torres-Ignacio Cardenas" w:date="2012-01-19T01:29:00Z">
              <w:r w:rsidRPr="005E7554">
                <w:rPr>
                  <w:rFonts w:ascii="Arial" w:hAnsi="Arial" w:cs="Arial"/>
                  <w:sz w:val="28"/>
                  <w:szCs w:val="28"/>
                </w:rPr>
                <w:delText>Incumplimiento</w:delText>
              </w:r>
            </w:del>
          </w:p>
        </w:tc>
      </w:tr>
    </w:tbl>
    <w:p w14:paraId="5E2014AE" w14:textId="77777777" w:rsidR="00AA160E" w:rsidRPr="005E7554" w:rsidRDefault="00AA160E" w:rsidP="00AA160E">
      <w:pPr>
        <w:pStyle w:val="Heading1"/>
        <w:rPr>
          <w:del w:id="822" w:author="Solsire Torres-Ignacio Cardenas" w:date="2012-01-19T01:29:00Z"/>
          <w:rFonts w:cs="Arial"/>
          <w:sz w:val="32"/>
          <w:szCs w:val="32"/>
          <w:lang w:val="es-VE"/>
        </w:rPr>
      </w:pPr>
    </w:p>
    <w:p w14:paraId="0FC6412A" w14:textId="77777777" w:rsidR="00AA160E" w:rsidRPr="005E7554" w:rsidRDefault="00AA160E" w:rsidP="00AA160E">
      <w:pPr>
        <w:pStyle w:val="Heading2"/>
        <w:rPr>
          <w:del w:id="823" w:author="Solsire Torres-Ignacio Cardenas" w:date="2012-01-19T01:29:00Z"/>
          <w:rFonts w:cs="Arial"/>
          <w:szCs w:val="28"/>
          <w:lang w:val="es-VE"/>
        </w:rPr>
      </w:pPr>
      <w:bookmarkStart w:id="824" w:name="_Toc183152051"/>
      <w:del w:id="825" w:author="Solsire Torres-Ignacio Cardenas" w:date="2012-01-19T01:29:00Z">
        <w:r w:rsidRPr="005E7554">
          <w:rPr>
            <w:rFonts w:cs="Arial"/>
            <w:szCs w:val="28"/>
            <w:lang w:val="es-VE"/>
          </w:rPr>
          <w:delText>Matriz de Riesgos (Continuación)</w:delText>
        </w:r>
        <w:bookmarkEnd w:id="824"/>
      </w:del>
    </w:p>
    <w:p w14:paraId="43BE9597" w14:textId="77777777" w:rsidR="00AA160E" w:rsidRPr="005E7554" w:rsidRDefault="00AA160E" w:rsidP="00AA160E">
      <w:pPr>
        <w:rPr>
          <w:del w:id="826" w:author="Solsire Torres-Ignacio Cardenas" w:date="2012-01-19T01:29:00Z"/>
        </w:rPr>
      </w:pPr>
    </w:p>
    <w:tbl>
      <w:tblPr>
        <w:tblStyle w:val="TableGrid"/>
        <w:tblW w:w="9322" w:type="dxa"/>
        <w:tblLook w:val="04A0" w:firstRow="1" w:lastRow="0" w:firstColumn="1" w:lastColumn="0" w:noHBand="0" w:noVBand="1"/>
      </w:tblPr>
      <w:tblGrid>
        <w:gridCol w:w="1088"/>
        <w:gridCol w:w="4549"/>
        <w:gridCol w:w="1842"/>
        <w:gridCol w:w="1843"/>
      </w:tblGrid>
      <w:tr w:rsidR="00AA160E" w:rsidRPr="005E7554" w14:paraId="5C14BA49" w14:textId="77777777" w:rsidTr="00BB4B94">
        <w:trPr>
          <w:del w:id="827" w:author="Solsire Torres-Ignacio Cardenas" w:date="2012-01-19T01:29:00Z"/>
        </w:trPr>
        <w:tc>
          <w:tcPr>
            <w:tcW w:w="1088" w:type="dxa"/>
          </w:tcPr>
          <w:p w14:paraId="017D9794" w14:textId="77777777" w:rsidR="00AA160E" w:rsidRPr="005E7554" w:rsidRDefault="00AA160E" w:rsidP="00BB4B94">
            <w:pPr>
              <w:jc w:val="both"/>
              <w:rPr>
                <w:del w:id="828" w:author="Solsire Torres-Ignacio Cardenas" w:date="2012-01-19T01:29:00Z"/>
                <w:rFonts w:ascii="Arial" w:hAnsi="Arial" w:cs="Arial"/>
                <w:sz w:val="28"/>
                <w:szCs w:val="28"/>
              </w:rPr>
            </w:pPr>
            <w:del w:id="829" w:author="Solsire Torres-Ignacio Cardenas" w:date="2012-01-19T01:29:00Z">
              <w:r w:rsidRPr="005E7554">
                <w:rPr>
                  <w:rFonts w:ascii="Arial" w:hAnsi="Arial" w:cs="Arial"/>
                  <w:sz w:val="28"/>
                  <w:szCs w:val="28"/>
                </w:rPr>
                <w:delText>No</w:delText>
              </w:r>
              <w:r w:rsidR="00D96F10">
                <w:rPr>
                  <w:rFonts w:ascii="Arial" w:hAnsi="Arial" w:cs="Arial"/>
                  <w:sz w:val="28"/>
                  <w:szCs w:val="28"/>
                </w:rPr>
                <w:delText>.</w:delText>
              </w:r>
            </w:del>
          </w:p>
          <w:p w14:paraId="4A2CB473" w14:textId="77777777" w:rsidR="00AA160E" w:rsidRPr="005E7554" w:rsidRDefault="00AA160E" w:rsidP="00BB4B94">
            <w:pPr>
              <w:jc w:val="both"/>
              <w:rPr>
                <w:del w:id="830" w:author="Solsire Torres-Ignacio Cardenas" w:date="2012-01-19T01:29:00Z"/>
                <w:rFonts w:ascii="Arial" w:hAnsi="Arial" w:cs="Arial"/>
                <w:sz w:val="28"/>
                <w:szCs w:val="28"/>
              </w:rPr>
            </w:pPr>
            <w:del w:id="831" w:author="Solsire Torres-Ignacio Cardenas" w:date="2012-01-19T01:29:00Z">
              <w:r w:rsidRPr="005E7554">
                <w:rPr>
                  <w:rFonts w:ascii="Arial" w:hAnsi="Arial" w:cs="Arial"/>
                  <w:sz w:val="28"/>
                  <w:szCs w:val="28"/>
                </w:rPr>
                <w:delText>Riesgo</w:delText>
              </w:r>
            </w:del>
          </w:p>
        </w:tc>
        <w:tc>
          <w:tcPr>
            <w:tcW w:w="4549" w:type="dxa"/>
          </w:tcPr>
          <w:p w14:paraId="301375A6" w14:textId="77777777" w:rsidR="00AA160E" w:rsidRPr="005E7554" w:rsidRDefault="00AA160E" w:rsidP="00BB4B94">
            <w:pPr>
              <w:jc w:val="both"/>
              <w:rPr>
                <w:del w:id="832" w:author="Solsire Torres-Ignacio Cardenas" w:date="2012-01-19T01:29:00Z"/>
                <w:rFonts w:ascii="Arial" w:hAnsi="Arial" w:cs="Arial"/>
                <w:sz w:val="28"/>
                <w:szCs w:val="28"/>
              </w:rPr>
            </w:pPr>
            <w:del w:id="833" w:author="Solsire Torres-Ignacio Cardenas" w:date="2012-01-19T01:29:00Z">
              <w:r w:rsidRPr="005E7554">
                <w:rPr>
                  <w:rFonts w:ascii="Arial" w:hAnsi="Arial" w:cs="Arial"/>
                  <w:sz w:val="28"/>
                  <w:szCs w:val="28"/>
                </w:rPr>
                <w:delText>Descripción del riesgo</w:delText>
              </w:r>
            </w:del>
          </w:p>
        </w:tc>
        <w:tc>
          <w:tcPr>
            <w:tcW w:w="1842" w:type="dxa"/>
          </w:tcPr>
          <w:p w14:paraId="75952663" w14:textId="77777777" w:rsidR="00AA160E" w:rsidRPr="005E7554" w:rsidRDefault="00AA160E" w:rsidP="00BB4B94">
            <w:pPr>
              <w:jc w:val="both"/>
              <w:rPr>
                <w:del w:id="834" w:author="Solsire Torres-Ignacio Cardenas" w:date="2012-01-19T01:29:00Z"/>
                <w:rFonts w:ascii="Arial" w:hAnsi="Arial" w:cs="Arial"/>
                <w:sz w:val="28"/>
                <w:szCs w:val="28"/>
              </w:rPr>
            </w:pPr>
            <w:del w:id="835" w:author="Solsire Torres-Ignacio Cardenas" w:date="2012-01-19T01:29:00Z">
              <w:r w:rsidRPr="005E7554">
                <w:rPr>
                  <w:rFonts w:ascii="Arial" w:hAnsi="Arial" w:cs="Arial"/>
                  <w:sz w:val="28"/>
                  <w:szCs w:val="28"/>
                </w:rPr>
                <w:delText>Frecuencia</w:delText>
              </w:r>
            </w:del>
          </w:p>
        </w:tc>
        <w:tc>
          <w:tcPr>
            <w:tcW w:w="1843" w:type="dxa"/>
          </w:tcPr>
          <w:p w14:paraId="75EE8FEF" w14:textId="77777777" w:rsidR="00AA160E" w:rsidRPr="005E7554" w:rsidRDefault="00AA160E" w:rsidP="00BB4B94">
            <w:pPr>
              <w:jc w:val="both"/>
              <w:rPr>
                <w:del w:id="836" w:author="Solsire Torres-Ignacio Cardenas" w:date="2012-01-19T01:29:00Z"/>
                <w:rFonts w:ascii="Arial" w:hAnsi="Arial" w:cs="Arial"/>
                <w:sz w:val="28"/>
                <w:szCs w:val="28"/>
              </w:rPr>
            </w:pPr>
            <w:del w:id="837" w:author="Solsire Torres-Ignacio Cardenas" w:date="2012-01-19T01:29:00Z">
              <w:r w:rsidRPr="005E7554">
                <w:rPr>
                  <w:rFonts w:ascii="Arial" w:hAnsi="Arial" w:cs="Arial"/>
                  <w:sz w:val="28"/>
                  <w:szCs w:val="28"/>
                </w:rPr>
                <w:delText>Severidad</w:delText>
              </w:r>
            </w:del>
          </w:p>
        </w:tc>
      </w:tr>
      <w:tr w:rsidR="00AA160E" w:rsidRPr="005E7554" w14:paraId="3C9FA2C2" w14:textId="77777777" w:rsidTr="00BB4B94">
        <w:trPr>
          <w:del w:id="838" w:author="Solsire Torres-Ignacio Cardenas" w:date="2012-01-19T01:29:00Z"/>
        </w:trPr>
        <w:tc>
          <w:tcPr>
            <w:tcW w:w="1088" w:type="dxa"/>
          </w:tcPr>
          <w:p w14:paraId="223B631B" w14:textId="77777777" w:rsidR="00AA160E" w:rsidRPr="005E7554" w:rsidRDefault="00AA160E" w:rsidP="00BB4B94">
            <w:pPr>
              <w:jc w:val="both"/>
              <w:rPr>
                <w:del w:id="839" w:author="Solsire Torres-Ignacio Cardenas" w:date="2012-01-19T01:29:00Z"/>
                <w:rFonts w:ascii="Arial" w:hAnsi="Arial" w:cs="Arial"/>
                <w:sz w:val="28"/>
                <w:szCs w:val="28"/>
              </w:rPr>
            </w:pPr>
            <w:del w:id="840" w:author="Solsire Torres-Ignacio Cardenas" w:date="2012-01-19T01:29:00Z">
              <w:r w:rsidRPr="005E7554">
                <w:rPr>
                  <w:rFonts w:ascii="Arial" w:hAnsi="Arial" w:cs="Arial"/>
                  <w:sz w:val="28"/>
                  <w:szCs w:val="28"/>
                </w:rPr>
                <w:delText>R01</w:delText>
              </w:r>
            </w:del>
          </w:p>
        </w:tc>
        <w:tc>
          <w:tcPr>
            <w:tcW w:w="4549" w:type="dxa"/>
          </w:tcPr>
          <w:p w14:paraId="5B55BB74" w14:textId="77777777" w:rsidR="00AA160E" w:rsidRPr="005E7554" w:rsidRDefault="00AA160E" w:rsidP="00BB4B94">
            <w:pPr>
              <w:jc w:val="both"/>
              <w:rPr>
                <w:del w:id="841" w:author="Solsire Torres-Ignacio Cardenas" w:date="2012-01-19T01:29:00Z"/>
                <w:rFonts w:ascii="Arial" w:hAnsi="Arial" w:cs="Arial"/>
                <w:sz w:val="28"/>
                <w:szCs w:val="28"/>
              </w:rPr>
            </w:pPr>
            <w:del w:id="842" w:author="Solsire Torres-Ignacio Cardenas" w:date="2012-01-19T01:29:00Z">
              <w:r w:rsidRPr="005E7554">
                <w:rPr>
                  <w:rFonts w:ascii="Arial" w:hAnsi="Arial" w:cs="Arial"/>
                  <w:sz w:val="28"/>
                  <w:szCs w:val="28"/>
                </w:rPr>
                <w:delText>Problemas a la hora de integrar el modulo donde se encuentra mecanismo de gestión de citas para operaciones de atención al cliente con el portal del Banco Mercantil.</w:delText>
              </w:r>
            </w:del>
          </w:p>
          <w:p w14:paraId="03053746" w14:textId="77777777" w:rsidR="00AA160E" w:rsidRPr="005E7554" w:rsidRDefault="00AA160E" w:rsidP="00BB4B94">
            <w:pPr>
              <w:jc w:val="both"/>
              <w:rPr>
                <w:del w:id="843" w:author="Solsire Torres-Ignacio Cardenas" w:date="2012-01-19T01:29:00Z"/>
                <w:rFonts w:ascii="Arial" w:hAnsi="Arial" w:cs="Arial"/>
                <w:sz w:val="28"/>
                <w:szCs w:val="28"/>
              </w:rPr>
            </w:pPr>
          </w:p>
        </w:tc>
        <w:tc>
          <w:tcPr>
            <w:tcW w:w="1842" w:type="dxa"/>
          </w:tcPr>
          <w:p w14:paraId="7A261BA5" w14:textId="77777777" w:rsidR="00AA160E" w:rsidRPr="005E7554" w:rsidRDefault="00AA160E" w:rsidP="00BB4B94">
            <w:pPr>
              <w:jc w:val="both"/>
              <w:rPr>
                <w:del w:id="844" w:author="Solsire Torres-Ignacio Cardenas" w:date="2012-01-19T01:29:00Z"/>
                <w:rFonts w:ascii="Arial" w:hAnsi="Arial" w:cs="Arial"/>
                <w:sz w:val="28"/>
                <w:szCs w:val="28"/>
              </w:rPr>
            </w:pPr>
            <w:del w:id="845" w:author="Solsire Torres-Ignacio Cardenas" w:date="2012-01-19T01:29:00Z">
              <w:r w:rsidRPr="005E7554">
                <w:rPr>
                  <w:rFonts w:ascii="Arial" w:hAnsi="Arial" w:cs="Arial"/>
                  <w:sz w:val="28"/>
                  <w:szCs w:val="28"/>
                </w:rPr>
                <w:delText>Raro</w:delText>
              </w:r>
            </w:del>
          </w:p>
        </w:tc>
        <w:tc>
          <w:tcPr>
            <w:tcW w:w="1843" w:type="dxa"/>
          </w:tcPr>
          <w:p w14:paraId="22FF7105" w14:textId="77777777" w:rsidR="00AA160E" w:rsidRPr="005E7554" w:rsidRDefault="00AA160E" w:rsidP="00BB4B94">
            <w:pPr>
              <w:jc w:val="both"/>
              <w:rPr>
                <w:del w:id="846" w:author="Solsire Torres-Ignacio Cardenas" w:date="2012-01-19T01:29:00Z"/>
                <w:rFonts w:ascii="Arial" w:hAnsi="Arial" w:cs="Arial"/>
                <w:sz w:val="28"/>
                <w:szCs w:val="28"/>
              </w:rPr>
            </w:pPr>
            <w:del w:id="847" w:author="Solsire Torres-Ignacio Cardenas" w:date="2012-01-19T01:29:00Z">
              <w:r w:rsidRPr="005E7554">
                <w:rPr>
                  <w:rFonts w:ascii="Arial" w:hAnsi="Arial" w:cs="Arial"/>
                  <w:sz w:val="28"/>
                  <w:szCs w:val="28"/>
                </w:rPr>
                <w:delText>Significante</w:delText>
              </w:r>
            </w:del>
          </w:p>
        </w:tc>
      </w:tr>
      <w:tr w:rsidR="00AA160E" w:rsidRPr="005E7554" w14:paraId="43E3C6C5" w14:textId="77777777" w:rsidTr="00BB4B94">
        <w:trPr>
          <w:del w:id="848" w:author="Solsire Torres-Ignacio Cardenas" w:date="2012-01-19T01:29:00Z"/>
        </w:trPr>
        <w:tc>
          <w:tcPr>
            <w:tcW w:w="1088" w:type="dxa"/>
          </w:tcPr>
          <w:p w14:paraId="5333D36D" w14:textId="77777777" w:rsidR="00AA160E" w:rsidRPr="005E7554" w:rsidRDefault="00AA160E" w:rsidP="00BB4B94">
            <w:pPr>
              <w:jc w:val="both"/>
              <w:rPr>
                <w:del w:id="849" w:author="Solsire Torres-Ignacio Cardenas" w:date="2012-01-19T01:29:00Z"/>
                <w:rFonts w:ascii="Arial" w:hAnsi="Arial" w:cs="Arial"/>
                <w:sz w:val="28"/>
                <w:szCs w:val="28"/>
              </w:rPr>
            </w:pPr>
            <w:del w:id="850" w:author="Solsire Torres-Ignacio Cardenas" w:date="2012-01-19T01:29:00Z">
              <w:r w:rsidRPr="005E7554">
                <w:rPr>
                  <w:rFonts w:ascii="Arial" w:hAnsi="Arial" w:cs="Arial"/>
                  <w:sz w:val="28"/>
                  <w:szCs w:val="28"/>
                </w:rPr>
                <w:delText>R02</w:delText>
              </w:r>
            </w:del>
          </w:p>
        </w:tc>
        <w:tc>
          <w:tcPr>
            <w:tcW w:w="4549" w:type="dxa"/>
          </w:tcPr>
          <w:p w14:paraId="0642EC78" w14:textId="77777777" w:rsidR="00AA160E" w:rsidRPr="005E7554" w:rsidRDefault="00AA160E" w:rsidP="00BB4B94">
            <w:pPr>
              <w:jc w:val="both"/>
              <w:rPr>
                <w:del w:id="851" w:author="Solsire Torres-Ignacio Cardenas" w:date="2012-01-19T01:29:00Z"/>
                <w:rFonts w:ascii="Arial" w:hAnsi="Arial" w:cs="Arial"/>
                <w:sz w:val="28"/>
                <w:szCs w:val="28"/>
              </w:rPr>
            </w:pPr>
            <w:del w:id="852" w:author="Solsire Torres-Ignacio Cardenas" w:date="2012-01-19T01:29:00Z">
              <w:r w:rsidRPr="005E7554">
                <w:rPr>
                  <w:rFonts w:ascii="Arial" w:hAnsi="Arial" w:cs="Arial"/>
                  <w:sz w:val="28"/>
                  <w:szCs w:val="28"/>
                </w:rPr>
                <w:delText>Problemas con el servidor del banco.</w:delText>
              </w:r>
            </w:del>
          </w:p>
          <w:p w14:paraId="50767256" w14:textId="77777777" w:rsidR="00AA160E" w:rsidRPr="005E7554" w:rsidRDefault="00AA160E" w:rsidP="00BB4B94">
            <w:pPr>
              <w:jc w:val="both"/>
              <w:rPr>
                <w:del w:id="853" w:author="Solsire Torres-Ignacio Cardenas" w:date="2012-01-19T01:29:00Z"/>
                <w:rFonts w:ascii="Arial" w:hAnsi="Arial" w:cs="Arial"/>
                <w:sz w:val="28"/>
                <w:szCs w:val="28"/>
              </w:rPr>
            </w:pPr>
          </w:p>
        </w:tc>
        <w:tc>
          <w:tcPr>
            <w:tcW w:w="1842" w:type="dxa"/>
          </w:tcPr>
          <w:p w14:paraId="6B0D36AA" w14:textId="77777777" w:rsidR="00AA160E" w:rsidRPr="005E7554" w:rsidRDefault="00AA160E" w:rsidP="00BB4B94">
            <w:pPr>
              <w:jc w:val="both"/>
              <w:rPr>
                <w:del w:id="854" w:author="Solsire Torres-Ignacio Cardenas" w:date="2012-01-19T01:29:00Z"/>
                <w:rFonts w:ascii="Arial" w:hAnsi="Arial" w:cs="Arial"/>
                <w:sz w:val="28"/>
                <w:szCs w:val="28"/>
              </w:rPr>
            </w:pPr>
            <w:del w:id="855" w:author="Solsire Torres-Ignacio Cardenas" w:date="2012-01-19T01:29:00Z">
              <w:r w:rsidRPr="005E7554">
                <w:rPr>
                  <w:rFonts w:ascii="Arial" w:hAnsi="Arial" w:cs="Arial"/>
                  <w:sz w:val="28"/>
                  <w:szCs w:val="28"/>
                </w:rPr>
                <w:delText>Probable</w:delText>
              </w:r>
            </w:del>
          </w:p>
        </w:tc>
        <w:tc>
          <w:tcPr>
            <w:tcW w:w="1843" w:type="dxa"/>
          </w:tcPr>
          <w:p w14:paraId="74F70766" w14:textId="77777777" w:rsidR="00AA160E" w:rsidRPr="005E7554" w:rsidRDefault="00AA160E" w:rsidP="00BB4B94">
            <w:pPr>
              <w:jc w:val="both"/>
              <w:rPr>
                <w:del w:id="856" w:author="Solsire Torres-Ignacio Cardenas" w:date="2012-01-19T01:29:00Z"/>
                <w:rFonts w:ascii="Arial" w:hAnsi="Arial" w:cs="Arial"/>
                <w:sz w:val="28"/>
                <w:szCs w:val="28"/>
              </w:rPr>
            </w:pPr>
            <w:del w:id="857" w:author="Solsire Torres-Ignacio Cardenas" w:date="2012-01-19T01:29:00Z">
              <w:r w:rsidRPr="005E7554">
                <w:rPr>
                  <w:rFonts w:ascii="Arial" w:hAnsi="Arial" w:cs="Arial"/>
                  <w:sz w:val="28"/>
                  <w:szCs w:val="28"/>
                </w:rPr>
                <w:delText>Fuerte</w:delText>
              </w:r>
            </w:del>
          </w:p>
        </w:tc>
      </w:tr>
      <w:tr w:rsidR="00AA160E" w:rsidRPr="005E7554" w14:paraId="73E7F3AF" w14:textId="77777777" w:rsidTr="00BB4B94">
        <w:trPr>
          <w:del w:id="858" w:author="Solsire Torres-Ignacio Cardenas" w:date="2012-01-19T01:29:00Z"/>
        </w:trPr>
        <w:tc>
          <w:tcPr>
            <w:tcW w:w="1088" w:type="dxa"/>
          </w:tcPr>
          <w:p w14:paraId="144D5101" w14:textId="77777777" w:rsidR="00AA160E" w:rsidRPr="005E7554" w:rsidRDefault="00AA160E" w:rsidP="00BB4B94">
            <w:pPr>
              <w:jc w:val="both"/>
              <w:rPr>
                <w:del w:id="859" w:author="Solsire Torres-Ignacio Cardenas" w:date="2012-01-19T01:29:00Z"/>
                <w:rFonts w:ascii="Arial" w:hAnsi="Arial" w:cs="Arial"/>
                <w:sz w:val="28"/>
                <w:szCs w:val="28"/>
              </w:rPr>
            </w:pPr>
            <w:del w:id="860" w:author="Solsire Torres-Ignacio Cardenas" w:date="2012-01-19T01:29:00Z">
              <w:r w:rsidRPr="005E7554">
                <w:rPr>
                  <w:rFonts w:ascii="Arial" w:hAnsi="Arial" w:cs="Arial"/>
                  <w:sz w:val="28"/>
                  <w:szCs w:val="28"/>
                </w:rPr>
                <w:delText>R03</w:delText>
              </w:r>
            </w:del>
          </w:p>
        </w:tc>
        <w:tc>
          <w:tcPr>
            <w:tcW w:w="4549" w:type="dxa"/>
          </w:tcPr>
          <w:p w14:paraId="75295A3E" w14:textId="77777777" w:rsidR="00AA160E" w:rsidRPr="005E7554" w:rsidRDefault="00AA160E" w:rsidP="00AA160E">
            <w:pPr>
              <w:jc w:val="both"/>
              <w:rPr>
                <w:del w:id="861" w:author="Solsire Torres-Ignacio Cardenas" w:date="2012-01-19T01:29:00Z"/>
                <w:rFonts w:ascii="Arial" w:hAnsi="Arial" w:cs="Arial"/>
                <w:sz w:val="28"/>
                <w:szCs w:val="28"/>
              </w:rPr>
            </w:pPr>
            <w:del w:id="862" w:author="Solsire Torres-Ignacio Cardenas" w:date="2012-01-19T01:29:00Z">
              <w:r w:rsidRPr="005E7554">
                <w:rPr>
                  <w:rFonts w:ascii="Arial" w:hAnsi="Arial" w:cs="Arial"/>
                  <w:sz w:val="28"/>
                  <w:szCs w:val="28"/>
                </w:rPr>
                <w:delText>Poca receptividad de los clientes al mecanismo desarrollado.</w:delText>
              </w:r>
            </w:del>
          </w:p>
          <w:p w14:paraId="4E77F648" w14:textId="77777777" w:rsidR="00AA160E" w:rsidRPr="005E7554" w:rsidRDefault="00AA160E" w:rsidP="00BB4B94">
            <w:pPr>
              <w:jc w:val="both"/>
              <w:rPr>
                <w:del w:id="863" w:author="Solsire Torres-Ignacio Cardenas" w:date="2012-01-19T01:29:00Z"/>
                <w:rFonts w:ascii="Arial" w:hAnsi="Arial" w:cs="Arial"/>
                <w:sz w:val="28"/>
                <w:szCs w:val="28"/>
              </w:rPr>
            </w:pPr>
          </w:p>
        </w:tc>
        <w:tc>
          <w:tcPr>
            <w:tcW w:w="1842" w:type="dxa"/>
          </w:tcPr>
          <w:p w14:paraId="6B300870" w14:textId="77777777" w:rsidR="00AA160E" w:rsidRPr="005E7554" w:rsidRDefault="00AA160E" w:rsidP="00BB4B94">
            <w:pPr>
              <w:jc w:val="both"/>
              <w:rPr>
                <w:del w:id="864" w:author="Solsire Torres-Ignacio Cardenas" w:date="2012-01-19T01:29:00Z"/>
                <w:rFonts w:ascii="Arial" w:hAnsi="Arial" w:cs="Arial"/>
                <w:sz w:val="28"/>
                <w:szCs w:val="28"/>
              </w:rPr>
            </w:pPr>
            <w:del w:id="865" w:author="Solsire Torres-Ignacio Cardenas" w:date="2012-01-19T01:29:00Z">
              <w:r w:rsidRPr="005E7554">
                <w:rPr>
                  <w:rFonts w:ascii="Arial" w:hAnsi="Arial" w:cs="Arial"/>
                  <w:sz w:val="28"/>
                  <w:szCs w:val="28"/>
                </w:rPr>
                <w:delText>Raro</w:delText>
              </w:r>
            </w:del>
          </w:p>
        </w:tc>
        <w:tc>
          <w:tcPr>
            <w:tcW w:w="1843" w:type="dxa"/>
          </w:tcPr>
          <w:p w14:paraId="2CC09A30" w14:textId="77777777" w:rsidR="00AA160E" w:rsidRPr="005E7554" w:rsidRDefault="00AA160E" w:rsidP="00BB4B94">
            <w:pPr>
              <w:jc w:val="both"/>
              <w:rPr>
                <w:del w:id="866" w:author="Solsire Torres-Ignacio Cardenas" w:date="2012-01-19T01:29:00Z"/>
                <w:rFonts w:ascii="Arial" w:hAnsi="Arial" w:cs="Arial"/>
                <w:sz w:val="28"/>
                <w:szCs w:val="28"/>
              </w:rPr>
            </w:pPr>
            <w:del w:id="867" w:author="Solsire Torres-Ignacio Cardenas" w:date="2012-01-19T01:29:00Z">
              <w:r w:rsidRPr="005E7554">
                <w:rPr>
                  <w:rFonts w:ascii="Arial" w:hAnsi="Arial" w:cs="Arial"/>
                  <w:sz w:val="28"/>
                  <w:szCs w:val="28"/>
                </w:rPr>
                <w:delText>Significante</w:delText>
              </w:r>
            </w:del>
          </w:p>
        </w:tc>
      </w:tr>
      <w:tr w:rsidR="00AA160E" w:rsidRPr="005E7554" w14:paraId="28090F26" w14:textId="77777777" w:rsidTr="00BB4B94">
        <w:trPr>
          <w:del w:id="868" w:author="Solsire Torres-Ignacio Cardenas" w:date="2012-01-19T01:29:00Z"/>
        </w:trPr>
        <w:tc>
          <w:tcPr>
            <w:tcW w:w="1088" w:type="dxa"/>
          </w:tcPr>
          <w:p w14:paraId="247C6F05" w14:textId="77777777" w:rsidR="00AA160E" w:rsidRPr="005E7554" w:rsidRDefault="00AA160E" w:rsidP="00BB4B94">
            <w:pPr>
              <w:jc w:val="both"/>
              <w:rPr>
                <w:del w:id="869" w:author="Solsire Torres-Ignacio Cardenas" w:date="2012-01-19T01:29:00Z"/>
                <w:rFonts w:ascii="Arial" w:hAnsi="Arial" w:cs="Arial"/>
                <w:sz w:val="28"/>
                <w:szCs w:val="28"/>
              </w:rPr>
            </w:pPr>
            <w:del w:id="870" w:author="Solsire Torres-Ignacio Cardenas" w:date="2012-01-19T01:29:00Z">
              <w:r w:rsidRPr="005E7554">
                <w:rPr>
                  <w:rFonts w:ascii="Arial" w:hAnsi="Arial" w:cs="Arial"/>
                  <w:sz w:val="28"/>
                  <w:szCs w:val="28"/>
                </w:rPr>
                <w:delText>R04</w:delText>
              </w:r>
            </w:del>
          </w:p>
        </w:tc>
        <w:tc>
          <w:tcPr>
            <w:tcW w:w="4549" w:type="dxa"/>
          </w:tcPr>
          <w:p w14:paraId="54BBE2C4" w14:textId="77777777" w:rsidR="00AA160E" w:rsidRPr="005E7554" w:rsidRDefault="00AA160E" w:rsidP="00BB4B94">
            <w:pPr>
              <w:jc w:val="both"/>
              <w:rPr>
                <w:del w:id="871" w:author="Solsire Torres-Ignacio Cardenas" w:date="2012-01-19T01:29:00Z"/>
                <w:rFonts w:ascii="Arial" w:hAnsi="Arial" w:cs="Arial"/>
                <w:sz w:val="28"/>
                <w:szCs w:val="28"/>
              </w:rPr>
            </w:pPr>
            <w:del w:id="872" w:author="Solsire Torres-Ignacio Cardenas" w:date="2012-01-19T01:29:00Z">
              <w:r w:rsidRPr="005E7554">
                <w:rPr>
                  <w:rFonts w:ascii="Arial" w:hAnsi="Arial" w:cs="Arial"/>
                  <w:sz w:val="28"/>
                  <w:szCs w:val="28"/>
                </w:rPr>
                <w:delText>Problemas con el sistema interno del banco.</w:delText>
              </w:r>
            </w:del>
          </w:p>
          <w:p w14:paraId="46F74BC6" w14:textId="77777777" w:rsidR="00AA160E" w:rsidRPr="005E7554" w:rsidRDefault="00AA160E" w:rsidP="00BB4B94">
            <w:pPr>
              <w:jc w:val="both"/>
              <w:rPr>
                <w:del w:id="873" w:author="Solsire Torres-Ignacio Cardenas" w:date="2012-01-19T01:29:00Z"/>
                <w:rFonts w:ascii="Arial" w:hAnsi="Arial" w:cs="Arial"/>
                <w:sz w:val="28"/>
                <w:szCs w:val="28"/>
              </w:rPr>
            </w:pPr>
          </w:p>
        </w:tc>
        <w:tc>
          <w:tcPr>
            <w:tcW w:w="1842" w:type="dxa"/>
          </w:tcPr>
          <w:p w14:paraId="1822CB37" w14:textId="77777777" w:rsidR="00AA160E" w:rsidRPr="005E7554" w:rsidRDefault="00AA160E" w:rsidP="00BB4B94">
            <w:pPr>
              <w:jc w:val="both"/>
              <w:rPr>
                <w:del w:id="874" w:author="Solsire Torres-Ignacio Cardenas" w:date="2012-01-19T01:29:00Z"/>
                <w:rFonts w:ascii="Arial" w:hAnsi="Arial" w:cs="Arial"/>
                <w:sz w:val="28"/>
                <w:szCs w:val="28"/>
              </w:rPr>
            </w:pPr>
            <w:del w:id="875" w:author="Solsire Torres-Ignacio Cardenas" w:date="2012-01-19T01:29:00Z">
              <w:r w:rsidRPr="005E7554">
                <w:rPr>
                  <w:rFonts w:ascii="Arial" w:hAnsi="Arial" w:cs="Arial"/>
                  <w:sz w:val="28"/>
                  <w:szCs w:val="28"/>
                </w:rPr>
                <w:delText>Probable</w:delText>
              </w:r>
            </w:del>
          </w:p>
        </w:tc>
        <w:tc>
          <w:tcPr>
            <w:tcW w:w="1843" w:type="dxa"/>
          </w:tcPr>
          <w:p w14:paraId="09DAC01F" w14:textId="77777777" w:rsidR="00AA160E" w:rsidRPr="005E7554" w:rsidRDefault="00AA160E" w:rsidP="00BB4B94">
            <w:pPr>
              <w:jc w:val="both"/>
              <w:rPr>
                <w:del w:id="876" w:author="Solsire Torres-Ignacio Cardenas" w:date="2012-01-19T01:29:00Z"/>
                <w:rFonts w:ascii="Arial" w:hAnsi="Arial" w:cs="Arial"/>
                <w:sz w:val="28"/>
                <w:szCs w:val="28"/>
              </w:rPr>
            </w:pPr>
            <w:del w:id="877" w:author="Solsire Torres-Ignacio Cardenas" w:date="2012-01-19T01:29:00Z">
              <w:r w:rsidRPr="005E7554">
                <w:rPr>
                  <w:rFonts w:ascii="Arial" w:hAnsi="Arial" w:cs="Arial"/>
                  <w:sz w:val="28"/>
                  <w:szCs w:val="28"/>
                </w:rPr>
                <w:delText>Significante</w:delText>
              </w:r>
            </w:del>
          </w:p>
        </w:tc>
      </w:tr>
      <w:tr w:rsidR="00AA160E" w:rsidRPr="005E7554" w14:paraId="5633A906" w14:textId="77777777" w:rsidTr="00BB4B94">
        <w:trPr>
          <w:del w:id="878" w:author="Solsire Torres-Ignacio Cardenas" w:date="2012-01-19T01:29:00Z"/>
        </w:trPr>
        <w:tc>
          <w:tcPr>
            <w:tcW w:w="1088" w:type="dxa"/>
          </w:tcPr>
          <w:p w14:paraId="7E96ECE2" w14:textId="77777777" w:rsidR="00AA160E" w:rsidRPr="005E7554" w:rsidRDefault="00AA160E" w:rsidP="00BB4B94">
            <w:pPr>
              <w:jc w:val="both"/>
              <w:rPr>
                <w:del w:id="879" w:author="Solsire Torres-Ignacio Cardenas" w:date="2012-01-19T01:29:00Z"/>
                <w:rFonts w:ascii="Arial" w:hAnsi="Arial" w:cs="Arial"/>
                <w:sz w:val="28"/>
                <w:szCs w:val="28"/>
              </w:rPr>
            </w:pPr>
            <w:del w:id="880" w:author="Solsire Torres-Ignacio Cardenas" w:date="2012-01-19T01:29:00Z">
              <w:r w:rsidRPr="005E7554">
                <w:rPr>
                  <w:rFonts w:ascii="Arial" w:hAnsi="Arial" w:cs="Arial"/>
                  <w:sz w:val="28"/>
                  <w:szCs w:val="28"/>
                </w:rPr>
                <w:delText>R05</w:delText>
              </w:r>
            </w:del>
          </w:p>
        </w:tc>
        <w:tc>
          <w:tcPr>
            <w:tcW w:w="4549" w:type="dxa"/>
          </w:tcPr>
          <w:p w14:paraId="7F0A9043" w14:textId="77777777" w:rsidR="00AA160E" w:rsidRPr="005E7554" w:rsidRDefault="00AA160E" w:rsidP="00AA160E">
            <w:pPr>
              <w:jc w:val="both"/>
              <w:rPr>
                <w:del w:id="881" w:author="Solsire Torres-Ignacio Cardenas" w:date="2012-01-19T01:29:00Z"/>
                <w:rFonts w:ascii="Arial" w:hAnsi="Arial" w:cs="Arial"/>
                <w:sz w:val="28"/>
                <w:szCs w:val="28"/>
              </w:rPr>
            </w:pPr>
            <w:del w:id="882" w:author="Solsire Torres-Ignacio Cardenas" w:date="2012-01-19T01:29:00Z">
              <w:r w:rsidRPr="005E7554">
                <w:rPr>
                  <w:rFonts w:ascii="Arial" w:hAnsi="Arial" w:cs="Arial"/>
                  <w:sz w:val="28"/>
                  <w:szCs w:val="28"/>
                </w:rPr>
                <w:delText>Mala clasificación de la información que puede suministrarse a los clientes a través del chat en línea.</w:delText>
              </w:r>
            </w:del>
          </w:p>
          <w:p w14:paraId="534D4569" w14:textId="77777777" w:rsidR="00AA160E" w:rsidRPr="005E7554" w:rsidRDefault="00AA160E" w:rsidP="00BB4B94">
            <w:pPr>
              <w:jc w:val="both"/>
              <w:rPr>
                <w:del w:id="883" w:author="Solsire Torres-Ignacio Cardenas" w:date="2012-01-19T01:29:00Z"/>
                <w:rFonts w:ascii="Arial" w:hAnsi="Arial" w:cs="Arial"/>
                <w:sz w:val="28"/>
                <w:szCs w:val="28"/>
              </w:rPr>
            </w:pPr>
          </w:p>
        </w:tc>
        <w:tc>
          <w:tcPr>
            <w:tcW w:w="1842" w:type="dxa"/>
          </w:tcPr>
          <w:p w14:paraId="566CBCB6" w14:textId="77777777" w:rsidR="00AA160E" w:rsidRPr="005E7554" w:rsidRDefault="00AA160E" w:rsidP="00BB4B94">
            <w:pPr>
              <w:jc w:val="both"/>
              <w:rPr>
                <w:del w:id="884" w:author="Solsire Torres-Ignacio Cardenas" w:date="2012-01-19T01:29:00Z"/>
                <w:rFonts w:ascii="Arial" w:hAnsi="Arial" w:cs="Arial"/>
                <w:sz w:val="28"/>
                <w:szCs w:val="28"/>
              </w:rPr>
            </w:pPr>
            <w:del w:id="885" w:author="Solsire Torres-Ignacio Cardenas" w:date="2012-01-19T01:29:00Z">
              <w:r w:rsidRPr="005E7554">
                <w:rPr>
                  <w:rFonts w:ascii="Arial" w:hAnsi="Arial" w:cs="Arial"/>
                  <w:sz w:val="28"/>
                  <w:szCs w:val="28"/>
                </w:rPr>
                <w:delText>Casi Nulo</w:delText>
              </w:r>
            </w:del>
          </w:p>
        </w:tc>
        <w:tc>
          <w:tcPr>
            <w:tcW w:w="1843" w:type="dxa"/>
          </w:tcPr>
          <w:p w14:paraId="24907DB7" w14:textId="77777777" w:rsidR="00AA160E" w:rsidRPr="005E7554" w:rsidRDefault="00AA160E" w:rsidP="00BB4B94">
            <w:pPr>
              <w:jc w:val="both"/>
              <w:rPr>
                <w:del w:id="886" w:author="Solsire Torres-Ignacio Cardenas" w:date="2012-01-19T01:29:00Z"/>
                <w:rFonts w:ascii="Arial" w:hAnsi="Arial" w:cs="Arial"/>
                <w:sz w:val="28"/>
                <w:szCs w:val="28"/>
              </w:rPr>
            </w:pPr>
            <w:del w:id="887" w:author="Solsire Torres-Ignacio Cardenas" w:date="2012-01-19T01:29:00Z">
              <w:r w:rsidRPr="005E7554">
                <w:rPr>
                  <w:rFonts w:ascii="Arial" w:hAnsi="Arial" w:cs="Arial"/>
                  <w:sz w:val="28"/>
                  <w:szCs w:val="28"/>
                </w:rPr>
                <w:delText>Moderado</w:delText>
              </w:r>
            </w:del>
          </w:p>
        </w:tc>
      </w:tr>
      <w:tr w:rsidR="00AA160E" w:rsidRPr="005E7554" w14:paraId="201CBA48" w14:textId="77777777" w:rsidTr="00BB4B94">
        <w:trPr>
          <w:del w:id="888" w:author="Solsire Torres-Ignacio Cardenas" w:date="2012-01-19T01:29:00Z"/>
        </w:trPr>
        <w:tc>
          <w:tcPr>
            <w:tcW w:w="1088" w:type="dxa"/>
          </w:tcPr>
          <w:p w14:paraId="16E83954" w14:textId="77777777" w:rsidR="00AA160E" w:rsidRPr="005E7554" w:rsidRDefault="00AA160E" w:rsidP="00BB4B94">
            <w:pPr>
              <w:jc w:val="both"/>
              <w:rPr>
                <w:del w:id="889" w:author="Solsire Torres-Ignacio Cardenas" w:date="2012-01-19T01:29:00Z"/>
                <w:rFonts w:ascii="Arial" w:hAnsi="Arial" w:cs="Arial"/>
                <w:sz w:val="28"/>
                <w:szCs w:val="28"/>
              </w:rPr>
            </w:pPr>
            <w:del w:id="890" w:author="Solsire Torres-Ignacio Cardenas" w:date="2012-01-19T01:29:00Z">
              <w:r w:rsidRPr="005E7554">
                <w:rPr>
                  <w:rFonts w:ascii="Arial" w:hAnsi="Arial" w:cs="Arial"/>
                  <w:sz w:val="28"/>
                  <w:szCs w:val="28"/>
                </w:rPr>
                <w:delText>R06</w:delText>
              </w:r>
            </w:del>
          </w:p>
        </w:tc>
        <w:tc>
          <w:tcPr>
            <w:tcW w:w="4549" w:type="dxa"/>
          </w:tcPr>
          <w:p w14:paraId="65EBFF70" w14:textId="77777777" w:rsidR="00AA160E" w:rsidRPr="005E7554" w:rsidRDefault="00AA160E" w:rsidP="00BB4B94">
            <w:pPr>
              <w:jc w:val="both"/>
              <w:rPr>
                <w:del w:id="891" w:author="Solsire Torres-Ignacio Cardenas" w:date="2012-01-19T01:29:00Z"/>
                <w:rFonts w:ascii="Arial" w:hAnsi="Arial" w:cs="Arial"/>
                <w:sz w:val="28"/>
                <w:szCs w:val="28"/>
              </w:rPr>
            </w:pPr>
            <w:del w:id="892" w:author="Solsire Torres-Ignacio Cardenas" w:date="2012-01-19T01:29:00Z">
              <w:r w:rsidRPr="005E7554">
                <w:rPr>
                  <w:rFonts w:ascii="Arial" w:hAnsi="Arial" w:cs="Arial"/>
                  <w:sz w:val="28"/>
                  <w:szCs w:val="28"/>
                </w:rPr>
                <w:delText>Perdida de personas que conforman el equipo de desarrollo.</w:delText>
              </w:r>
            </w:del>
          </w:p>
          <w:p w14:paraId="29B3672C" w14:textId="77777777" w:rsidR="00AA160E" w:rsidRPr="005E7554" w:rsidRDefault="00AA160E" w:rsidP="00BB4B94">
            <w:pPr>
              <w:jc w:val="both"/>
              <w:rPr>
                <w:del w:id="893" w:author="Solsire Torres-Ignacio Cardenas" w:date="2012-01-19T01:29:00Z"/>
                <w:rFonts w:ascii="Arial" w:hAnsi="Arial" w:cs="Arial"/>
                <w:sz w:val="28"/>
                <w:szCs w:val="28"/>
              </w:rPr>
            </w:pPr>
          </w:p>
        </w:tc>
        <w:tc>
          <w:tcPr>
            <w:tcW w:w="1842" w:type="dxa"/>
          </w:tcPr>
          <w:p w14:paraId="6289C3A5" w14:textId="77777777" w:rsidR="00AA160E" w:rsidRPr="005E7554" w:rsidRDefault="00AA160E" w:rsidP="00BB4B94">
            <w:pPr>
              <w:jc w:val="both"/>
              <w:rPr>
                <w:del w:id="894" w:author="Solsire Torres-Ignacio Cardenas" w:date="2012-01-19T01:29:00Z"/>
                <w:rFonts w:ascii="Arial" w:hAnsi="Arial" w:cs="Arial"/>
                <w:sz w:val="28"/>
                <w:szCs w:val="28"/>
              </w:rPr>
            </w:pPr>
            <w:del w:id="895" w:author="Solsire Torres-Ignacio Cardenas" w:date="2012-01-19T01:29:00Z">
              <w:r w:rsidRPr="005E7554">
                <w:rPr>
                  <w:rFonts w:ascii="Arial" w:hAnsi="Arial" w:cs="Arial"/>
                  <w:sz w:val="28"/>
                  <w:szCs w:val="28"/>
                </w:rPr>
                <w:delText>Raro</w:delText>
              </w:r>
            </w:del>
          </w:p>
        </w:tc>
        <w:tc>
          <w:tcPr>
            <w:tcW w:w="1843" w:type="dxa"/>
          </w:tcPr>
          <w:p w14:paraId="5A2387C7" w14:textId="77777777" w:rsidR="00AA160E" w:rsidRPr="005E7554" w:rsidRDefault="00AA160E" w:rsidP="00BB4B94">
            <w:pPr>
              <w:jc w:val="both"/>
              <w:rPr>
                <w:del w:id="896" w:author="Solsire Torres-Ignacio Cardenas" w:date="2012-01-19T01:29:00Z"/>
                <w:rFonts w:ascii="Arial" w:hAnsi="Arial" w:cs="Arial"/>
                <w:sz w:val="28"/>
                <w:szCs w:val="28"/>
              </w:rPr>
            </w:pPr>
            <w:del w:id="897" w:author="Solsire Torres-Ignacio Cardenas" w:date="2012-01-19T01:29:00Z">
              <w:r w:rsidRPr="005E7554">
                <w:rPr>
                  <w:rFonts w:ascii="Arial" w:hAnsi="Arial" w:cs="Arial"/>
                  <w:sz w:val="28"/>
                  <w:szCs w:val="28"/>
                </w:rPr>
                <w:delText>Fuerte</w:delText>
              </w:r>
            </w:del>
          </w:p>
        </w:tc>
      </w:tr>
      <w:tr w:rsidR="00AA160E" w:rsidRPr="005E7554" w14:paraId="1180F0ED" w14:textId="77777777" w:rsidTr="00BB4B94">
        <w:trPr>
          <w:del w:id="898" w:author="Solsire Torres-Ignacio Cardenas" w:date="2012-01-19T01:29:00Z"/>
        </w:trPr>
        <w:tc>
          <w:tcPr>
            <w:tcW w:w="1088" w:type="dxa"/>
          </w:tcPr>
          <w:p w14:paraId="09231F98" w14:textId="77777777" w:rsidR="00AA160E" w:rsidRPr="005E7554" w:rsidRDefault="00AA160E" w:rsidP="00BB4B94">
            <w:pPr>
              <w:jc w:val="both"/>
              <w:rPr>
                <w:del w:id="899" w:author="Solsire Torres-Ignacio Cardenas" w:date="2012-01-19T01:29:00Z"/>
                <w:rFonts w:ascii="Arial" w:hAnsi="Arial" w:cs="Arial"/>
                <w:sz w:val="28"/>
                <w:szCs w:val="28"/>
              </w:rPr>
            </w:pPr>
            <w:del w:id="900" w:author="Solsire Torres-Ignacio Cardenas" w:date="2012-01-19T01:29:00Z">
              <w:r w:rsidRPr="005E7554">
                <w:rPr>
                  <w:rFonts w:ascii="Arial" w:hAnsi="Arial" w:cs="Arial"/>
                  <w:sz w:val="28"/>
                  <w:szCs w:val="28"/>
                </w:rPr>
                <w:delText>R07</w:delText>
              </w:r>
            </w:del>
          </w:p>
        </w:tc>
        <w:tc>
          <w:tcPr>
            <w:tcW w:w="4549" w:type="dxa"/>
          </w:tcPr>
          <w:p w14:paraId="237FCFFB" w14:textId="77777777" w:rsidR="00AA160E" w:rsidRPr="005E7554" w:rsidRDefault="00AA160E" w:rsidP="00AA160E">
            <w:pPr>
              <w:jc w:val="both"/>
              <w:rPr>
                <w:del w:id="901" w:author="Solsire Torres-Ignacio Cardenas" w:date="2012-01-19T01:29:00Z"/>
                <w:rFonts w:ascii="Arial" w:hAnsi="Arial" w:cs="Arial"/>
                <w:sz w:val="28"/>
                <w:szCs w:val="28"/>
              </w:rPr>
            </w:pPr>
            <w:del w:id="902" w:author="Solsire Torres-Ignacio Cardenas" w:date="2012-01-19T01:29:00Z">
              <w:r w:rsidRPr="005E7554">
                <w:rPr>
                  <w:rFonts w:ascii="Arial" w:hAnsi="Arial" w:cs="Arial"/>
                  <w:sz w:val="28"/>
                  <w:szCs w:val="28"/>
                </w:rPr>
                <w:delText>Retraso de los clientes al asistir a una cita programada.</w:delText>
              </w:r>
            </w:del>
          </w:p>
          <w:p w14:paraId="795A87C7" w14:textId="77777777" w:rsidR="00AA160E" w:rsidRPr="005E7554" w:rsidRDefault="00AA160E" w:rsidP="00BB4B94">
            <w:pPr>
              <w:jc w:val="both"/>
              <w:rPr>
                <w:del w:id="903" w:author="Solsire Torres-Ignacio Cardenas" w:date="2012-01-19T01:29:00Z"/>
                <w:rFonts w:ascii="Arial" w:hAnsi="Arial" w:cs="Arial"/>
                <w:sz w:val="28"/>
                <w:szCs w:val="28"/>
              </w:rPr>
            </w:pPr>
          </w:p>
        </w:tc>
        <w:tc>
          <w:tcPr>
            <w:tcW w:w="1842" w:type="dxa"/>
          </w:tcPr>
          <w:p w14:paraId="2117D4F5" w14:textId="77777777" w:rsidR="00AA160E" w:rsidRPr="005E7554" w:rsidRDefault="00AA160E" w:rsidP="00BB4B94">
            <w:pPr>
              <w:jc w:val="both"/>
              <w:rPr>
                <w:del w:id="904" w:author="Solsire Torres-Ignacio Cardenas" w:date="2012-01-19T01:29:00Z"/>
                <w:rFonts w:ascii="Arial" w:hAnsi="Arial" w:cs="Arial"/>
                <w:sz w:val="28"/>
                <w:szCs w:val="28"/>
              </w:rPr>
            </w:pPr>
            <w:del w:id="905" w:author="Solsire Torres-Ignacio Cardenas" w:date="2012-01-19T01:29:00Z">
              <w:r w:rsidRPr="005E7554">
                <w:rPr>
                  <w:rFonts w:ascii="Arial" w:hAnsi="Arial" w:cs="Arial"/>
                  <w:sz w:val="28"/>
                  <w:szCs w:val="28"/>
                </w:rPr>
                <w:delText>Raro</w:delText>
              </w:r>
            </w:del>
          </w:p>
        </w:tc>
        <w:tc>
          <w:tcPr>
            <w:tcW w:w="1843" w:type="dxa"/>
          </w:tcPr>
          <w:p w14:paraId="2A5171A1" w14:textId="77777777" w:rsidR="00AA160E" w:rsidRPr="005E7554" w:rsidRDefault="00AA160E" w:rsidP="00BB4B94">
            <w:pPr>
              <w:jc w:val="both"/>
              <w:rPr>
                <w:del w:id="906" w:author="Solsire Torres-Ignacio Cardenas" w:date="2012-01-19T01:29:00Z"/>
                <w:rFonts w:ascii="Arial" w:hAnsi="Arial" w:cs="Arial"/>
                <w:sz w:val="28"/>
                <w:szCs w:val="28"/>
              </w:rPr>
            </w:pPr>
            <w:del w:id="907" w:author="Solsire Torres-Ignacio Cardenas" w:date="2012-01-19T01:29:00Z">
              <w:r w:rsidRPr="005E7554">
                <w:rPr>
                  <w:rFonts w:ascii="Arial" w:hAnsi="Arial" w:cs="Arial"/>
                  <w:sz w:val="28"/>
                  <w:szCs w:val="28"/>
                </w:rPr>
                <w:delText>Moderado</w:delText>
              </w:r>
            </w:del>
          </w:p>
        </w:tc>
      </w:tr>
      <w:tr w:rsidR="00AA160E" w:rsidRPr="005E7554" w14:paraId="34C89144" w14:textId="77777777" w:rsidTr="00BB4B94">
        <w:trPr>
          <w:del w:id="908" w:author="Solsire Torres-Ignacio Cardenas" w:date="2012-01-19T01:29:00Z"/>
        </w:trPr>
        <w:tc>
          <w:tcPr>
            <w:tcW w:w="1088" w:type="dxa"/>
          </w:tcPr>
          <w:p w14:paraId="1AA779DC" w14:textId="77777777" w:rsidR="00AA160E" w:rsidRPr="005E7554" w:rsidRDefault="00AA160E" w:rsidP="00BB4B94">
            <w:pPr>
              <w:jc w:val="both"/>
              <w:rPr>
                <w:del w:id="909" w:author="Solsire Torres-Ignacio Cardenas" w:date="2012-01-19T01:29:00Z"/>
                <w:rFonts w:ascii="Arial" w:hAnsi="Arial" w:cs="Arial"/>
                <w:sz w:val="28"/>
                <w:szCs w:val="28"/>
              </w:rPr>
            </w:pPr>
            <w:del w:id="910" w:author="Solsire Torres-Ignacio Cardenas" w:date="2012-01-19T01:29:00Z">
              <w:r w:rsidRPr="005E7554">
                <w:rPr>
                  <w:rFonts w:ascii="Arial" w:hAnsi="Arial" w:cs="Arial"/>
                  <w:sz w:val="28"/>
                  <w:szCs w:val="28"/>
                </w:rPr>
                <w:delText>R08</w:delText>
              </w:r>
            </w:del>
          </w:p>
        </w:tc>
        <w:tc>
          <w:tcPr>
            <w:tcW w:w="4549" w:type="dxa"/>
          </w:tcPr>
          <w:p w14:paraId="25FAA485" w14:textId="77777777" w:rsidR="00AA160E" w:rsidRPr="005E7554" w:rsidRDefault="00AA160E" w:rsidP="00BB4B94">
            <w:pPr>
              <w:jc w:val="both"/>
              <w:rPr>
                <w:del w:id="911" w:author="Solsire Torres-Ignacio Cardenas" w:date="2012-01-19T01:29:00Z"/>
                <w:rFonts w:ascii="Arial" w:hAnsi="Arial" w:cs="Arial"/>
                <w:sz w:val="28"/>
                <w:szCs w:val="28"/>
              </w:rPr>
            </w:pPr>
            <w:del w:id="912" w:author="Solsire Torres-Ignacio Cardenas" w:date="2012-01-19T01:29:00Z">
              <w:r w:rsidRPr="005E7554">
                <w:rPr>
                  <w:rFonts w:ascii="Arial" w:hAnsi="Arial" w:cs="Arial"/>
                  <w:sz w:val="28"/>
                  <w:szCs w:val="28"/>
                </w:rPr>
                <w:delText>Que la duración estimada del proyecto no sea suficiente y se produzcan retrasos.</w:delText>
              </w:r>
            </w:del>
          </w:p>
          <w:p w14:paraId="1B86539E" w14:textId="77777777" w:rsidR="00AA160E" w:rsidRPr="005E7554" w:rsidRDefault="00AA160E" w:rsidP="00BB4B94">
            <w:pPr>
              <w:jc w:val="both"/>
              <w:rPr>
                <w:del w:id="913" w:author="Solsire Torres-Ignacio Cardenas" w:date="2012-01-19T01:29:00Z"/>
                <w:rFonts w:ascii="Arial" w:hAnsi="Arial" w:cs="Arial"/>
                <w:sz w:val="28"/>
                <w:szCs w:val="28"/>
              </w:rPr>
            </w:pPr>
          </w:p>
        </w:tc>
        <w:tc>
          <w:tcPr>
            <w:tcW w:w="1842" w:type="dxa"/>
          </w:tcPr>
          <w:p w14:paraId="0B428AF3" w14:textId="77777777" w:rsidR="00AA160E" w:rsidRPr="005E7554" w:rsidRDefault="00AA160E" w:rsidP="00BB4B94">
            <w:pPr>
              <w:jc w:val="both"/>
              <w:rPr>
                <w:del w:id="914" w:author="Solsire Torres-Ignacio Cardenas" w:date="2012-01-19T01:29:00Z"/>
                <w:rFonts w:ascii="Arial" w:hAnsi="Arial" w:cs="Arial"/>
                <w:sz w:val="28"/>
                <w:szCs w:val="28"/>
              </w:rPr>
            </w:pPr>
            <w:del w:id="915" w:author="Solsire Torres-Ignacio Cardenas" w:date="2012-01-19T01:29:00Z">
              <w:r w:rsidRPr="005E7554">
                <w:rPr>
                  <w:rFonts w:ascii="Arial" w:hAnsi="Arial" w:cs="Arial"/>
                  <w:sz w:val="28"/>
                  <w:szCs w:val="28"/>
                </w:rPr>
                <w:delText>Raro</w:delText>
              </w:r>
            </w:del>
          </w:p>
        </w:tc>
        <w:tc>
          <w:tcPr>
            <w:tcW w:w="1843" w:type="dxa"/>
          </w:tcPr>
          <w:p w14:paraId="12D948BF" w14:textId="77777777" w:rsidR="00AA160E" w:rsidRPr="005E7554" w:rsidRDefault="00AA160E" w:rsidP="00BB4B94">
            <w:pPr>
              <w:jc w:val="both"/>
              <w:rPr>
                <w:del w:id="916" w:author="Solsire Torres-Ignacio Cardenas" w:date="2012-01-19T01:29:00Z"/>
                <w:rFonts w:ascii="Arial" w:hAnsi="Arial" w:cs="Arial"/>
                <w:sz w:val="28"/>
                <w:szCs w:val="28"/>
              </w:rPr>
            </w:pPr>
            <w:del w:id="917" w:author="Solsire Torres-Ignacio Cardenas" w:date="2012-01-19T01:29:00Z">
              <w:r w:rsidRPr="005E7554">
                <w:rPr>
                  <w:rFonts w:ascii="Arial" w:hAnsi="Arial" w:cs="Arial"/>
                  <w:sz w:val="28"/>
                  <w:szCs w:val="28"/>
                </w:rPr>
                <w:delText>Moderado</w:delText>
              </w:r>
            </w:del>
          </w:p>
        </w:tc>
      </w:tr>
      <w:tr w:rsidR="00AA160E" w:rsidRPr="005E7554" w14:paraId="23D624C8" w14:textId="77777777" w:rsidTr="00BB4B94">
        <w:trPr>
          <w:del w:id="918" w:author="Solsire Torres-Ignacio Cardenas" w:date="2012-01-19T01:29:00Z"/>
        </w:trPr>
        <w:tc>
          <w:tcPr>
            <w:tcW w:w="1088" w:type="dxa"/>
          </w:tcPr>
          <w:p w14:paraId="0D79BB4B" w14:textId="77777777" w:rsidR="00AA160E" w:rsidRPr="005E7554" w:rsidRDefault="00AA160E" w:rsidP="00BB4B94">
            <w:pPr>
              <w:jc w:val="both"/>
              <w:rPr>
                <w:del w:id="919" w:author="Solsire Torres-Ignacio Cardenas" w:date="2012-01-19T01:29:00Z"/>
                <w:rFonts w:ascii="Arial" w:hAnsi="Arial" w:cs="Arial"/>
                <w:sz w:val="28"/>
                <w:szCs w:val="28"/>
              </w:rPr>
            </w:pPr>
            <w:del w:id="920" w:author="Solsire Torres-Ignacio Cardenas" w:date="2012-01-19T01:29:00Z">
              <w:r w:rsidRPr="005E7554">
                <w:rPr>
                  <w:rFonts w:ascii="Arial" w:hAnsi="Arial" w:cs="Arial"/>
                  <w:sz w:val="28"/>
                  <w:szCs w:val="28"/>
                </w:rPr>
                <w:delText>R09</w:delText>
              </w:r>
            </w:del>
          </w:p>
        </w:tc>
        <w:tc>
          <w:tcPr>
            <w:tcW w:w="4549" w:type="dxa"/>
          </w:tcPr>
          <w:p w14:paraId="1212DAB4" w14:textId="77777777" w:rsidR="00AA160E" w:rsidRPr="005E7554" w:rsidRDefault="00AA160E" w:rsidP="00BB4B94">
            <w:pPr>
              <w:jc w:val="both"/>
              <w:rPr>
                <w:del w:id="921" w:author="Solsire Torres-Ignacio Cardenas" w:date="2012-01-19T01:29:00Z"/>
                <w:rFonts w:ascii="Arial" w:hAnsi="Arial" w:cs="Arial"/>
                <w:sz w:val="28"/>
                <w:szCs w:val="28"/>
              </w:rPr>
            </w:pPr>
            <w:del w:id="922" w:author="Solsire Torres-Ignacio Cardenas" w:date="2012-01-19T01:29:00Z">
              <w:r w:rsidRPr="005E7554">
                <w:rPr>
                  <w:rFonts w:ascii="Arial" w:hAnsi="Arial" w:cs="Arial"/>
                  <w:sz w:val="28"/>
                  <w:szCs w:val="28"/>
                </w:rPr>
                <w:delText>Que el Banco Mercantil no esté satisfecho con la implantación del mecanismo una vez desarrollado el mismo.</w:delText>
              </w:r>
            </w:del>
          </w:p>
        </w:tc>
        <w:tc>
          <w:tcPr>
            <w:tcW w:w="1842" w:type="dxa"/>
          </w:tcPr>
          <w:p w14:paraId="785CF68A" w14:textId="77777777" w:rsidR="00AA160E" w:rsidRPr="005E7554" w:rsidRDefault="00AA160E" w:rsidP="00BB4B94">
            <w:pPr>
              <w:jc w:val="both"/>
              <w:rPr>
                <w:del w:id="923" w:author="Solsire Torres-Ignacio Cardenas" w:date="2012-01-19T01:29:00Z"/>
                <w:rFonts w:ascii="Arial" w:hAnsi="Arial" w:cs="Arial"/>
                <w:sz w:val="28"/>
                <w:szCs w:val="28"/>
              </w:rPr>
            </w:pPr>
            <w:del w:id="924" w:author="Solsire Torres-Ignacio Cardenas" w:date="2012-01-19T01:29:00Z">
              <w:r w:rsidRPr="005E7554">
                <w:rPr>
                  <w:rFonts w:ascii="Arial" w:hAnsi="Arial" w:cs="Arial"/>
                  <w:sz w:val="28"/>
                  <w:szCs w:val="28"/>
                </w:rPr>
                <w:delText>Casi Nulo</w:delText>
              </w:r>
            </w:del>
          </w:p>
        </w:tc>
        <w:tc>
          <w:tcPr>
            <w:tcW w:w="1843" w:type="dxa"/>
          </w:tcPr>
          <w:p w14:paraId="216B1375" w14:textId="77777777" w:rsidR="00AA160E" w:rsidRPr="005E7554" w:rsidRDefault="00AA160E" w:rsidP="00BB4B94">
            <w:pPr>
              <w:jc w:val="both"/>
              <w:rPr>
                <w:del w:id="925" w:author="Solsire Torres-Ignacio Cardenas" w:date="2012-01-19T01:29:00Z"/>
                <w:rFonts w:ascii="Arial" w:hAnsi="Arial" w:cs="Arial"/>
                <w:sz w:val="28"/>
                <w:szCs w:val="28"/>
              </w:rPr>
            </w:pPr>
            <w:del w:id="926" w:author="Solsire Torres-Ignacio Cardenas" w:date="2012-01-19T01:29:00Z">
              <w:r w:rsidRPr="005E7554">
                <w:rPr>
                  <w:rFonts w:ascii="Arial" w:hAnsi="Arial" w:cs="Arial"/>
                  <w:sz w:val="28"/>
                  <w:szCs w:val="28"/>
                </w:rPr>
                <w:delText>Significante</w:delText>
              </w:r>
            </w:del>
          </w:p>
        </w:tc>
      </w:tr>
      <w:tr w:rsidR="00AA160E" w:rsidRPr="005E7554" w14:paraId="62816676" w14:textId="77777777" w:rsidTr="00BB4B94">
        <w:trPr>
          <w:del w:id="927" w:author="Solsire Torres-Ignacio Cardenas" w:date="2012-01-19T01:29:00Z"/>
        </w:trPr>
        <w:tc>
          <w:tcPr>
            <w:tcW w:w="1088" w:type="dxa"/>
          </w:tcPr>
          <w:p w14:paraId="694DC5C0" w14:textId="77777777" w:rsidR="00AA160E" w:rsidRPr="005E7554" w:rsidRDefault="00AA160E" w:rsidP="00BB4B94">
            <w:pPr>
              <w:jc w:val="both"/>
              <w:rPr>
                <w:del w:id="928" w:author="Solsire Torres-Ignacio Cardenas" w:date="2012-01-19T01:29:00Z"/>
                <w:rFonts w:ascii="Arial" w:hAnsi="Arial" w:cs="Arial"/>
                <w:sz w:val="28"/>
                <w:szCs w:val="28"/>
              </w:rPr>
            </w:pPr>
            <w:del w:id="929" w:author="Solsire Torres-Ignacio Cardenas" w:date="2012-01-19T01:29:00Z">
              <w:r w:rsidRPr="005E7554">
                <w:rPr>
                  <w:rFonts w:ascii="Arial" w:hAnsi="Arial" w:cs="Arial"/>
                  <w:sz w:val="28"/>
                  <w:szCs w:val="28"/>
                </w:rPr>
                <w:delText>R10</w:delText>
              </w:r>
            </w:del>
          </w:p>
        </w:tc>
        <w:tc>
          <w:tcPr>
            <w:tcW w:w="4549" w:type="dxa"/>
          </w:tcPr>
          <w:p w14:paraId="67A84052" w14:textId="77777777" w:rsidR="00AA160E" w:rsidRPr="005E7554" w:rsidRDefault="00AA160E" w:rsidP="00AA160E">
            <w:pPr>
              <w:jc w:val="both"/>
              <w:rPr>
                <w:del w:id="930" w:author="Solsire Torres-Ignacio Cardenas" w:date="2012-01-19T01:29:00Z"/>
                <w:rFonts w:ascii="Arial" w:hAnsi="Arial" w:cs="Arial"/>
                <w:sz w:val="28"/>
                <w:szCs w:val="28"/>
              </w:rPr>
            </w:pPr>
            <w:del w:id="931" w:author="Solsire Torres-Ignacio Cardenas" w:date="2012-01-19T01:29:00Z">
              <w:r w:rsidRPr="005E7554">
                <w:rPr>
                  <w:rFonts w:ascii="Arial" w:hAnsi="Arial" w:cs="Arial"/>
                  <w:sz w:val="28"/>
                  <w:szCs w:val="28"/>
                </w:rPr>
                <w:delText>Problemas de conexión a internet de los clientes.</w:delText>
              </w:r>
            </w:del>
          </w:p>
          <w:p w14:paraId="3CB8875F" w14:textId="77777777" w:rsidR="00AA160E" w:rsidRPr="005E7554" w:rsidRDefault="00AA160E" w:rsidP="00BB4B94">
            <w:pPr>
              <w:jc w:val="both"/>
              <w:rPr>
                <w:del w:id="932" w:author="Solsire Torres-Ignacio Cardenas" w:date="2012-01-19T01:29:00Z"/>
                <w:rFonts w:ascii="Arial" w:hAnsi="Arial" w:cs="Arial"/>
                <w:sz w:val="28"/>
                <w:szCs w:val="28"/>
              </w:rPr>
            </w:pPr>
          </w:p>
        </w:tc>
        <w:tc>
          <w:tcPr>
            <w:tcW w:w="1842" w:type="dxa"/>
          </w:tcPr>
          <w:p w14:paraId="0E2E0B7A" w14:textId="77777777" w:rsidR="00AA160E" w:rsidRPr="005E7554" w:rsidRDefault="00AA160E" w:rsidP="00BB4B94">
            <w:pPr>
              <w:jc w:val="both"/>
              <w:rPr>
                <w:del w:id="933" w:author="Solsire Torres-Ignacio Cardenas" w:date="2012-01-19T01:29:00Z"/>
                <w:rFonts w:ascii="Arial" w:hAnsi="Arial" w:cs="Arial"/>
                <w:sz w:val="28"/>
                <w:szCs w:val="28"/>
              </w:rPr>
            </w:pPr>
            <w:del w:id="934" w:author="Solsire Torres-Ignacio Cardenas" w:date="2012-01-19T01:29:00Z">
              <w:r w:rsidRPr="005E7554">
                <w:rPr>
                  <w:rFonts w:ascii="Arial" w:hAnsi="Arial" w:cs="Arial"/>
                  <w:sz w:val="28"/>
                  <w:szCs w:val="28"/>
                </w:rPr>
                <w:delText>Probable</w:delText>
              </w:r>
            </w:del>
          </w:p>
        </w:tc>
        <w:tc>
          <w:tcPr>
            <w:tcW w:w="1843" w:type="dxa"/>
          </w:tcPr>
          <w:p w14:paraId="177AF122" w14:textId="77777777" w:rsidR="00AA160E" w:rsidRPr="005E7554" w:rsidRDefault="00AA160E" w:rsidP="00BB4B94">
            <w:pPr>
              <w:jc w:val="both"/>
              <w:rPr>
                <w:del w:id="935" w:author="Solsire Torres-Ignacio Cardenas" w:date="2012-01-19T01:29:00Z"/>
                <w:rFonts w:ascii="Arial" w:hAnsi="Arial" w:cs="Arial"/>
                <w:sz w:val="28"/>
                <w:szCs w:val="28"/>
              </w:rPr>
            </w:pPr>
            <w:del w:id="936" w:author="Solsire Torres-Ignacio Cardenas" w:date="2012-01-19T01:29:00Z">
              <w:r w:rsidRPr="005E7554">
                <w:rPr>
                  <w:rFonts w:ascii="Arial" w:hAnsi="Arial" w:cs="Arial"/>
                  <w:sz w:val="28"/>
                  <w:szCs w:val="28"/>
                </w:rPr>
                <w:delText>Moderado</w:delText>
              </w:r>
            </w:del>
          </w:p>
        </w:tc>
      </w:tr>
      <w:tr w:rsidR="00AA160E" w:rsidRPr="005E7554" w14:paraId="561264D7" w14:textId="77777777" w:rsidTr="00BB4B94">
        <w:trPr>
          <w:del w:id="937" w:author="Solsire Torres-Ignacio Cardenas" w:date="2012-01-19T01:29:00Z"/>
        </w:trPr>
        <w:tc>
          <w:tcPr>
            <w:tcW w:w="1088" w:type="dxa"/>
          </w:tcPr>
          <w:p w14:paraId="1944B727" w14:textId="77777777" w:rsidR="00AA160E" w:rsidRPr="005E7554" w:rsidRDefault="00AA160E" w:rsidP="00BB4B94">
            <w:pPr>
              <w:jc w:val="both"/>
              <w:rPr>
                <w:del w:id="938" w:author="Solsire Torres-Ignacio Cardenas" w:date="2012-01-19T01:29:00Z"/>
                <w:rFonts w:ascii="Arial" w:hAnsi="Arial" w:cs="Arial"/>
                <w:sz w:val="28"/>
                <w:szCs w:val="28"/>
              </w:rPr>
            </w:pPr>
            <w:del w:id="939" w:author="Solsire Torres-Ignacio Cardenas" w:date="2012-01-19T01:29:00Z">
              <w:r w:rsidRPr="005E7554">
                <w:rPr>
                  <w:rFonts w:ascii="Arial" w:hAnsi="Arial" w:cs="Arial"/>
                  <w:sz w:val="28"/>
                  <w:szCs w:val="28"/>
                </w:rPr>
                <w:delText>R11</w:delText>
              </w:r>
            </w:del>
          </w:p>
        </w:tc>
        <w:tc>
          <w:tcPr>
            <w:tcW w:w="4549" w:type="dxa"/>
          </w:tcPr>
          <w:p w14:paraId="7C33176D" w14:textId="77777777" w:rsidR="00AA160E" w:rsidRPr="005E7554" w:rsidRDefault="00AA160E" w:rsidP="00BB4B94">
            <w:pPr>
              <w:jc w:val="both"/>
              <w:rPr>
                <w:del w:id="940" w:author="Solsire Torres-Ignacio Cardenas" w:date="2012-01-19T01:29:00Z"/>
                <w:rFonts w:ascii="Arial" w:hAnsi="Arial" w:cs="Arial"/>
                <w:sz w:val="28"/>
                <w:szCs w:val="28"/>
              </w:rPr>
            </w:pPr>
            <w:del w:id="941" w:author="Solsire Torres-Ignacio Cardenas" w:date="2012-01-19T01:29:00Z">
              <w:r w:rsidRPr="005E7554">
                <w:rPr>
                  <w:rFonts w:ascii="Arial" w:hAnsi="Arial" w:cs="Arial"/>
                  <w:sz w:val="28"/>
                  <w:szCs w:val="28"/>
                </w:rPr>
                <w:delText>Problemas con el servicio de luz eléctrica.</w:delText>
              </w:r>
            </w:del>
          </w:p>
          <w:p w14:paraId="4F169CA5" w14:textId="77777777" w:rsidR="00AA160E" w:rsidRPr="005E7554" w:rsidRDefault="00AA160E" w:rsidP="00BB4B94">
            <w:pPr>
              <w:jc w:val="both"/>
              <w:rPr>
                <w:del w:id="942" w:author="Solsire Torres-Ignacio Cardenas" w:date="2012-01-19T01:29:00Z"/>
                <w:rFonts w:ascii="Arial" w:hAnsi="Arial" w:cs="Arial"/>
                <w:sz w:val="28"/>
                <w:szCs w:val="28"/>
              </w:rPr>
            </w:pPr>
          </w:p>
        </w:tc>
        <w:tc>
          <w:tcPr>
            <w:tcW w:w="1842" w:type="dxa"/>
          </w:tcPr>
          <w:p w14:paraId="31843D16" w14:textId="77777777" w:rsidR="00AA160E" w:rsidRPr="005E7554" w:rsidRDefault="00AA160E" w:rsidP="00BB4B94">
            <w:pPr>
              <w:jc w:val="both"/>
              <w:rPr>
                <w:del w:id="943" w:author="Solsire Torres-Ignacio Cardenas" w:date="2012-01-19T01:29:00Z"/>
                <w:rFonts w:ascii="Arial" w:hAnsi="Arial" w:cs="Arial"/>
                <w:sz w:val="28"/>
                <w:szCs w:val="28"/>
              </w:rPr>
            </w:pPr>
            <w:del w:id="944" w:author="Solsire Torres-Ignacio Cardenas" w:date="2012-01-19T01:29:00Z">
              <w:r w:rsidRPr="005E7554">
                <w:rPr>
                  <w:rFonts w:ascii="Arial" w:hAnsi="Arial" w:cs="Arial"/>
                  <w:sz w:val="28"/>
                  <w:szCs w:val="28"/>
                </w:rPr>
                <w:delText>Probable</w:delText>
              </w:r>
            </w:del>
          </w:p>
        </w:tc>
        <w:tc>
          <w:tcPr>
            <w:tcW w:w="1843" w:type="dxa"/>
          </w:tcPr>
          <w:p w14:paraId="392831FC" w14:textId="77777777" w:rsidR="00AA160E" w:rsidRPr="005E7554" w:rsidRDefault="00AA160E" w:rsidP="00BB4B94">
            <w:pPr>
              <w:jc w:val="both"/>
              <w:rPr>
                <w:del w:id="945" w:author="Solsire Torres-Ignacio Cardenas" w:date="2012-01-19T01:29:00Z"/>
                <w:rFonts w:ascii="Arial" w:hAnsi="Arial" w:cs="Arial"/>
                <w:sz w:val="28"/>
                <w:szCs w:val="28"/>
              </w:rPr>
            </w:pPr>
            <w:del w:id="946" w:author="Solsire Torres-Ignacio Cardenas" w:date="2012-01-19T01:29:00Z">
              <w:r w:rsidRPr="005E7554">
                <w:rPr>
                  <w:rFonts w:ascii="Arial" w:hAnsi="Arial" w:cs="Arial"/>
                  <w:sz w:val="28"/>
                  <w:szCs w:val="28"/>
                </w:rPr>
                <w:delText>Moderado</w:delText>
              </w:r>
            </w:del>
          </w:p>
        </w:tc>
      </w:tr>
      <w:tr w:rsidR="00AA160E" w14:paraId="17498F53" w14:textId="77777777" w:rsidTr="00BB4B94">
        <w:trPr>
          <w:del w:id="947" w:author="Solsire Torres-Ignacio Cardenas" w:date="2012-01-19T01:29:00Z"/>
        </w:trPr>
        <w:tc>
          <w:tcPr>
            <w:tcW w:w="1088" w:type="dxa"/>
          </w:tcPr>
          <w:p w14:paraId="1AB37336" w14:textId="77777777" w:rsidR="00AA160E" w:rsidRPr="005E7554" w:rsidRDefault="00AA160E" w:rsidP="00BB4B94">
            <w:pPr>
              <w:jc w:val="both"/>
              <w:rPr>
                <w:del w:id="948" w:author="Solsire Torres-Ignacio Cardenas" w:date="2012-01-19T01:29:00Z"/>
                <w:rFonts w:ascii="Arial" w:hAnsi="Arial" w:cs="Arial"/>
                <w:sz w:val="28"/>
                <w:szCs w:val="28"/>
              </w:rPr>
            </w:pPr>
            <w:del w:id="949" w:author="Solsire Torres-Ignacio Cardenas" w:date="2012-01-19T01:29:00Z">
              <w:r w:rsidRPr="005E7554">
                <w:rPr>
                  <w:rFonts w:ascii="Arial" w:hAnsi="Arial" w:cs="Arial"/>
                  <w:sz w:val="28"/>
                  <w:szCs w:val="28"/>
                </w:rPr>
                <w:delText>R12</w:delText>
              </w:r>
            </w:del>
          </w:p>
        </w:tc>
        <w:tc>
          <w:tcPr>
            <w:tcW w:w="4549" w:type="dxa"/>
          </w:tcPr>
          <w:p w14:paraId="71578FB1" w14:textId="77777777" w:rsidR="00AA160E" w:rsidRPr="005E7554" w:rsidRDefault="00AA160E" w:rsidP="00BB4B94">
            <w:pPr>
              <w:jc w:val="both"/>
              <w:rPr>
                <w:del w:id="950" w:author="Solsire Torres-Ignacio Cardenas" w:date="2012-01-19T01:29:00Z"/>
                <w:rFonts w:ascii="Arial" w:hAnsi="Arial" w:cs="Arial"/>
                <w:sz w:val="28"/>
                <w:szCs w:val="28"/>
              </w:rPr>
            </w:pPr>
            <w:del w:id="951" w:author="Solsire Torres-Ignacio Cardenas" w:date="2012-01-19T01:29:00Z">
              <w:r w:rsidRPr="005E7554">
                <w:rPr>
                  <w:rFonts w:ascii="Arial" w:hAnsi="Arial" w:cs="Arial"/>
                  <w:sz w:val="28"/>
                  <w:szCs w:val="28"/>
                </w:rPr>
                <w:delText>Intervención del banco por parte del ejecutivo Nacional.</w:delText>
              </w:r>
            </w:del>
          </w:p>
        </w:tc>
        <w:tc>
          <w:tcPr>
            <w:tcW w:w="1842" w:type="dxa"/>
          </w:tcPr>
          <w:p w14:paraId="47307887" w14:textId="77777777" w:rsidR="00AA160E" w:rsidRPr="005E7554" w:rsidRDefault="00AA160E" w:rsidP="00BB4B94">
            <w:pPr>
              <w:jc w:val="both"/>
              <w:rPr>
                <w:del w:id="952" w:author="Solsire Torres-Ignacio Cardenas" w:date="2012-01-19T01:29:00Z"/>
                <w:rFonts w:ascii="Arial" w:hAnsi="Arial" w:cs="Arial"/>
                <w:sz w:val="28"/>
                <w:szCs w:val="28"/>
              </w:rPr>
            </w:pPr>
            <w:del w:id="953" w:author="Solsire Torres-Ignacio Cardenas" w:date="2012-01-19T01:29:00Z">
              <w:r w:rsidRPr="005E7554">
                <w:rPr>
                  <w:rFonts w:ascii="Arial" w:hAnsi="Arial" w:cs="Arial"/>
                  <w:sz w:val="28"/>
                  <w:szCs w:val="28"/>
                </w:rPr>
                <w:delText>Raro</w:delText>
              </w:r>
            </w:del>
          </w:p>
        </w:tc>
        <w:tc>
          <w:tcPr>
            <w:tcW w:w="1843" w:type="dxa"/>
          </w:tcPr>
          <w:p w14:paraId="298CBD5E" w14:textId="77777777" w:rsidR="00AA160E" w:rsidRPr="00576F2A" w:rsidRDefault="00DD2187" w:rsidP="00BB4B94">
            <w:pPr>
              <w:jc w:val="both"/>
              <w:rPr>
                <w:del w:id="954" w:author="Solsire Torres-Ignacio Cardenas" w:date="2012-01-19T01:29:00Z"/>
                <w:rFonts w:ascii="Arial" w:hAnsi="Arial" w:cs="Arial"/>
                <w:sz w:val="28"/>
                <w:szCs w:val="28"/>
              </w:rPr>
            </w:pPr>
            <w:del w:id="955" w:author="Solsire Torres-Ignacio Cardenas" w:date="2012-01-19T01:29:00Z">
              <w:r w:rsidRPr="005E7554">
                <w:rPr>
                  <w:rFonts w:ascii="Arial" w:hAnsi="Arial" w:cs="Arial"/>
                  <w:sz w:val="28"/>
                  <w:szCs w:val="28"/>
                </w:rPr>
                <w:delText>F</w:delText>
              </w:r>
              <w:r w:rsidR="00AA160E" w:rsidRPr="005E7554">
                <w:rPr>
                  <w:rFonts w:ascii="Arial" w:hAnsi="Arial" w:cs="Arial"/>
                  <w:sz w:val="28"/>
                  <w:szCs w:val="28"/>
                </w:rPr>
                <w:delText>uerte</w:delText>
              </w:r>
            </w:del>
          </w:p>
        </w:tc>
      </w:tr>
    </w:tbl>
    <w:p w14:paraId="7C0C2443" w14:textId="77777777" w:rsidR="00AA160E" w:rsidRDefault="00AA160E" w:rsidP="00AA160E">
      <w:pPr>
        <w:rPr>
          <w:del w:id="956" w:author="Solsire Torres-Ignacio Cardenas" w:date="2012-01-19T01:29:00Z"/>
        </w:rPr>
      </w:pPr>
    </w:p>
    <w:p w14:paraId="78D8189F" w14:textId="77777777" w:rsidR="00AA160E" w:rsidRPr="007F47AC" w:rsidRDefault="00AA160E" w:rsidP="006A6EE8">
      <w:pPr>
        <w:ind w:firstLine="708"/>
        <w:rPr>
          <w:del w:id="957" w:author="Solsire Torres-Ignacio Cardenas" w:date="2012-01-19T01:29:00Z"/>
          <w:rFonts w:ascii="Arial" w:hAnsi="Arial" w:cs="Arial"/>
          <w:sz w:val="28"/>
          <w:szCs w:val="28"/>
          <w:lang w:val="es-ES_tradnl"/>
        </w:rPr>
      </w:pPr>
    </w:p>
    <w:p w14:paraId="15357663" w14:textId="77777777" w:rsidR="00826868" w:rsidRPr="007F47AC" w:rsidRDefault="00826868" w:rsidP="006A6EE8">
      <w:pPr>
        <w:ind w:firstLine="708"/>
        <w:rPr>
          <w:del w:id="958" w:author="Solsire Torres-Ignacio Cardenas" w:date="2012-01-19T01:29:00Z"/>
          <w:rFonts w:ascii="Arial" w:hAnsi="Arial" w:cs="Arial"/>
          <w:sz w:val="28"/>
          <w:szCs w:val="28"/>
          <w:lang w:val="es-ES_tradnl"/>
        </w:rPr>
      </w:pPr>
    </w:p>
    <w:p w14:paraId="3F0B79B9" w14:textId="77777777" w:rsidR="00826868" w:rsidRPr="007F47AC" w:rsidRDefault="00826868" w:rsidP="006A6EE8">
      <w:pPr>
        <w:ind w:firstLine="708"/>
        <w:rPr>
          <w:del w:id="959" w:author="Solsire Torres-Ignacio Cardenas" w:date="2012-01-19T01:29:00Z"/>
          <w:rFonts w:ascii="Arial" w:hAnsi="Arial" w:cs="Arial"/>
          <w:sz w:val="28"/>
          <w:szCs w:val="28"/>
          <w:lang w:val="es-ES_tradnl"/>
        </w:rPr>
      </w:pPr>
    </w:p>
    <w:p w14:paraId="36498C2B" w14:textId="77777777" w:rsidR="00826868" w:rsidRPr="007F47AC" w:rsidRDefault="00826868" w:rsidP="00EE207C">
      <w:pPr>
        <w:rPr>
          <w:del w:id="960" w:author="Solsire Torres-Ignacio Cardenas" w:date="2012-01-19T01:29:00Z"/>
          <w:rFonts w:ascii="Arial" w:hAnsi="Arial" w:cs="Arial"/>
          <w:sz w:val="28"/>
          <w:szCs w:val="28"/>
          <w:lang w:val="es-ES_tradnl"/>
        </w:rPr>
      </w:pPr>
    </w:p>
    <w:p w14:paraId="01007190" w14:textId="77777777" w:rsidR="00B05A5A" w:rsidRPr="007F47AC" w:rsidRDefault="00B05A5A" w:rsidP="004C6743">
      <w:pPr>
        <w:pStyle w:val="Heading1"/>
        <w:jc w:val="both"/>
        <w:rPr>
          <w:rFonts w:cs="Arial"/>
          <w:lang w:val="es-ES_tradnl"/>
        </w:rPr>
        <w:pPrChange w:id="961" w:author="Solsire Torres-Ignacio Cardenas" w:date="2012-01-19T01:29:00Z">
          <w:pPr>
            <w:pStyle w:val="Heading1"/>
            <w:ind w:firstLine="708"/>
            <w:jc w:val="both"/>
          </w:pPr>
        </w:pPrChange>
      </w:pPr>
      <w:bookmarkStart w:id="962" w:name="_Toc183152052"/>
      <w:r w:rsidRPr="007F47AC">
        <w:rPr>
          <w:rFonts w:cs="Arial"/>
          <w:lang w:val="es-ES_tradnl"/>
        </w:rPr>
        <w:t>Justificación</w:t>
      </w:r>
      <w:bookmarkEnd w:id="596"/>
      <w:bookmarkEnd w:id="962"/>
    </w:p>
    <w:p w14:paraId="09114AFA" w14:textId="77777777" w:rsidR="0083787C" w:rsidRPr="007F47AC" w:rsidRDefault="0083787C" w:rsidP="00B05A5A">
      <w:pPr>
        <w:rPr>
          <w:rFonts w:ascii="Arial" w:hAnsi="Arial" w:cs="Arial"/>
          <w:sz w:val="28"/>
          <w:szCs w:val="28"/>
          <w:lang w:val="es-ES_tradnl"/>
        </w:rPr>
      </w:pPr>
    </w:p>
    <w:p w14:paraId="77760BFF" w14:textId="77777777" w:rsidR="0083787C" w:rsidRDefault="0083787C" w:rsidP="0083787C">
      <w:pPr>
        <w:ind w:firstLine="425"/>
        <w:jc w:val="both"/>
        <w:rPr>
          <w:ins w:id="963" w:author="Solsire Torres-Ignacio Cardenas" w:date="2012-01-19T01:29:00Z"/>
          <w:rFonts w:ascii="Arial" w:hAnsi="Arial" w:cs="Arial"/>
          <w:color w:val="000000"/>
          <w:sz w:val="28"/>
          <w:szCs w:val="28"/>
          <w:lang w:val="es-ES_tradnl"/>
        </w:rPr>
      </w:pPr>
      <w:ins w:id="964" w:author="Solsire Torres-Ignacio Cardenas" w:date="2012-01-19T01:29:00Z">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ins>
    </w:p>
    <w:p w14:paraId="06B71D4E" w14:textId="3E931EEB"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del w:id="965" w:author="Solsire Torres-Ignacio Cardenas" w:date="2012-01-19T01:29:00Z">
        <w:r w:rsidRPr="007F47AC">
          <w:rPr>
            <w:rFonts w:ascii="Arial" w:hAnsi="Arial" w:cs="Arial"/>
            <w:color w:val="000000"/>
            <w:sz w:val="28"/>
            <w:szCs w:val="28"/>
            <w:lang w:val="es-ES_tradnl"/>
          </w:rPr>
          <w:delText xml:space="preserve">tramites CADIVI, </w:delText>
        </w:r>
      </w:del>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17"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39EBE52B"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29C3866D" w14:textId="77777777"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4D08DB57" w14:textId="77777777" w:rsidR="00D20CF4" w:rsidRPr="00D20CF4" w:rsidRDefault="00D20CF4" w:rsidP="0077775B">
      <w:pPr>
        <w:numPr>
          <w:ilvl w:val="0"/>
          <w:numId w:val="4"/>
        </w:numPr>
        <w:jc w:val="both"/>
        <w:rPr>
          <w:ins w:id="966" w:author="Solsire Torres-Ignacio Cardenas" w:date="2012-01-19T01:29:00Z"/>
          <w:rFonts w:ascii="Arial" w:hAnsi="Arial" w:cs="Arial"/>
          <w:color w:val="000000"/>
          <w:sz w:val="28"/>
          <w:szCs w:val="28"/>
          <w:highlight w:val="yellow"/>
          <w:lang w:val="es-ES_tradnl"/>
        </w:rPr>
      </w:pPr>
      <w:r w:rsidRPr="00D20CF4">
        <w:rPr>
          <w:rFonts w:ascii="Arial" w:hAnsi="Arial"/>
          <w:color w:val="000000"/>
          <w:sz w:val="28"/>
          <w:highlight w:val="yellow"/>
          <w:lang w:val="es-ES_tradnl"/>
          <w:rPrChange w:id="967" w:author="Solsire Torres-Ignacio Cardenas" w:date="2012-01-19T01:29:00Z">
            <w:rPr>
              <w:rFonts w:ascii="Arial" w:hAnsi="Arial"/>
              <w:color w:val="000000"/>
              <w:sz w:val="28"/>
              <w:lang w:val="es-ES_tradnl"/>
            </w:rPr>
          </w:rPrChange>
        </w:rPr>
        <w:t xml:space="preserve">Paso 3- </w:t>
      </w:r>
      <w:ins w:id="968" w:author="Solsire Torres-Ignacio Cardenas" w:date="2012-01-19T01:29:00Z">
        <w:r w:rsidRPr="00D20CF4">
          <w:rPr>
            <w:rFonts w:ascii="Arial" w:hAnsi="Arial" w:cs="Arial"/>
            <w:color w:val="000000"/>
            <w:sz w:val="28"/>
            <w:szCs w:val="28"/>
            <w:highlight w:val="yellow"/>
            <w:lang w:val="es-ES_tradnl"/>
          </w:rPr>
          <w:t>Llenado de formularios y/o adjunte de recaudos necesarios según la operación a realizar.</w:t>
        </w:r>
      </w:ins>
    </w:p>
    <w:p w14:paraId="67D366FA" w14:textId="77777777" w:rsidR="00B05A5A" w:rsidRPr="007F47AC" w:rsidRDefault="00D20CF4" w:rsidP="0077775B">
      <w:pPr>
        <w:numPr>
          <w:ilvl w:val="0"/>
          <w:numId w:val="4"/>
        </w:numPr>
        <w:jc w:val="both"/>
        <w:rPr>
          <w:rFonts w:ascii="Arial" w:hAnsi="Arial" w:cs="Arial"/>
          <w:color w:val="000000"/>
          <w:sz w:val="28"/>
          <w:szCs w:val="28"/>
          <w:lang w:val="es-ES_tradnl"/>
        </w:rPr>
      </w:pPr>
      <w:ins w:id="969" w:author="Solsire Torres-Ignacio Cardenas" w:date="2012-01-19T01:29:00Z">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xml:space="preserve">- </w:t>
        </w:r>
      </w:ins>
      <w:r w:rsidR="00B05A5A" w:rsidRPr="007F47AC">
        <w:rPr>
          <w:rFonts w:ascii="Arial" w:hAnsi="Arial" w:cs="Arial"/>
          <w:color w:val="000000"/>
          <w:sz w:val="28"/>
          <w:szCs w:val="28"/>
          <w:lang w:val="es-ES_tradnl"/>
        </w:rPr>
        <w:t>Selección de la fecha y hora de la cita.</w:t>
      </w:r>
    </w:p>
    <w:p w14:paraId="342284E0" w14:textId="2D15FA49"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 xml:space="preserve">Paso </w:t>
      </w:r>
      <w:del w:id="970" w:author="Solsire Torres-Ignacio Cardenas" w:date="2012-01-19T01:29:00Z">
        <w:r w:rsidR="00B05A5A" w:rsidRPr="007F47AC">
          <w:rPr>
            <w:rFonts w:ascii="Arial" w:hAnsi="Arial" w:cs="Arial"/>
            <w:color w:val="000000"/>
            <w:sz w:val="28"/>
            <w:szCs w:val="28"/>
            <w:lang w:val="es-ES_tradnl"/>
          </w:rPr>
          <w:delText>4</w:delText>
        </w:r>
      </w:del>
      <w:ins w:id="971" w:author="Solsire Torres-Ignacio Cardenas" w:date="2012-01-19T01:29:00Z">
        <w:r>
          <w:rPr>
            <w:rFonts w:ascii="Arial" w:hAnsi="Arial" w:cs="Arial"/>
            <w:color w:val="000000"/>
            <w:sz w:val="28"/>
            <w:szCs w:val="28"/>
            <w:lang w:val="es-ES_tradnl"/>
          </w:rPr>
          <w:t>5</w:t>
        </w:r>
      </w:ins>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14:paraId="2B50491D"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ins w:id="972" w:author="Solsire Torres-Ignacio Cardenas" w:date="2012-01-19T01:29:00Z">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ins>
    </w:p>
    <w:p w14:paraId="421198CE" w14:textId="3F2F7EFD"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 xml:space="preserve">e este mecanismo por parte del </w:t>
      </w:r>
      <w:del w:id="973" w:author="Solsire Torres-Ignacio Cardenas" w:date="2012-01-19T01:29:00Z">
        <w:r w:rsidRPr="007F47AC">
          <w:rPr>
            <w:rFonts w:ascii="Arial" w:hAnsi="Arial" w:cs="Arial"/>
            <w:color w:val="000000"/>
            <w:sz w:val="28"/>
            <w:szCs w:val="28"/>
            <w:lang w:val="es-ES_tradnl"/>
          </w:rPr>
          <w:delText>banco mercantil</w:delText>
        </w:r>
      </w:del>
      <w:ins w:id="974" w:author="Solsire Torres-Ignacio Cardenas" w:date="2012-01-19T01:29:00Z">
        <w:r w:rsidR="008E7843">
          <w:rPr>
            <w:rFonts w:ascii="Arial" w:hAnsi="Arial" w:cs="Arial"/>
            <w:color w:val="000000"/>
            <w:sz w:val="28"/>
            <w:szCs w:val="28"/>
            <w:lang w:val="es-ES_tradnl"/>
          </w:rPr>
          <w:t>Banco M</w:t>
        </w:r>
        <w:r w:rsidRPr="007F47AC">
          <w:rPr>
            <w:rFonts w:ascii="Arial" w:hAnsi="Arial" w:cs="Arial"/>
            <w:color w:val="000000"/>
            <w:sz w:val="28"/>
            <w:szCs w:val="28"/>
            <w:lang w:val="es-ES_tradnl"/>
          </w:rPr>
          <w:t>ercantil</w:t>
        </w:r>
      </w:ins>
      <w:r w:rsidRPr="007F47AC">
        <w:rPr>
          <w:rFonts w:ascii="Arial" w:hAnsi="Arial" w:cs="Arial"/>
          <w:color w:val="000000"/>
          <w:sz w:val="28"/>
          <w:szCs w:val="28"/>
          <w:lang w:val="es-ES_tradnl"/>
        </w:rPr>
        <w:t xml:space="preserve">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381FE450" w14:textId="77777777"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3A86A3DC" w14:textId="77777777" w:rsidR="00F957A0" w:rsidRPr="007F47AC" w:rsidRDefault="00F957A0" w:rsidP="00F957A0">
      <w:pPr>
        <w:ind w:firstLine="425"/>
        <w:jc w:val="both"/>
        <w:rPr>
          <w:rFonts w:ascii="Arial" w:hAnsi="Arial" w:cs="Arial"/>
          <w:color w:val="000000"/>
          <w:sz w:val="28"/>
          <w:szCs w:val="28"/>
          <w:lang w:val="es-ES_tradnl"/>
        </w:rPr>
      </w:pPr>
    </w:p>
    <w:p w14:paraId="5A48FDBF" w14:textId="77777777" w:rsidR="00C831D5" w:rsidRPr="007F47AC" w:rsidRDefault="00C831D5" w:rsidP="003775DA">
      <w:pPr>
        <w:pStyle w:val="Heading1"/>
        <w:jc w:val="both"/>
        <w:rPr>
          <w:rFonts w:cs="Arial"/>
          <w:lang w:val="es-ES_tradnl"/>
        </w:rPr>
      </w:pPr>
    </w:p>
    <w:p w14:paraId="3D3B6586" w14:textId="77777777" w:rsidR="00F957A0" w:rsidRDefault="00F957A0" w:rsidP="00F957A0">
      <w:pPr>
        <w:rPr>
          <w:lang w:val="es-ES_tradnl"/>
        </w:rPr>
        <w:pPrChange w:id="975" w:author="Solsire Torres-Ignacio Cardenas" w:date="2012-01-19T01:29:00Z">
          <w:pPr>
            <w:pStyle w:val="Heading1"/>
            <w:jc w:val="both"/>
          </w:pPr>
        </w:pPrChange>
      </w:pPr>
    </w:p>
    <w:p w14:paraId="2AB2970E" w14:textId="77777777" w:rsidR="003961BC" w:rsidRDefault="003961BC" w:rsidP="00F957A0">
      <w:pPr>
        <w:rPr>
          <w:lang w:val="es-ES_tradnl"/>
        </w:rPr>
        <w:pPrChange w:id="976" w:author="Solsire Torres-Ignacio Cardenas" w:date="2012-01-19T01:29:00Z">
          <w:pPr>
            <w:pStyle w:val="Heading1"/>
            <w:jc w:val="both"/>
          </w:pPr>
        </w:pPrChange>
      </w:pPr>
    </w:p>
    <w:p w14:paraId="2059B19B" w14:textId="77777777" w:rsidR="003961BC" w:rsidRDefault="003961BC" w:rsidP="00F957A0">
      <w:pPr>
        <w:rPr>
          <w:lang w:val="es-ES_tradnl"/>
        </w:rPr>
        <w:pPrChange w:id="977" w:author="Solsire Torres-Ignacio Cardenas" w:date="2012-01-19T01:29:00Z">
          <w:pPr>
            <w:pStyle w:val="Heading1"/>
            <w:jc w:val="both"/>
          </w:pPr>
        </w:pPrChange>
      </w:pPr>
    </w:p>
    <w:p w14:paraId="2BFF3FA8" w14:textId="77777777" w:rsidR="003961BC" w:rsidRPr="007F47AC" w:rsidRDefault="003961BC" w:rsidP="00F957A0">
      <w:pPr>
        <w:rPr>
          <w:lang w:val="es-ES_tradnl"/>
        </w:rPr>
        <w:pPrChange w:id="978" w:author="Solsire Torres-Ignacio Cardenas" w:date="2012-01-19T01:29:00Z">
          <w:pPr>
            <w:pStyle w:val="Heading1"/>
            <w:jc w:val="both"/>
          </w:pPr>
        </w:pPrChange>
      </w:pPr>
    </w:p>
    <w:p w14:paraId="1C2779CB" w14:textId="77777777" w:rsidR="0087018E" w:rsidRPr="007F47AC" w:rsidRDefault="0087018E" w:rsidP="0087018E">
      <w:pPr>
        <w:rPr>
          <w:del w:id="979" w:author="Solsire Torres-Ignacio Cardenas" w:date="2012-01-19T01:29:00Z"/>
          <w:lang w:val="es-ES_tradnl"/>
        </w:rPr>
      </w:pPr>
      <w:bookmarkStart w:id="980" w:name="_Toc188551243"/>
    </w:p>
    <w:p w14:paraId="317817F8" w14:textId="77777777" w:rsidR="0087018E" w:rsidRPr="007F47AC" w:rsidRDefault="0087018E" w:rsidP="0087018E">
      <w:pPr>
        <w:rPr>
          <w:del w:id="981" w:author="Solsire Torres-Ignacio Cardenas" w:date="2012-01-19T01:29:00Z"/>
          <w:lang w:val="es-ES_tradnl"/>
        </w:rPr>
      </w:pPr>
    </w:p>
    <w:p w14:paraId="673C59E9" w14:textId="77777777" w:rsidR="00C831D5" w:rsidRPr="007F47AC" w:rsidRDefault="00C831D5" w:rsidP="003775DA">
      <w:pPr>
        <w:pStyle w:val="Heading1"/>
        <w:jc w:val="both"/>
        <w:rPr>
          <w:del w:id="982" w:author="Solsire Torres-Ignacio Cardenas" w:date="2012-01-19T01:29:00Z"/>
          <w:rFonts w:cs="Arial"/>
          <w:lang w:val="es-ES_tradnl"/>
        </w:rPr>
      </w:pPr>
    </w:p>
    <w:p w14:paraId="1152312A" w14:textId="77777777" w:rsidR="00C831D5" w:rsidRPr="007F47AC" w:rsidRDefault="00C831D5" w:rsidP="003775DA">
      <w:pPr>
        <w:pStyle w:val="Heading1"/>
        <w:jc w:val="both"/>
        <w:rPr>
          <w:del w:id="983" w:author="Solsire Torres-Ignacio Cardenas" w:date="2012-01-19T01:29:00Z"/>
          <w:rFonts w:cs="Arial"/>
          <w:lang w:val="es-ES_tradnl"/>
        </w:rPr>
      </w:pPr>
    </w:p>
    <w:p w14:paraId="1934D2DB" w14:textId="77777777" w:rsidR="00C831D5" w:rsidRPr="007F47AC" w:rsidRDefault="00C831D5" w:rsidP="003775DA">
      <w:pPr>
        <w:pStyle w:val="Heading1"/>
        <w:jc w:val="both"/>
        <w:rPr>
          <w:del w:id="984" w:author="Solsire Torres-Ignacio Cardenas" w:date="2012-01-19T01:29:00Z"/>
          <w:rFonts w:cs="Arial"/>
          <w:lang w:val="es-ES_tradnl"/>
        </w:rPr>
      </w:pPr>
    </w:p>
    <w:p w14:paraId="1A89D0AF" w14:textId="77777777" w:rsidR="0087018E" w:rsidRPr="007F47AC" w:rsidRDefault="0087018E" w:rsidP="0087018E">
      <w:pPr>
        <w:rPr>
          <w:del w:id="985" w:author="Solsire Torres-Ignacio Cardenas" w:date="2012-01-19T01:29:00Z"/>
          <w:lang w:val="es-ES_tradnl"/>
        </w:rPr>
      </w:pPr>
    </w:p>
    <w:p w14:paraId="34179B19" w14:textId="77777777" w:rsidR="00B341D4" w:rsidRPr="007F47AC" w:rsidRDefault="00B341D4" w:rsidP="0087018E">
      <w:pPr>
        <w:rPr>
          <w:del w:id="986" w:author="Solsire Torres-Ignacio Cardenas" w:date="2012-01-19T01:29:00Z"/>
          <w:lang w:val="es-ES_tradnl"/>
        </w:rPr>
      </w:pPr>
    </w:p>
    <w:p w14:paraId="08A5D98A" w14:textId="77777777" w:rsidR="00C831D5" w:rsidRPr="007F47AC" w:rsidRDefault="00C831D5" w:rsidP="003775DA">
      <w:pPr>
        <w:pStyle w:val="Heading1"/>
        <w:jc w:val="both"/>
        <w:rPr>
          <w:del w:id="987" w:author="Solsire Torres-Ignacio Cardenas" w:date="2012-01-19T01:29:00Z"/>
          <w:rFonts w:asciiTheme="minorHAnsi" w:eastAsiaTheme="minorHAnsi" w:hAnsiTheme="minorHAnsi" w:cstheme="minorBidi"/>
          <w:b w:val="0"/>
          <w:bCs w:val="0"/>
          <w:color w:val="auto"/>
          <w:sz w:val="22"/>
          <w:szCs w:val="22"/>
          <w:lang w:val="es-ES_tradnl"/>
        </w:rPr>
      </w:pPr>
    </w:p>
    <w:p w14:paraId="5D97333C" w14:textId="77777777" w:rsidR="00F957A0" w:rsidRPr="007F47AC" w:rsidRDefault="00F957A0" w:rsidP="00F957A0">
      <w:pPr>
        <w:rPr>
          <w:del w:id="988" w:author="Solsire Torres-Ignacio Cardenas" w:date="2012-01-19T01:29:00Z"/>
          <w:lang w:val="es-ES_tradnl"/>
        </w:rPr>
      </w:pPr>
    </w:p>
    <w:p w14:paraId="7A39DA48" w14:textId="77777777" w:rsidR="003775DA" w:rsidRPr="007F47AC" w:rsidRDefault="003775DA" w:rsidP="003775DA">
      <w:pPr>
        <w:pStyle w:val="Heading1"/>
        <w:jc w:val="both"/>
        <w:rPr>
          <w:rFonts w:cs="Arial"/>
          <w:lang w:val="es-ES_tradnl"/>
        </w:rPr>
      </w:pPr>
      <w:bookmarkStart w:id="989" w:name="_Toc183152053"/>
      <w:r w:rsidRPr="007F47AC">
        <w:rPr>
          <w:rFonts w:cs="Arial"/>
          <w:lang w:val="es-ES_tradnl"/>
        </w:rPr>
        <w:t>Estudio de la Factibilidad</w:t>
      </w:r>
      <w:bookmarkEnd w:id="980"/>
      <w:bookmarkEnd w:id="989"/>
    </w:p>
    <w:p w14:paraId="1877FC96" w14:textId="77777777" w:rsidR="003775DA" w:rsidRPr="007F47AC" w:rsidRDefault="003775DA" w:rsidP="003775DA">
      <w:pPr>
        <w:rPr>
          <w:rFonts w:ascii="Arial" w:hAnsi="Arial" w:cs="Arial"/>
          <w:sz w:val="28"/>
          <w:szCs w:val="28"/>
          <w:lang w:val="es-ES_tradnl"/>
        </w:rPr>
      </w:pPr>
    </w:p>
    <w:p w14:paraId="4E21C6DB" w14:textId="77777777" w:rsidR="003775DA" w:rsidRPr="007F47AC" w:rsidRDefault="003775DA" w:rsidP="003775DA">
      <w:pPr>
        <w:pStyle w:val="Heading2"/>
        <w:rPr>
          <w:rFonts w:cs="Arial"/>
          <w:szCs w:val="28"/>
          <w:lang w:val="es-ES_tradnl"/>
        </w:rPr>
      </w:pPr>
      <w:bookmarkStart w:id="990" w:name="_Toc188551244"/>
      <w:bookmarkStart w:id="991" w:name="_Toc183152054"/>
      <w:r w:rsidRPr="007F47AC">
        <w:rPr>
          <w:rFonts w:cs="Arial"/>
          <w:szCs w:val="28"/>
          <w:lang w:val="es-ES_tradnl"/>
        </w:rPr>
        <w:t>Factibilidad Técnica</w:t>
      </w:r>
      <w:bookmarkEnd w:id="990"/>
      <w:bookmarkEnd w:id="991"/>
    </w:p>
    <w:p w14:paraId="00D69A87" w14:textId="77777777" w:rsidR="003775DA" w:rsidRPr="007F47AC" w:rsidRDefault="003775DA" w:rsidP="003775DA">
      <w:pPr>
        <w:rPr>
          <w:lang w:val="es-ES_tradnl"/>
        </w:rPr>
      </w:pPr>
    </w:p>
    <w:p w14:paraId="43F2CDC9" w14:textId="0AF51387"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del w:id="992" w:author="Solsire Torres-Ignacio Cardenas" w:date="2012-01-19T01:29:00Z">
        <w:r w:rsidRPr="007F47AC">
          <w:rPr>
            <w:rFonts w:ascii="Arial" w:hAnsi="Arial" w:cs="Arial"/>
            <w:sz w:val="28"/>
            <w:szCs w:val="28"/>
            <w:lang w:val="es-ES_tradnl"/>
          </w:rPr>
          <w:delText xml:space="preserve">la empresa </w:delText>
        </w:r>
        <w:r w:rsidRPr="007F47AC">
          <w:rPr>
            <w:rFonts w:ascii="Arial" w:hAnsi="Arial" w:cs="Arial"/>
            <w:b/>
            <w:sz w:val="28"/>
            <w:szCs w:val="28"/>
            <w:lang w:val="es-ES_tradnl"/>
          </w:rPr>
          <w:delText>SOLIG TECH</w:delText>
        </w:r>
        <w:r w:rsidRPr="007F47AC">
          <w:rPr>
            <w:rFonts w:ascii="Arial" w:hAnsi="Arial" w:cs="Arial"/>
            <w:sz w:val="28"/>
            <w:szCs w:val="28"/>
            <w:lang w:val="es-ES_tradnl"/>
          </w:rPr>
          <w:delText xml:space="preserve"> donde se desarrollará </w:delText>
        </w:r>
      </w:del>
      <w:r w:rsidR="003871FD">
        <w:rPr>
          <w:rFonts w:ascii="Arial" w:hAnsi="Arial" w:cs="Arial"/>
          <w:sz w:val="28"/>
          <w:szCs w:val="28"/>
          <w:lang w:val="es-ES_tradnl"/>
        </w:rPr>
        <w:t xml:space="preserve">el </w:t>
      </w:r>
      <w:ins w:id="993" w:author="Solsire Torres-Ignacio Cardenas" w:date="2012-01-19T01:29:00Z">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 xml:space="preserve">ya que los empleados de este departamento serán los encargados del desarrollo tecnológico del </w:t>
        </w:r>
      </w:ins>
      <w:r w:rsidR="00380CE1" w:rsidRPr="00380CE1">
        <w:rPr>
          <w:rFonts w:ascii="Arial" w:hAnsi="Arial"/>
          <w:sz w:val="28"/>
          <w:highlight w:val="yellow"/>
          <w:lang w:val="es-ES_tradnl"/>
          <w:rPrChange w:id="994" w:author="Solsire Torres-Ignacio Cardenas" w:date="2012-01-19T01:29:00Z">
            <w:rPr>
              <w:rFonts w:ascii="Arial" w:hAnsi="Arial"/>
              <w:sz w:val="28"/>
              <w:lang w:val="es-ES_tradnl"/>
            </w:rPr>
          </w:rPrChange>
        </w:rPr>
        <w:t>proyecto</w:t>
      </w:r>
      <w:r w:rsidRPr="007F47AC">
        <w:rPr>
          <w:rFonts w:ascii="Arial" w:hAnsi="Arial" w:cs="Arial"/>
          <w:sz w:val="28"/>
          <w:szCs w:val="28"/>
          <w:lang w:val="es-ES_tradnl"/>
        </w:rPr>
        <w:t xml:space="preserve">; </w:t>
      </w:r>
      <w:del w:id="995" w:author="Solsire Torres-Ignacio Cardenas" w:date="2012-01-19T01:29:00Z">
        <w:r w:rsidRPr="007F47AC">
          <w:rPr>
            <w:rFonts w:ascii="Arial" w:hAnsi="Arial" w:cs="Arial"/>
            <w:sz w:val="28"/>
            <w:szCs w:val="28"/>
            <w:lang w:val="es-ES_tradnl"/>
          </w:rPr>
          <w:delText>este estudio también estuvo destinado</w:delText>
        </w:r>
      </w:del>
      <w:ins w:id="996" w:author="Solsire Torres-Ignacio Cardenas" w:date="2012-01-19T01:29:00Z">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ins>
      <w:r w:rsidR="00C03AF1" w:rsidRPr="006402AC">
        <w:rPr>
          <w:rFonts w:ascii="Arial" w:hAnsi="Arial"/>
          <w:sz w:val="28"/>
          <w:highlight w:val="yellow"/>
          <w:lang w:val="es-ES_tradnl"/>
          <w:rPrChange w:id="997" w:author="Solsire Torres-Ignacio Cardenas" w:date="2012-01-19T01:29:00Z">
            <w:rPr>
              <w:rFonts w:ascii="Arial" w:hAnsi="Arial"/>
              <w:sz w:val="28"/>
              <w:lang w:val="es-ES_tradnl"/>
            </w:rPr>
          </w:rPrChange>
        </w:rPr>
        <w:t xml:space="preserve"> </w:t>
      </w:r>
      <w:r w:rsidRPr="006402AC">
        <w:rPr>
          <w:rFonts w:ascii="Arial" w:hAnsi="Arial"/>
          <w:sz w:val="28"/>
          <w:highlight w:val="yellow"/>
          <w:lang w:val="es-ES_tradnl"/>
          <w:rPrChange w:id="998" w:author="Solsire Torres-Ignacio Cardenas" w:date="2012-01-19T01:29:00Z">
            <w:rPr>
              <w:rFonts w:ascii="Arial" w:hAnsi="Arial"/>
              <w:sz w:val="28"/>
              <w:lang w:val="es-ES_tradnl"/>
            </w:rPr>
          </w:rPrChange>
        </w:rPr>
        <w:t>a recolectar información</w:t>
      </w:r>
      <w:r w:rsidRPr="007F47AC">
        <w:rPr>
          <w:rFonts w:ascii="Arial" w:hAnsi="Arial" w:cs="Arial"/>
          <w:sz w:val="28"/>
          <w:szCs w:val="28"/>
          <w:lang w:val="es-ES_tradnl"/>
        </w:rPr>
        <w:t xml:space="preserve"> sobre los componentes técnicos con los que cuenta el </w:t>
      </w:r>
      <w:del w:id="999" w:author="Solsire Torres-Ignacio Cardenas" w:date="2012-01-19T01:29:00Z">
        <w:r w:rsidRPr="007F47AC">
          <w:rPr>
            <w:rFonts w:ascii="Arial" w:hAnsi="Arial" w:cs="Arial"/>
            <w:sz w:val="28"/>
            <w:szCs w:val="28"/>
            <w:lang w:val="es-ES_tradnl"/>
          </w:rPr>
          <w:delText>Banco Mercantil</w:delText>
        </w:r>
      </w:del>
      <w:ins w:id="1000" w:author="Solsire Torres-Ignacio Cardenas" w:date="2012-01-19T01:29:00Z">
        <w:r w:rsidR="00D46542">
          <w:rPr>
            <w:rFonts w:ascii="Arial" w:hAnsi="Arial" w:cs="Arial"/>
            <w:sz w:val="28"/>
            <w:szCs w:val="28"/>
            <w:lang w:val="es-ES_tradnl"/>
          </w:rPr>
          <w:t>departamento</w:t>
        </w:r>
      </w:ins>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14:paraId="54CD8052"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6AC0A918"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0E8250A4" w14:textId="77777777" w:rsidR="002B7A13" w:rsidRPr="007F47AC" w:rsidRDefault="00871A37" w:rsidP="00DD1F35">
      <w:pPr>
        <w:ind w:firstLine="708"/>
        <w:jc w:val="both"/>
        <w:rPr>
          <w:del w:id="1001" w:author="Solsire Torres-Ignacio Cardenas" w:date="2012-01-19T01:29:00Z"/>
          <w:rFonts w:ascii="Arial" w:hAnsi="Arial" w:cs="Arial"/>
          <w:sz w:val="28"/>
          <w:szCs w:val="28"/>
          <w:lang w:val="es-ES_tradnl"/>
        </w:rPr>
      </w:pPr>
      <w:r w:rsidRPr="00EE58B6">
        <w:rPr>
          <w:rFonts w:ascii="Arial" w:hAnsi="Arial"/>
          <w:color w:val="000000" w:themeColor="text1"/>
          <w:sz w:val="28"/>
          <w:highlight w:val="yellow"/>
          <w:lang w:val="es-ES_tradnl"/>
          <w:rPrChange w:id="1002" w:author="Solsire Torres-Ignacio Cardenas" w:date="2012-01-19T01:29:00Z">
            <w:rPr>
              <w:rFonts w:ascii="Arial" w:hAnsi="Arial"/>
              <w:color w:val="000000" w:themeColor="text1"/>
              <w:sz w:val="28"/>
              <w:lang w:val="es-ES_tradnl"/>
            </w:rPr>
          </w:rPrChange>
        </w:rPr>
        <w:t xml:space="preserve">Para </w:t>
      </w:r>
      <w:ins w:id="1003" w:author="Solsire Torres-Ignacio Cardenas" w:date="2012-01-19T01:29:00Z">
        <w:r w:rsidR="00317392" w:rsidRPr="00EE58B6">
          <w:rPr>
            <w:rFonts w:ascii="Arial" w:hAnsi="Arial" w:cs="Arial"/>
            <w:color w:val="000000" w:themeColor="text1"/>
            <w:sz w:val="28"/>
            <w:szCs w:val="28"/>
            <w:highlight w:val="yellow"/>
            <w:lang w:val="es-ES_tradnl"/>
          </w:rPr>
          <w:t xml:space="preserve">el desarrollo de </w:t>
        </w:r>
      </w:ins>
      <w:r w:rsidR="00317392" w:rsidRPr="00EE58B6">
        <w:rPr>
          <w:rFonts w:ascii="Arial" w:hAnsi="Arial"/>
          <w:color w:val="000000" w:themeColor="text1"/>
          <w:sz w:val="28"/>
          <w:highlight w:val="yellow"/>
          <w:lang w:val="es-ES_tradnl"/>
          <w:rPrChange w:id="1004" w:author="Solsire Torres-Ignacio Cardenas" w:date="2012-01-19T01:29:00Z">
            <w:rPr>
              <w:rFonts w:ascii="Arial" w:hAnsi="Arial"/>
              <w:color w:val="000000" w:themeColor="text1"/>
              <w:sz w:val="28"/>
              <w:lang w:val="es-ES_tradnl"/>
            </w:rPr>
          </w:rPrChange>
        </w:rPr>
        <w:t xml:space="preserve">la </w:t>
      </w:r>
      <w:del w:id="1005" w:author="Solsire Torres-Ignacio Cardenas" w:date="2012-01-19T01:29:00Z">
        <w:r w:rsidRPr="007F47AC">
          <w:rPr>
            <w:rFonts w:ascii="Arial" w:hAnsi="Arial" w:cs="Arial"/>
            <w:color w:val="000000" w:themeColor="text1"/>
            <w:sz w:val="28"/>
            <w:szCs w:val="28"/>
            <w:lang w:val="es-ES_tradnl"/>
          </w:rPr>
          <w:delText>realización</w:delText>
        </w:r>
      </w:del>
      <w:ins w:id="1006" w:author="Solsire Torres-Ignacio Cardenas" w:date="2012-01-19T01:29:00Z">
        <w:r w:rsidR="00317392" w:rsidRPr="00EE58B6">
          <w:rPr>
            <w:rFonts w:ascii="Arial" w:hAnsi="Arial" w:cs="Arial"/>
            <w:color w:val="000000" w:themeColor="text1"/>
            <w:sz w:val="28"/>
            <w:szCs w:val="28"/>
            <w:highlight w:val="yellow"/>
            <w:lang w:val="es-ES_tradnl"/>
          </w:rPr>
          <w:t>parte tecnológica</w:t>
        </w:r>
      </w:ins>
      <w:r w:rsidR="00317392" w:rsidRPr="00EE58B6">
        <w:rPr>
          <w:rFonts w:ascii="Arial" w:hAnsi="Arial"/>
          <w:color w:val="000000" w:themeColor="text1"/>
          <w:sz w:val="28"/>
          <w:highlight w:val="yellow"/>
          <w:lang w:val="es-ES_tradnl"/>
          <w:rPrChange w:id="1007" w:author="Solsire Torres-Ignacio Cardenas" w:date="2012-01-19T01:29:00Z">
            <w:rPr>
              <w:rFonts w:ascii="Arial" w:hAnsi="Arial"/>
              <w:color w:val="000000" w:themeColor="text1"/>
              <w:sz w:val="28"/>
              <w:lang w:val="es-ES_tradnl"/>
            </w:rPr>
          </w:rPrChange>
        </w:rPr>
        <w:t xml:space="preserve"> del</w:t>
      </w:r>
      <w:r w:rsidRPr="00EE58B6">
        <w:rPr>
          <w:rFonts w:ascii="Arial" w:hAnsi="Arial"/>
          <w:color w:val="000000" w:themeColor="text1"/>
          <w:sz w:val="28"/>
          <w:highlight w:val="yellow"/>
          <w:lang w:val="es-ES_tradnl"/>
          <w:rPrChange w:id="1008" w:author="Solsire Torres-Ignacio Cardenas" w:date="2012-01-19T01:29:00Z">
            <w:rPr>
              <w:rFonts w:ascii="Arial" w:hAnsi="Arial"/>
              <w:color w:val="000000" w:themeColor="text1"/>
              <w:sz w:val="28"/>
              <w:lang w:val="es-ES_tradnl"/>
            </w:rPr>
          </w:rPrChange>
        </w:rPr>
        <w:t xml:space="preserve"> proyecto </w:t>
      </w:r>
      <w:r w:rsidR="004F1EF9" w:rsidRPr="00EE58B6">
        <w:rPr>
          <w:rFonts w:ascii="Arial" w:hAnsi="Arial"/>
          <w:color w:val="000000" w:themeColor="text1"/>
          <w:sz w:val="28"/>
          <w:highlight w:val="yellow"/>
          <w:lang w:val="es-ES_tradnl"/>
          <w:rPrChange w:id="1009" w:author="Solsire Torres-Ignacio Cardenas" w:date="2012-01-19T01:29:00Z">
            <w:rPr>
              <w:rFonts w:ascii="Arial" w:hAnsi="Arial"/>
              <w:color w:val="000000" w:themeColor="text1"/>
              <w:sz w:val="28"/>
              <w:lang w:val="es-ES_tradnl"/>
            </w:rPr>
          </w:rPrChange>
        </w:rPr>
        <w:t>se utilizaran</w:t>
      </w:r>
      <w:r w:rsidR="002B7A13" w:rsidRPr="00EE58B6">
        <w:rPr>
          <w:rFonts w:ascii="Arial" w:hAnsi="Arial"/>
          <w:sz w:val="28"/>
          <w:highlight w:val="yellow"/>
          <w:lang w:val="es-ES_tradnl"/>
          <w:rPrChange w:id="1010" w:author="Solsire Torres-Ignacio Cardenas" w:date="2012-01-19T01:29:00Z">
            <w:rPr>
              <w:rFonts w:ascii="Arial" w:hAnsi="Arial"/>
              <w:sz w:val="28"/>
              <w:lang w:val="es-ES_tradnl"/>
            </w:rPr>
          </w:rPrChange>
        </w:rPr>
        <w:t xml:space="preserve"> las computadoras propias </w:t>
      </w:r>
      <w:del w:id="1011" w:author="Solsire Torres-Ignacio Cardenas" w:date="2012-01-19T01:29:00Z">
        <w:r w:rsidR="002B7A13" w:rsidRPr="007F47AC">
          <w:rPr>
            <w:rFonts w:ascii="Arial" w:hAnsi="Arial" w:cs="Arial"/>
            <w:sz w:val="28"/>
            <w:szCs w:val="28"/>
            <w:lang w:val="es-ES_tradnl"/>
          </w:rPr>
          <w:delText xml:space="preserve">de </w:delText>
        </w:r>
        <w:r w:rsidR="004F1EF9" w:rsidRPr="007F47AC">
          <w:rPr>
            <w:rFonts w:ascii="Arial" w:hAnsi="Arial" w:cs="Arial"/>
            <w:b/>
            <w:sz w:val="28"/>
            <w:szCs w:val="28"/>
            <w:lang w:val="es-ES_tradnl"/>
          </w:rPr>
          <w:delText>SOLIG TECH</w:delText>
        </w:r>
        <w:r w:rsidR="002B7A13" w:rsidRPr="007F47AC">
          <w:rPr>
            <w:rFonts w:ascii="Arial" w:hAnsi="Arial" w:cs="Arial"/>
            <w:sz w:val="28"/>
            <w:szCs w:val="28"/>
            <w:lang w:val="es-ES_tradnl"/>
          </w:rPr>
          <w:delText>.</w:delText>
        </w:r>
      </w:del>
    </w:p>
    <w:p w14:paraId="7C23FFB7" w14:textId="6665C185" w:rsidR="002B7A13" w:rsidRPr="007F47AC" w:rsidRDefault="002B7A13" w:rsidP="00DD1F35">
      <w:pPr>
        <w:ind w:firstLine="708"/>
        <w:jc w:val="both"/>
        <w:rPr>
          <w:rFonts w:ascii="Arial" w:hAnsi="Arial" w:cs="Arial"/>
          <w:sz w:val="28"/>
          <w:szCs w:val="28"/>
          <w:lang w:val="es-ES_tradnl"/>
        </w:rPr>
      </w:pPr>
      <w:del w:id="1012" w:author="Solsire Torres-Ignacio Cardenas" w:date="2012-01-19T01:29:00Z">
        <w:r w:rsidRPr="007F47AC">
          <w:rPr>
            <w:rFonts w:ascii="Arial" w:hAnsi="Arial" w:cs="Arial"/>
            <w:sz w:val="28"/>
            <w:szCs w:val="28"/>
            <w:lang w:val="es-ES_tradnl"/>
          </w:rPr>
          <w:delText>En lo que se refiere a la infraestructura tecnológica</w:delText>
        </w:r>
        <w:r w:rsidR="004F1EF9" w:rsidRPr="007F47AC">
          <w:rPr>
            <w:rFonts w:ascii="Arial" w:hAnsi="Arial" w:cs="Arial"/>
            <w:sz w:val="28"/>
            <w:szCs w:val="28"/>
            <w:lang w:val="es-ES_tradnl"/>
          </w:rPr>
          <w:delText>, la misma está</w:delText>
        </w:r>
        <w:r w:rsidRPr="007F47AC">
          <w:rPr>
            <w:rFonts w:ascii="Arial" w:hAnsi="Arial" w:cs="Arial"/>
            <w:sz w:val="28"/>
            <w:szCs w:val="28"/>
            <w:lang w:val="es-ES_tradnl"/>
          </w:rPr>
          <w:delText xml:space="preserve"> conformada por servidores</w:delText>
        </w:r>
      </w:del>
      <w:ins w:id="1013" w:author="Solsire Torres-Ignacio Cardenas" w:date="2012-01-19T01:29:00Z">
        <w:r w:rsidRPr="00EE58B6">
          <w:rPr>
            <w:rFonts w:ascii="Arial" w:hAnsi="Arial" w:cs="Arial"/>
            <w:sz w:val="28"/>
            <w:szCs w:val="28"/>
            <w:highlight w:val="yellow"/>
            <w:lang w:val="es-ES_tradnl"/>
          </w:rPr>
          <w:t>d</w:t>
        </w:r>
        <w:r w:rsidR="00155DD2" w:rsidRPr="00EE58B6">
          <w:rPr>
            <w:rFonts w:ascii="Arial" w:hAnsi="Arial" w:cs="Arial"/>
            <w:sz w:val="28"/>
            <w:szCs w:val="28"/>
            <w:highlight w:val="yellow"/>
            <w:lang w:val="es-ES_tradnl"/>
          </w:rPr>
          <w:t>el Departamento</w:t>
        </w:r>
      </w:ins>
      <w:r w:rsidR="00155DD2" w:rsidRPr="00EE58B6">
        <w:rPr>
          <w:rFonts w:ascii="Arial" w:hAnsi="Arial"/>
          <w:sz w:val="28"/>
          <w:highlight w:val="yellow"/>
          <w:lang w:val="es-ES_tradnl"/>
          <w:rPrChange w:id="1014" w:author="Solsire Torres-Ignacio Cardenas" w:date="2012-01-19T01:29:00Z">
            <w:rPr>
              <w:rFonts w:ascii="Arial" w:hAnsi="Arial"/>
              <w:sz w:val="28"/>
              <w:lang w:val="es-ES_tradnl"/>
            </w:rPr>
          </w:rPrChange>
        </w:rPr>
        <w:t xml:space="preserve"> de </w:t>
      </w:r>
      <w:del w:id="1015" w:author="Solsire Torres-Ignacio Cardenas" w:date="2012-01-19T01:29:00Z">
        <w:r w:rsidR="004F1EF9" w:rsidRPr="007F47AC">
          <w:rPr>
            <w:rFonts w:ascii="Arial" w:hAnsi="Arial" w:cs="Arial"/>
            <w:sz w:val="28"/>
            <w:szCs w:val="28"/>
            <w:lang w:val="es-ES_tradnl"/>
          </w:rPr>
          <w:delText xml:space="preserve">base de datos y servidores </w:delText>
        </w:r>
        <w:r w:rsidR="0061044D" w:rsidRPr="007F47AC">
          <w:rPr>
            <w:rFonts w:ascii="Arial" w:hAnsi="Arial" w:cs="Arial"/>
            <w:sz w:val="28"/>
            <w:szCs w:val="28"/>
            <w:lang w:val="es-ES_tradnl"/>
          </w:rPr>
          <w:delText>web. Se</w:delText>
        </w:r>
        <w:r w:rsidRPr="007F47AC">
          <w:rPr>
            <w:rFonts w:ascii="Arial" w:hAnsi="Arial" w:cs="Arial"/>
            <w:sz w:val="28"/>
            <w:szCs w:val="28"/>
            <w:lang w:val="es-ES_tradnl"/>
          </w:rPr>
          <w:delText xml:space="preserve"> utilizaran con previa autorización los servidores propios</w:delText>
        </w:r>
      </w:del>
      <w:ins w:id="1016" w:author="Solsire Torres-Ignacio Cardenas" w:date="2012-01-19T01:29:00Z">
        <w:r w:rsidR="00A91A55" w:rsidRPr="00EE58B6">
          <w:rPr>
            <w:rFonts w:ascii="Arial" w:hAnsi="Arial" w:cs="Arial"/>
            <w:sz w:val="28"/>
            <w:szCs w:val="28"/>
            <w:highlight w:val="yellow"/>
            <w:lang w:val="es-ES_tradnl"/>
          </w:rPr>
          <w:t>Tecnología</w:t>
        </w:r>
      </w:ins>
      <w:r w:rsidR="00155DD2" w:rsidRPr="00EE58B6">
        <w:rPr>
          <w:rFonts w:ascii="Arial" w:hAnsi="Arial"/>
          <w:sz w:val="28"/>
          <w:highlight w:val="yellow"/>
          <w:lang w:val="es-ES_tradnl"/>
          <w:rPrChange w:id="1017" w:author="Solsire Torres-Ignacio Cardenas" w:date="2012-01-19T01:29:00Z">
            <w:rPr>
              <w:rFonts w:ascii="Arial" w:hAnsi="Arial"/>
              <w:sz w:val="28"/>
              <w:lang w:val="es-ES_tradnl"/>
            </w:rPr>
          </w:rPrChange>
        </w:rPr>
        <w:t xml:space="preserve"> del Banco Mercantil</w:t>
      </w:r>
      <w:del w:id="1018" w:author="Solsire Torres-Ignacio Cardenas" w:date="2012-01-19T01:29:00Z">
        <w:r w:rsidRPr="007F47AC">
          <w:rPr>
            <w:rFonts w:ascii="Arial" w:hAnsi="Arial" w:cs="Arial"/>
            <w:sz w:val="28"/>
            <w:szCs w:val="28"/>
            <w:lang w:val="es-ES_tradnl"/>
          </w:rPr>
          <w:delText>,</w:delText>
        </w:r>
        <w:r w:rsidR="00D8284C" w:rsidRPr="007F47AC">
          <w:rPr>
            <w:rFonts w:ascii="Arial" w:hAnsi="Arial" w:cs="Arial"/>
            <w:sz w:val="28"/>
            <w:szCs w:val="28"/>
            <w:lang w:val="es-ES_tradnl"/>
          </w:rPr>
          <w:delText xml:space="preserve"> y </w:delText>
        </w:r>
        <w:r w:rsidR="004F1EF9" w:rsidRPr="007F47AC">
          <w:rPr>
            <w:rFonts w:ascii="Arial" w:hAnsi="Arial" w:cs="Arial"/>
            <w:sz w:val="28"/>
            <w:szCs w:val="28"/>
            <w:lang w:val="es-ES_tradnl"/>
          </w:rPr>
          <w:delText>en cuanto</w:delText>
        </w:r>
        <w:r w:rsidR="008078D7" w:rsidRPr="007F47AC">
          <w:rPr>
            <w:rFonts w:ascii="Arial" w:hAnsi="Arial" w:cs="Arial"/>
            <w:sz w:val="28"/>
            <w:szCs w:val="28"/>
            <w:lang w:val="es-ES_tradnl"/>
          </w:rPr>
          <w:delText xml:space="preserve"> a la base de datos, a partir de la evaluación hecha previamente, se tomo la decisión de utilizar</w:delText>
        </w:r>
        <w:r w:rsidR="00D8284C" w:rsidRPr="007F47AC">
          <w:rPr>
            <w:rFonts w:ascii="Arial" w:hAnsi="Arial" w:cs="Arial"/>
            <w:sz w:val="28"/>
            <w:szCs w:val="28"/>
            <w:lang w:val="es-ES_tradnl"/>
          </w:rPr>
          <w:delText xml:space="preserve"> una réplica de la base de datos que actualmente utiliza </w:delText>
        </w:r>
        <w:r w:rsidR="0061044D" w:rsidRPr="007F47AC">
          <w:rPr>
            <w:rFonts w:ascii="Arial" w:hAnsi="Arial" w:cs="Arial"/>
            <w:sz w:val="28"/>
            <w:szCs w:val="28"/>
            <w:lang w:val="es-ES_tradnl"/>
          </w:rPr>
          <w:delText>el banco</w:delText>
        </w:r>
      </w:del>
      <w:r w:rsidR="00155DD2" w:rsidRPr="00EE58B6">
        <w:rPr>
          <w:rFonts w:ascii="Arial" w:hAnsi="Arial"/>
          <w:sz w:val="28"/>
          <w:highlight w:val="yellow"/>
          <w:lang w:val="es-ES_tradnl"/>
          <w:rPrChange w:id="1019" w:author="Solsire Torres-Ignacio Cardenas" w:date="2012-01-19T01:29:00Z">
            <w:rPr>
              <w:rFonts w:ascii="Arial" w:hAnsi="Arial"/>
              <w:sz w:val="28"/>
              <w:lang w:val="es-ES_tradnl"/>
            </w:rPr>
          </w:rPrChange>
        </w:rPr>
        <w:t>.</w:t>
      </w:r>
    </w:p>
    <w:p w14:paraId="0C16154E" w14:textId="77777777"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463C14B2" w14:textId="77777777" w:rsidR="00C41838" w:rsidRDefault="00C41838" w:rsidP="00DD1F35">
      <w:pPr>
        <w:ind w:firstLine="708"/>
        <w:jc w:val="both"/>
        <w:rPr>
          <w:ins w:id="1020" w:author="Solsire Torres-Ignacio Cardenas" w:date="2012-01-19T01:29:00Z"/>
          <w:rFonts w:ascii="Arial" w:hAnsi="Arial" w:cs="Arial"/>
          <w:sz w:val="28"/>
          <w:szCs w:val="28"/>
          <w:lang w:val="es-ES_tradnl"/>
        </w:rPr>
      </w:pPr>
    </w:p>
    <w:p w14:paraId="09F2D5D2" w14:textId="77777777" w:rsidR="00C41838" w:rsidRPr="007F47AC" w:rsidRDefault="00C41838" w:rsidP="00DD1F35">
      <w:pPr>
        <w:ind w:firstLine="708"/>
        <w:jc w:val="both"/>
        <w:rPr>
          <w:ins w:id="1021" w:author="Solsire Torres-Ignacio Cardenas" w:date="2012-01-19T01:29:00Z"/>
          <w:rFonts w:ascii="Arial" w:hAnsi="Arial" w:cs="Arial"/>
          <w:sz w:val="28"/>
          <w:szCs w:val="28"/>
          <w:lang w:val="es-ES_tradnl"/>
        </w:rPr>
      </w:pPr>
    </w:p>
    <w:p w14:paraId="44019502"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0BBE3EA7" w14:textId="5BB8F6EA"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ins w:id="1022" w:author="Solsire Torres-Ignacio Cardenas" w:date="2012-01-19T01:29:00Z">
        <w:r w:rsidR="0031596A">
          <w:rPr>
            <w:rFonts w:ascii="Arial" w:hAnsi="Arial" w:cs="Arial"/>
            <w:color w:val="000000" w:themeColor="text1"/>
            <w:sz w:val="28"/>
            <w:szCs w:val="28"/>
            <w:lang w:val="es-ES_tradnl"/>
          </w:rPr>
          <w:t xml:space="preserve">el desarrollo de </w:t>
        </w:r>
      </w:ins>
      <w:r w:rsidR="0031596A">
        <w:rPr>
          <w:rFonts w:ascii="Arial" w:hAnsi="Arial" w:cs="Arial"/>
          <w:color w:val="000000" w:themeColor="text1"/>
          <w:sz w:val="28"/>
          <w:szCs w:val="28"/>
          <w:lang w:val="es-ES_tradnl"/>
        </w:rPr>
        <w:t xml:space="preserve">la </w:t>
      </w:r>
      <w:del w:id="1023" w:author="Solsire Torres-Ignacio Cardenas" w:date="2012-01-19T01:29:00Z">
        <w:r w:rsidRPr="007F47AC">
          <w:rPr>
            <w:rFonts w:ascii="Arial" w:hAnsi="Arial" w:cs="Arial"/>
            <w:color w:val="000000" w:themeColor="text1"/>
            <w:sz w:val="28"/>
            <w:szCs w:val="28"/>
            <w:lang w:val="es-ES_tradnl"/>
          </w:rPr>
          <w:delText>realización</w:delText>
        </w:r>
      </w:del>
      <w:ins w:id="1024" w:author="Solsire Torres-Ignacio Cardenas" w:date="2012-01-19T01:29:00Z">
        <w:r w:rsidR="0031596A">
          <w:rPr>
            <w:rFonts w:ascii="Arial" w:hAnsi="Arial" w:cs="Arial"/>
            <w:color w:val="000000" w:themeColor="text1"/>
            <w:sz w:val="28"/>
            <w:szCs w:val="28"/>
            <w:lang w:val="es-ES_tradnl"/>
          </w:rPr>
          <w:t>parte tecnológica</w:t>
        </w:r>
      </w:ins>
      <w:r w:rsidR="0031596A">
        <w:rPr>
          <w:rFonts w:ascii="Arial" w:hAnsi="Arial" w:cs="Arial"/>
          <w:color w:val="000000" w:themeColor="text1"/>
          <w:sz w:val="28"/>
          <w:szCs w:val="28"/>
          <w:lang w:val="es-ES_tradnl"/>
        </w:rPr>
        <w:t xml:space="preserve">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del w:id="1025" w:author="Solsire Torres-Ignacio Cardenas" w:date="2012-01-19T01:29:00Z">
        <w:r w:rsidR="005F24BF" w:rsidRPr="007F47AC">
          <w:rPr>
            <w:rFonts w:ascii="Arial" w:hAnsi="Arial" w:cs="Arial"/>
            <w:sz w:val="28"/>
            <w:szCs w:val="28"/>
            <w:lang w:val="es-ES_tradnl"/>
          </w:rPr>
          <w:delText>.</w:delText>
        </w:r>
      </w:del>
      <w:ins w:id="1026" w:author="Solsire Torres-Ignacio Cardenas" w:date="2012-01-19T01:29:00Z">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 xml:space="preserve">como lo es </w:t>
        </w:r>
        <w:r w:rsidR="008F7AFD">
          <w:rPr>
            <w:rFonts w:ascii="Arial" w:hAnsi="Arial" w:cs="Arial"/>
            <w:sz w:val="28"/>
            <w:szCs w:val="28"/>
            <w:highlight w:val="yellow"/>
            <w:lang w:val="es-ES_tradnl"/>
          </w:rPr>
          <w:t>Java EE (Enterprise Edition)</w:t>
        </w:r>
        <w:r w:rsidR="00FF79AE" w:rsidRPr="007B722C">
          <w:rPr>
            <w:rFonts w:ascii="Arial" w:hAnsi="Arial" w:cs="Arial"/>
            <w:sz w:val="28"/>
            <w:szCs w:val="28"/>
            <w:highlight w:val="yellow"/>
            <w:lang w:val="es-ES_tradnl"/>
          </w:rPr>
          <w:t xml:space="preserve"> y el framework Struts</w:t>
        </w:r>
        <w:r w:rsidR="005F24BF" w:rsidRPr="007F47AC">
          <w:rPr>
            <w:rFonts w:ascii="Arial" w:hAnsi="Arial" w:cs="Arial"/>
            <w:sz w:val="28"/>
            <w:szCs w:val="28"/>
            <w:lang w:val="es-ES_tradnl"/>
          </w:rPr>
          <w:t>.</w:t>
        </w:r>
      </w:ins>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ins w:id="1027" w:author="Solsire Torres-Ignacio Cardenas" w:date="2012-01-19T01:29:00Z">
        <w:r w:rsidR="008F7AFD">
          <w:rPr>
            <w:rFonts w:ascii="Arial" w:hAnsi="Arial" w:cs="Arial"/>
            <w:sz w:val="28"/>
            <w:szCs w:val="28"/>
            <w:lang w:val="es-ES_tradnl"/>
          </w:rPr>
          <w:t xml:space="preserve"> </w:t>
        </w:r>
      </w:ins>
    </w:p>
    <w:p w14:paraId="1C7646BD"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ins w:id="1028" w:author="Solsire Torres-Ignacio Cardenas" w:date="2012-01-19T01:29:00Z">
        <w:r w:rsidR="00C05B55">
          <w:rPr>
            <w:rFonts w:ascii="Arial" w:hAnsi="Arial" w:cs="Arial"/>
            <w:sz w:val="28"/>
            <w:szCs w:val="28"/>
            <w:lang w:val="es-ES_tradnl"/>
          </w:rPr>
          <w:t xml:space="preserve"> </w:t>
        </w:r>
        <w:r w:rsidR="00C05B55" w:rsidRPr="00C05B55">
          <w:rPr>
            <w:rFonts w:ascii="Arial" w:hAnsi="Arial" w:cs="Arial"/>
            <w:sz w:val="28"/>
            <w:szCs w:val="28"/>
            <w:highlight w:val="yellow"/>
            <w:lang w:val="es-ES_tradnl"/>
          </w:rPr>
          <w:t>incluyendo licencias para las bases de datos Oracle y SQLServer</w:t>
        </w:r>
      </w:ins>
      <w:r w:rsidR="005F24BF" w:rsidRPr="007F47AC">
        <w:rPr>
          <w:rFonts w:ascii="Arial" w:hAnsi="Arial" w:cs="Arial"/>
          <w:sz w:val="28"/>
          <w:szCs w:val="28"/>
          <w:lang w:val="es-ES_tradnl"/>
        </w:rPr>
        <w:t>.</w:t>
      </w:r>
    </w:p>
    <w:p w14:paraId="008491BD" w14:textId="335C67B0" w:rsidR="007F0158" w:rsidRPr="007F47AC" w:rsidRDefault="007F0158" w:rsidP="00DD1F35">
      <w:pPr>
        <w:ind w:firstLine="708"/>
        <w:jc w:val="both"/>
        <w:rPr>
          <w:rFonts w:ascii="Arial" w:hAnsi="Arial" w:cs="Arial"/>
          <w:sz w:val="28"/>
          <w:szCs w:val="28"/>
          <w:lang w:val="es-ES_tradnl"/>
        </w:rPr>
      </w:pPr>
      <w:r w:rsidRPr="005F56DD">
        <w:rPr>
          <w:rFonts w:ascii="Arial" w:hAnsi="Arial"/>
          <w:sz w:val="28"/>
          <w:highlight w:val="yellow"/>
          <w:lang w:val="es-ES_tradnl"/>
          <w:rPrChange w:id="1029" w:author="Solsire Torres-Ignacio Cardenas" w:date="2012-01-19T01:29:00Z">
            <w:rPr>
              <w:rFonts w:ascii="Arial" w:hAnsi="Arial"/>
              <w:sz w:val="28"/>
              <w:lang w:val="es-ES_tradnl"/>
            </w:rPr>
          </w:rPrChange>
        </w:rPr>
        <w:t>Como resultado de este estudi</w:t>
      </w:r>
      <w:r w:rsidR="005F24BF" w:rsidRPr="005F56DD">
        <w:rPr>
          <w:rFonts w:ascii="Arial" w:hAnsi="Arial"/>
          <w:sz w:val="28"/>
          <w:highlight w:val="yellow"/>
          <w:lang w:val="es-ES_tradnl"/>
          <w:rPrChange w:id="1030" w:author="Solsire Torres-Ignacio Cardenas" w:date="2012-01-19T01:29:00Z">
            <w:rPr>
              <w:rFonts w:ascii="Arial" w:hAnsi="Arial"/>
              <w:sz w:val="28"/>
              <w:lang w:val="es-ES_tradnl"/>
            </w:rPr>
          </w:rPrChange>
        </w:rPr>
        <w:t>ó técnico se determinó</w:t>
      </w:r>
      <w:r w:rsidRPr="005F56DD">
        <w:rPr>
          <w:rFonts w:ascii="Arial" w:hAnsi="Arial"/>
          <w:sz w:val="28"/>
          <w:highlight w:val="yellow"/>
          <w:lang w:val="es-ES_tradnl"/>
          <w:rPrChange w:id="1031" w:author="Solsire Torres-Ignacio Cardenas" w:date="2012-01-19T01:29:00Z">
            <w:rPr>
              <w:rFonts w:ascii="Arial" w:hAnsi="Arial"/>
              <w:sz w:val="28"/>
              <w:lang w:val="es-ES_tradnl"/>
            </w:rPr>
          </w:rPrChange>
        </w:rPr>
        <w:t xml:space="preserve"> que </w:t>
      </w:r>
      <w:r w:rsidR="005F24BF" w:rsidRPr="005F56DD">
        <w:rPr>
          <w:rFonts w:ascii="Arial" w:hAnsi="Arial"/>
          <w:sz w:val="28"/>
          <w:highlight w:val="yellow"/>
          <w:lang w:val="es-ES_tradnl"/>
          <w:rPrChange w:id="1032" w:author="Solsire Torres-Ignacio Cardenas" w:date="2012-01-19T01:29:00Z">
            <w:rPr>
              <w:rFonts w:ascii="Arial" w:hAnsi="Arial"/>
              <w:sz w:val="28"/>
              <w:lang w:val="es-ES_tradnl"/>
            </w:rPr>
          </w:rPrChange>
        </w:rPr>
        <w:t>actualmente</w:t>
      </w:r>
      <w:r w:rsidR="0015691D" w:rsidRPr="005F56DD">
        <w:rPr>
          <w:rFonts w:ascii="Arial" w:hAnsi="Arial"/>
          <w:sz w:val="28"/>
          <w:highlight w:val="yellow"/>
          <w:lang w:val="es-ES_tradnl"/>
          <w:rPrChange w:id="1033" w:author="Solsire Torres-Ignacio Cardenas" w:date="2012-01-19T01:29:00Z">
            <w:rPr>
              <w:rFonts w:ascii="Arial" w:hAnsi="Arial"/>
              <w:sz w:val="28"/>
              <w:lang w:val="es-ES_tradnl"/>
            </w:rPr>
          </w:rPrChange>
        </w:rPr>
        <w:t xml:space="preserve"> </w:t>
      </w:r>
      <w:del w:id="1034" w:author="Solsire Torres-Ignacio Cardenas" w:date="2012-01-19T01:29:00Z">
        <w:r w:rsidR="0015691D" w:rsidRPr="007F47AC">
          <w:rPr>
            <w:rFonts w:ascii="Arial" w:hAnsi="Arial" w:cs="Arial"/>
            <w:sz w:val="28"/>
            <w:szCs w:val="28"/>
            <w:lang w:val="es-ES_tradnl"/>
          </w:rPr>
          <w:delText>tanto</w:delText>
        </w:r>
        <w:r w:rsidRPr="007F47AC">
          <w:rPr>
            <w:rFonts w:ascii="Arial" w:hAnsi="Arial" w:cs="Arial"/>
            <w:sz w:val="28"/>
            <w:szCs w:val="28"/>
            <w:lang w:val="es-ES_tradnl"/>
          </w:rPr>
          <w:delText xml:space="preserve"> el</w:delText>
        </w:r>
      </w:del>
      <w:ins w:id="1035" w:author="Solsire Torres-Ignacio Cardenas" w:date="2012-01-19T01:29:00Z">
        <w:r w:rsidR="000E651B" w:rsidRPr="005F56DD">
          <w:rPr>
            <w:rFonts w:ascii="Arial" w:hAnsi="Arial" w:cs="Arial"/>
            <w:sz w:val="28"/>
            <w:szCs w:val="28"/>
            <w:highlight w:val="yellow"/>
            <w:lang w:val="es-ES_tradnl"/>
          </w:rPr>
          <w:t xml:space="preserve">el 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w:t>
        </w:r>
      </w:ins>
      <w:r w:rsidR="000E651B" w:rsidRPr="005F56DD">
        <w:rPr>
          <w:rFonts w:ascii="Arial" w:hAnsi="Arial"/>
          <w:sz w:val="28"/>
          <w:highlight w:val="yellow"/>
          <w:lang w:val="es-ES_tradnl"/>
          <w:rPrChange w:id="1036" w:author="Solsire Torres-Ignacio Cardenas" w:date="2012-01-19T01:29:00Z">
            <w:rPr>
              <w:rFonts w:ascii="Arial" w:hAnsi="Arial"/>
              <w:sz w:val="28"/>
              <w:lang w:val="es-ES_tradnl"/>
            </w:rPr>
          </w:rPrChange>
        </w:rPr>
        <w:t xml:space="preserve"> Banco Mercantil </w:t>
      </w:r>
      <w:del w:id="1037" w:author="Solsire Torres-Ignacio Cardenas" w:date="2012-01-19T01:29:00Z">
        <w:r w:rsidR="0015691D" w:rsidRPr="007F47AC">
          <w:rPr>
            <w:rFonts w:ascii="Arial" w:hAnsi="Arial" w:cs="Arial"/>
            <w:sz w:val="28"/>
            <w:szCs w:val="28"/>
            <w:lang w:val="es-ES_tradnl"/>
          </w:rPr>
          <w:delText xml:space="preserve">como la empresa desarrolladora </w:delText>
        </w:r>
        <w:r w:rsidR="005F24BF" w:rsidRPr="007F47AC">
          <w:rPr>
            <w:rFonts w:ascii="Arial" w:hAnsi="Arial" w:cs="Arial"/>
            <w:b/>
            <w:sz w:val="28"/>
            <w:szCs w:val="28"/>
            <w:lang w:val="es-ES_tradnl"/>
          </w:rPr>
          <w:delText xml:space="preserve">SOLIG </w:delText>
        </w:r>
        <w:r w:rsidR="0061044D" w:rsidRPr="007F47AC">
          <w:rPr>
            <w:rFonts w:ascii="Arial" w:hAnsi="Arial" w:cs="Arial"/>
            <w:b/>
            <w:sz w:val="28"/>
            <w:szCs w:val="28"/>
            <w:lang w:val="es-ES_tradnl"/>
          </w:rPr>
          <w:delText xml:space="preserve">TECH </w:delText>
        </w:r>
        <w:r w:rsidR="0061044D" w:rsidRPr="007F47AC">
          <w:rPr>
            <w:rFonts w:ascii="Arial" w:hAnsi="Arial" w:cs="Arial"/>
            <w:sz w:val="28"/>
            <w:szCs w:val="28"/>
            <w:lang w:val="es-ES_tradnl"/>
          </w:rPr>
          <w:delText>poseen</w:delText>
        </w:r>
      </w:del>
      <w:ins w:id="1038" w:author="Solsire Torres-Ignacio Cardenas" w:date="2012-01-19T01:29:00Z">
        <w:r w:rsidR="000E651B" w:rsidRPr="005F56DD">
          <w:rPr>
            <w:rFonts w:ascii="Arial" w:hAnsi="Arial" w:cs="Arial"/>
            <w:sz w:val="28"/>
            <w:szCs w:val="28"/>
            <w:highlight w:val="yellow"/>
            <w:lang w:val="es-ES_tradnl"/>
          </w:rPr>
          <w:t>posee</w:t>
        </w:r>
      </w:ins>
      <w:r w:rsidR="000E651B" w:rsidRPr="005F56DD">
        <w:rPr>
          <w:rFonts w:ascii="Arial" w:hAnsi="Arial"/>
          <w:sz w:val="28"/>
          <w:highlight w:val="yellow"/>
          <w:lang w:val="es-ES_tradnl"/>
          <w:rPrChange w:id="1039" w:author="Solsire Torres-Ignacio Cardenas" w:date="2012-01-19T01:29:00Z">
            <w:rPr>
              <w:rFonts w:ascii="Arial" w:hAnsi="Arial"/>
              <w:sz w:val="28"/>
              <w:lang w:val="es-ES_tradnl"/>
            </w:rPr>
          </w:rPrChange>
        </w:rPr>
        <w:t xml:space="preserve"> </w:t>
      </w:r>
      <w:r w:rsidRPr="005F56DD">
        <w:rPr>
          <w:rFonts w:ascii="Arial" w:hAnsi="Arial"/>
          <w:sz w:val="28"/>
          <w:highlight w:val="yellow"/>
          <w:lang w:val="es-ES_tradnl"/>
          <w:rPrChange w:id="1040" w:author="Solsire Torres-Ignacio Cardenas" w:date="2012-01-19T01:29:00Z">
            <w:rPr>
              <w:rFonts w:ascii="Arial" w:hAnsi="Arial"/>
              <w:sz w:val="28"/>
              <w:lang w:val="es-ES_tradnl"/>
            </w:rPr>
          </w:rPrChange>
        </w:rPr>
        <w:t>la infraestructura tecnológica (Hardware y Software)</w:t>
      </w:r>
      <w:r w:rsidR="0015691D" w:rsidRPr="005F56DD">
        <w:rPr>
          <w:rFonts w:ascii="Arial" w:hAnsi="Arial"/>
          <w:sz w:val="28"/>
          <w:highlight w:val="yellow"/>
          <w:lang w:val="es-ES_tradnl"/>
          <w:rPrChange w:id="1041" w:author="Solsire Torres-Ignacio Cardenas" w:date="2012-01-19T01:29:00Z">
            <w:rPr>
              <w:rFonts w:ascii="Arial" w:hAnsi="Arial"/>
              <w:sz w:val="28"/>
              <w:lang w:val="es-ES_tradnl"/>
            </w:rPr>
          </w:rPrChange>
        </w:rPr>
        <w:t xml:space="preserve"> necesaria para el </w:t>
      </w:r>
      <w:r w:rsidR="00482862" w:rsidRPr="005F56DD">
        <w:rPr>
          <w:rFonts w:ascii="Arial" w:hAnsi="Arial"/>
          <w:sz w:val="28"/>
          <w:highlight w:val="yellow"/>
          <w:lang w:val="es-ES_tradnl"/>
          <w:rPrChange w:id="1042" w:author="Solsire Torres-Ignacio Cardenas" w:date="2012-01-19T01:29:00Z">
            <w:rPr>
              <w:rFonts w:ascii="Arial" w:hAnsi="Arial"/>
              <w:sz w:val="28"/>
              <w:lang w:val="es-ES_tradnl"/>
            </w:rPr>
          </w:rPrChange>
        </w:rPr>
        <w:t xml:space="preserve">desarrollo e implementación </w:t>
      </w:r>
      <w:ins w:id="1043" w:author="Solsire Torres-Ignacio Cardenas" w:date="2012-01-19T01:29:00Z">
        <w:r w:rsidR="00482862" w:rsidRPr="005F56DD">
          <w:rPr>
            <w:rFonts w:ascii="Arial" w:hAnsi="Arial" w:cs="Arial"/>
            <w:sz w:val="28"/>
            <w:szCs w:val="28"/>
            <w:highlight w:val="yellow"/>
            <w:lang w:val="es-ES_tradnl"/>
          </w:rPr>
          <w:t xml:space="preserve">de la parte tecnológica </w:t>
        </w:r>
      </w:ins>
      <w:r w:rsidR="00482862" w:rsidRPr="005F56DD">
        <w:rPr>
          <w:rFonts w:ascii="Arial" w:hAnsi="Arial"/>
          <w:sz w:val="28"/>
          <w:highlight w:val="yellow"/>
          <w:lang w:val="es-ES_tradnl"/>
          <w:rPrChange w:id="1044" w:author="Solsire Torres-Ignacio Cardenas" w:date="2012-01-19T01:29:00Z">
            <w:rPr>
              <w:rFonts w:ascii="Arial" w:hAnsi="Arial"/>
              <w:sz w:val="28"/>
              <w:lang w:val="es-ES_tradnl"/>
            </w:rPr>
          </w:rPrChange>
        </w:rPr>
        <w:t xml:space="preserve">del </w:t>
      </w:r>
      <w:r w:rsidR="0015691D" w:rsidRPr="005F56DD">
        <w:rPr>
          <w:rFonts w:ascii="Arial" w:hAnsi="Arial"/>
          <w:sz w:val="28"/>
          <w:highlight w:val="yellow"/>
          <w:lang w:val="es-ES_tradnl"/>
          <w:rPrChange w:id="1045" w:author="Solsire Torres-Ignacio Cardenas" w:date="2012-01-19T01:29:00Z">
            <w:rPr>
              <w:rFonts w:ascii="Arial" w:hAnsi="Arial"/>
              <w:sz w:val="28"/>
              <w:lang w:val="es-ES_tradnl"/>
            </w:rPr>
          </w:rPrChange>
        </w:rPr>
        <w:t>proyecto.</w:t>
      </w:r>
    </w:p>
    <w:p w14:paraId="78D7A14D" w14:textId="77777777" w:rsidR="00FB09FF" w:rsidRPr="007F47AC" w:rsidRDefault="00FB09FF" w:rsidP="007F0158">
      <w:pPr>
        <w:jc w:val="both"/>
        <w:rPr>
          <w:rFonts w:ascii="Arial" w:hAnsi="Arial" w:cs="Arial"/>
          <w:sz w:val="28"/>
          <w:szCs w:val="28"/>
          <w:lang w:val="es-ES_tradnl"/>
        </w:rPr>
      </w:pPr>
    </w:p>
    <w:p w14:paraId="0353F62C" w14:textId="77777777" w:rsidR="00C831D5" w:rsidRPr="007F47AC" w:rsidRDefault="00C831D5" w:rsidP="00C831D5">
      <w:pPr>
        <w:pStyle w:val="Heading2"/>
        <w:rPr>
          <w:rFonts w:cs="Arial"/>
          <w:szCs w:val="28"/>
          <w:lang w:val="es-ES_tradnl"/>
        </w:rPr>
      </w:pPr>
      <w:bookmarkStart w:id="1046" w:name="_Toc188551245"/>
      <w:bookmarkStart w:id="1047" w:name="_Toc183152055"/>
      <w:r w:rsidRPr="007F47AC">
        <w:rPr>
          <w:rFonts w:cs="Arial"/>
          <w:szCs w:val="28"/>
          <w:lang w:val="es-ES_tradnl"/>
        </w:rPr>
        <w:t>Factibilidad de Mercado</w:t>
      </w:r>
      <w:bookmarkEnd w:id="1046"/>
      <w:bookmarkEnd w:id="1047"/>
    </w:p>
    <w:p w14:paraId="4717A3EA" w14:textId="77777777" w:rsidR="00C831D5" w:rsidRPr="007F47AC" w:rsidRDefault="00C831D5" w:rsidP="007F0158">
      <w:pPr>
        <w:jc w:val="both"/>
        <w:rPr>
          <w:rFonts w:ascii="Arial" w:hAnsi="Arial" w:cs="Arial"/>
          <w:sz w:val="28"/>
          <w:szCs w:val="28"/>
          <w:lang w:val="es-ES_tradnl"/>
        </w:rPr>
      </w:pPr>
    </w:p>
    <w:p w14:paraId="70F82F1C" w14:textId="77777777"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7C34339D"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79AD0458"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7D8C9CF9" w14:textId="77777777" w:rsidR="00AA06DF" w:rsidRPr="007F47AC" w:rsidRDefault="00AA06DF" w:rsidP="006A6EE8">
      <w:pPr>
        <w:pStyle w:val="Heading2"/>
        <w:rPr>
          <w:rFonts w:cs="Arial"/>
          <w:szCs w:val="28"/>
          <w:lang w:val="es-ES_tradnl"/>
        </w:rPr>
      </w:pPr>
      <w:bookmarkStart w:id="1048" w:name="_Toc188551246"/>
      <w:bookmarkStart w:id="1049" w:name="_Toc183152056"/>
      <w:r w:rsidRPr="007F47AC">
        <w:rPr>
          <w:rFonts w:cs="Arial"/>
          <w:szCs w:val="28"/>
          <w:lang w:val="es-ES_tradnl"/>
        </w:rPr>
        <w:t>Factibilidad Económica</w:t>
      </w:r>
      <w:bookmarkEnd w:id="1048"/>
      <w:bookmarkEnd w:id="1049"/>
    </w:p>
    <w:p w14:paraId="166F0A26" w14:textId="77777777" w:rsidR="006A6EE8" w:rsidRPr="007F47AC" w:rsidRDefault="006A6EE8" w:rsidP="006A6EE8">
      <w:pPr>
        <w:rPr>
          <w:lang w:val="es-ES_tradnl"/>
        </w:rPr>
      </w:pPr>
    </w:p>
    <w:p w14:paraId="3CE519DD" w14:textId="16A9945D"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del w:id="1050" w:author="Solsire Torres-Ignacio Cardenas" w:date="2012-01-19T01:29:00Z">
        <w:r w:rsidRPr="007F47AC">
          <w:rPr>
            <w:rFonts w:ascii="Arial" w:hAnsi="Arial" w:cs="Arial"/>
            <w:color w:val="000000" w:themeColor="text1"/>
            <w:sz w:val="28"/>
            <w:szCs w:val="28"/>
            <w:lang w:val="es-ES_tradnl"/>
          </w:rPr>
          <w:delText xml:space="preserve">un estudio que dio como resultado </w:delText>
        </w:r>
      </w:del>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del w:id="1051" w:author="Solsire Torres-Ignacio Cardenas" w:date="2012-01-19T01:29:00Z">
        <w:r w:rsidR="00981FD2" w:rsidRPr="007F47AC">
          <w:rPr>
            <w:rFonts w:ascii="Arial" w:hAnsi="Arial" w:cs="Arial"/>
            <w:color w:val="000000" w:themeColor="text1"/>
            <w:sz w:val="28"/>
            <w:szCs w:val="28"/>
            <w:lang w:val="es-ES_tradnl"/>
          </w:rPr>
          <w:delText>S</w:delText>
        </w:r>
        <w:r w:rsidRPr="007F47AC">
          <w:rPr>
            <w:rFonts w:ascii="Arial" w:hAnsi="Arial" w:cs="Arial"/>
            <w:color w:val="000000" w:themeColor="text1"/>
            <w:sz w:val="28"/>
            <w:szCs w:val="28"/>
            <w:lang w:val="es-ES_tradnl"/>
          </w:rPr>
          <w:delText xml:space="preserve">e </w:delText>
        </w:r>
        <w:r w:rsidR="00981FD2" w:rsidRPr="007F47AC">
          <w:rPr>
            <w:rFonts w:ascii="Arial" w:hAnsi="Arial" w:cs="Arial"/>
            <w:color w:val="000000" w:themeColor="text1"/>
            <w:sz w:val="28"/>
            <w:szCs w:val="28"/>
            <w:lang w:val="es-ES_tradnl"/>
          </w:rPr>
          <w:delText>evaluaron</w:delText>
        </w:r>
        <w:r w:rsidRPr="007F47AC">
          <w:rPr>
            <w:rFonts w:ascii="Arial" w:hAnsi="Arial" w:cs="Arial"/>
            <w:color w:val="000000" w:themeColor="text1"/>
            <w:sz w:val="28"/>
            <w:szCs w:val="28"/>
            <w:lang w:val="es-ES_tradnl"/>
          </w:rPr>
          <w:delText xml:space="preserve"> los recursos</w:delText>
        </w:r>
        <w:r w:rsidR="00981FD2" w:rsidRPr="007F47AC">
          <w:rPr>
            <w:rFonts w:ascii="Arial" w:hAnsi="Arial" w:cs="Arial"/>
            <w:color w:val="000000" w:themeColor="text1"/>
            <w:sz w:val="28"/>
            <w:szCs w:val="28"/>
            <w:lang w:val="es-ES_tradnl"/>
          </w:rPr>
          <w:delText xml:space="preserve"> necesarios</w:delText>
        </w:r>
        <w:r w:rsidRPr="007F47AC">
          <w:rPr>
            <w:rFonts w:ascii="Arial" w:hAnsi="Arial" w:cs="Arial"/>
            <w:color w:val="000000" w:themeColor="text1"/>
            <w:sz w:val="28"/>
            <w:szCs w:val="28"/>
            <w:lang w:val="es-ES_tradnl"/>
          </w:rPr>
          <w:delText xml:space="preserve"> para desarrollar, implementar y man</w:delText>
        </w:r>
        <w:r w:rsidR="00981FD2" w:rsidRPr="007F47AC">
          <w:rPr>
            <w:rFonts w:ascii="Arial" w:hAnsi="Arial" w:cs="Arial"/>
            <w:color w:val="000000" w:themeColor="text1"/>
            <w:sz w:val="28"/>
            <w:szCs w:val="28"/>
            <w:lang w:val="es-ES_tradnl"/>
          </w:rPr>
          <w:delText xml:space="preserve">tener en operación el </w:delText>
        </w:r>
      </w:del>
      <w:ins w:id="1052" w:author="Solsire Torres-Ignacio Cardenas" w:date="2012-01-19T01:29:00Z">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w:t>
        </w:r>
      </w:ins>
      <w:r w:rsidR="000938B2" w:rsidRPr="00645199">
        <w:rPr>
          <w:rFonts w:ascii="Arial" w:hAnsi="Arial"/>
          <w:color w:val="000000" w:themeColor="text1"/>
          <w:sz w:val="28"/>
          <w:highlight w:val="yellow"/>
          <w:lang w:val="es-ES_tradnl"/>
          <w:rPrChange w:id="1053" w:author="Solsire Torres-Ignacio Cardenas" w:date="2012-01-19T01:29:00Z">
            <w:rPr>
              <w:rFonts w:ascii="Arial" w:hAnsi="Arial"/>
              <w:color w:val="000000" w:themeColor="text1"/>
              <w:sz w:val="28"/>
              <w:lang w:val="es-ES_tradnl"/>
            </w:rPr>
          </w:rPrChange>
        </w:rPr>
        <w:t>proyecto</w:t>
      </w:r>
      <w:del w:id="1054" w:author="Solsire Torres-Ignacio Cardenas" w:date="2012-01-19T01:29:00Z">
        <w:r w:rsidR="00981FD2" w:rsidRPr="007F47AC">
          <w:rPr>
            <w:rFonts w:ascii="Arial" w:hAnsi="Arial" w:cs="Arial"/>
            <w:color w:val="000000" w:themeColor="text1"/>
            <w:sz w:val="28"/>
            <w:szCs w:val="28"/>
            <w:lang w:val="es-ES_tradnl"/>
          </w:rPr>
          <w:delText xml:space="preserve">; tal </w:delText>
        </w:r>
        <w:r w:rsidRPr="007F47AC">
          <w:rPr>
            <w:rFonts w:ascii="Arial" w:hAnsi="Arial" w:cs="Arial"/>
            <w:color w:val="000000" w:themeColor="text1"/>
            <w:sz w:val="28"/>
            <w:szCs w:val="28"/>
            <w:lang w:val="es-ES_tradnl"/>
          </w:rPr>
          <w:delText>evaluación permitió observar</w:delText>
        </w:r>
      </w:del>
      <w:ins w:id="1055" w:author="Solsire Torres-Ignacio Cardenas" w:date="2012-01-19T01:29:00Z">
        <w:r w:rsidR="000938B2" w:rsidRPr="00645199">
          <w:rPr>
            <w:rFonts w:ascii="Arial" w:hAnsi="Arial" w:cs="Arial"/>
            <w:color w:val="000000" w:themeColor="text1"/>
            <w:sz w:val="28"/>
            <w:szCs w:val="28"/>
            <w:highlight w:val="yellow"/>
            <w:lang w:val="es-ES_tradnl"/>
          </w:rPr>
          <w:t xml:space="preserve"> será gerenciado mediante la asesoría</w:t>
        </w:r>
      </w:ins>
      <w:r w:rsidR="000938B2" w:rsidRPr="00645199">
        <w:rPr>
          <w:rFonts w:ascii="Arial" w:hAnsi="Arial"/>
          <w:color w:val="000000" w:themeColor="text1"/>
          <w:sz w:val="28"/>
          <w:highlight w:val="yellow"/>
          <w:lang w:val="es-ES_tradnl"/>
          <w:rPrChange w:id="1056" w:author="Solsire Torres-Ignacio Cardenas" w:date="2012-01-19T01:29:00Z">
            <w:rPr>
              <w:rFonts w:ascii="Arial" w:hAnsi="Arial"/>
              <w:color w:val="000000" w:themeColor="text1"/>
              <w:sz w:val="28"/>
              <w:lang w:val="es-ES_tradnl"/>
            </w:rPr>
          </w:rPrChange>
        </w:rPr>
        <w:t xml:space="preserve"> de </w:t>
      </w:r>
      <w:del w:id="1057" w:author="Solsire Torres-Ignacio Cardenas" w:date="2012-01-19T01:29:00Z">
        <w:r w:rsidRPr="007F47AC">
          <w:rPr>
            <w:rFonts w:ascii="Arial" w:hAnsi="Arial" w:cs="Arial"/>
            <w:color w:val="000000" w:themeColor="text1"/>
            <w:sz w:val="28"/>
            <w:szCs w:val="28"/>
            <w:lang w:val="es-ES_tradnl"/>
          </w:rPr>
          <w:delText>manera más precisa las bondades</w:delText>
        </w:r>
      </w:del>
      <w:ins w:id="1058" w:author="Solsire Torres-Ignacio Cardenas" w:date="2012-01-19T01:29:00Z">
        <w:r w:rsidR="000938B2" w:rsidRPr="00645199">
          <w:rPr>
            <w:rFonts w:ascii="Arial" w:hAnsi="Arial" w:cs="Arial"/>
            <w:color w:val="000000" w:themeColor="text1"/>
            <w:sz w:val="28"/>
            <w:szCs w:val="28"/>
            <w:highlight w:val="yellow"/>
            <w:lang w:val="es-ES_tradnl"/>
          </w:rPr>
          <w:t xml:space="preserve">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w:t>
        </w:r>
      </w:ins>
      <w:r w:rsidR="00F774F8" w:rsidRPr="00645199">
        <w:rPr>
          <w:rFonts w:ascii="Arial" w:hAnsi="Arial"/>
          <w:color w:val="000000" w:themeColor="text1"/>
          <w:sz w:val="28"/>
          <w:highlight w:val="yellow"/>
          <w:lang w:val="es-ES_tradnl"/>
          <w:rPrChange w:id="1059" w:author="Solsire Torres-Ignacio Cardenas" w:date="2012-01-19T01:29:00Z">
            <w:rPr>
              <w:rFonts w:ascii="Arial" w:hAnsi="Arial"/>
              <w:color w:val="000000" w:themeColor="text1"/>
              <w:sz w:val="28"/>
              <w:lang w:val="es-ES_tradnl"/>
            </w:rPr>
          </w:rPrChange>
        </w:rPr>
        <w:t xml:space="preserve"> del </w:t>
      </w:r>
      <w:del w:id="1060" w:author="Solsire Torres-Ignacio Cardenas" w:date="2012-01-19T01:29:00Z">
        <w:r w:rsidRPr="007F47AC">
          <w:rPr>
            <w:rFonts w:ascii="Arial" w:hAnsi="Arial" w:cs="Arial"/>
            <w:color w:val="000000" w:themeColor="text1"/>
            <w:sz w:val="28"/>
            <w:szCs w:val="28"/>
            <w:lang w:val="es-ES_tradnl"/>
          </w:rPr>
          <w:delText>proyecto propuesto.</w:delText>
        </w:r>
      </w:del>
      <w:ins w:id="1061" w:author="Solsire Torres-Ignacio Cardenas" w:date="2012-01-19T01:29:00Z">
        <w:r w:rsidR="00F774F8" w:rsidRPr="00645199">
          <w:rPr>
            <w:rFonts w:ascii="Arial" w:hAnsi="Arial" w:cs="Arial"/>
            <w:color w:val="000000" w:themeColor="text1"/>
            <w:sz w:val="28"/>
            <w:szCs w:val="28"/>
            <w:highlight w:val="yellow"/>
            <w:lang w:val="es-ES_tradnl"/>
          </w:rPr>
          <w:t>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ins>
    </w:p>
    <w:p w14:paraId="3C1E06C1"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6F6014A" w14:textId="02AD78E0"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w:t>
      </w:r>
      <w:del w:id="1062" w:author="Solsire Torres-Ignacio Cardenas" w:date="2012-01-19T01:29:00Z">
        <w:r w:rsidR="00AA06DF" w:rsidRPr="007F47AC">
          <w:rPr>
            <w:rFonts w:ascii="Arial" w:hAnsi="Arial" w:cs="Arial"/>
            <w:color w:val="000000" w:themeColor="text1"/>
            <w:sz w:val="28"/>
            <w:szCs w:val="28"/>
            <w:lang w:val="es-ES_tradnl"/>
          </w:rPr>
          <w:delText>permitió</w:delText>
        </w:r>
      </w:del>
      <w:ins w:id="1063" w:author="Solsire Torres-Ignacio Cardenas" w:date="2012-01-19T01:29:00Z">
        <w:r w:rsidR="000938B2">
          <w:rPr>
            <w:rFonts w:ascii="Arial" w:hAnsi="Arial" w:cs="Arial"/>
            <w:color w:val="000000" w:themeColor="text1"/>
            <w:sz w:val="28"/>
            <w:szCs w:val="28"/>
            <w:lang w:val="es-ES_tradnl"/>
          </w:rPr>
          <w:t>permite</w:t>
        </w:r>
      </w:ins>
      <w:r w:rsidR="000938B2">
        <w:rPr>
          <w:rFonts w:ascii="Arial" w:hAnsi="Arial" w:cs="Arial"/>
          <w:color w:val="000000" w:themeColor="text1"/>
          <w:sz w:val="28"/>
          <w:szCs w:val="28"/>
          <w:lang w:val="es-ES_tradnl"/>
        </w:rPr>
        <w:t xml:space="preserv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069C524C" w14:textId="23834E90"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olor w:val="000000" w:themeColor="text1"/>
          <w:sz w:val="28"/>
          <w:highlight w:val="yellow"/>
          <w:lang w:val="es-ES_tradnl"/>
          <w:rPrChange w:id="1064" w:author="Solsire Torres-Ignacio Cardenas" w:date="2012-01-19T01:29:00Z">
            <w:rPr>
              <w:rFonts w:ascii="Arial" w:hAnsi="Arial"/>
              <w:color w:val="000000" w:themeColor="text1"/>
              <w:sz w:val="28"/>
              <w:lang w:val="es-ES_tradnl"/>
            </w:rPr>
          </w:rPrChange>
        </w:rPr>
        <w:t>Como se mencionó en la factibilidad</w:t>
      </w:r>
      <w:r w:rsidR="009B1CFB">
        <w:rPr>
          <w:rFonts w:ascii="Arial" w:hAnsi="Arial"/>
          <w:color w:val="000000" w:themeColor="text1"/>
          <w:sz w:val="28"/>
          <w:highlight w:val="yellow"/>
          <w:lang w:val="es-ES_tradnl"/>
          <w:rPrChange w:id="1065" w:author="Solsire Torres-Ignacio Cardenas" w:date="2012-01-19T01:29:00Z">
            <w:rPr>
              <w:rFonts w:ascii="Arial" w:hAnsi="Arial"/>
              <w:color w:val="000000" w:themeColor="text1"/>
              <w:sz w:val="28"/>
              <w:lang w:val="es-ES_tradnl"/>
            </w:rPr>
          </w:rPrChange>
        </w:rPr>
        <w:t xml:space="preserve"> técnica </w:t>
      </w:r>
      <w:del w:id="1066" w:author="Solsire Torres-Ignacio Cardenas" w:date="2012-01-19T01:29:00Z">
        <w:r w:rsidRPr="007F47AC">
          <w:rPr>
            <w:rFonts w:ascii="Arial" w:hAnsi="Arial" w:cs="Arial"/>
            <w:color w:val="000000" w:themeColor="text1"/>
            <w:sz w:val="28"/>
            <w:szCs w:val="28"/>
            <w:lang w:val="es-ES_tradnl"/>
          </w:rPr>
          <w:delText xml:space="preserve">tanto </w:delText>
        </w:r>
      </w:del>
      <w:r w:rsidR="009B1CFB">
        <w:rPr>
          <w:rFonts w:ascii="Arial" w:hAnsi="Arial"/>
          <w:color w:val="000000" w:themeColor="text1"/>
          <w:sz w:val="28"/>
          <w:highlight w:val="yellow"/>
          <w:lang w:val="es-ES_tradnl"/>
          <w:rPrChange w:id="1067" w:author="Solsire Torres-Ignacio Cardenas" w:date="2012-01-19T01:29:00Z">
            <w:rPr>
              <w:rFonts w:ascii="Arial" w:hAnsi="Arial"/>
              <w:color w:val="000000" w:themeColor="text1"/>
              <w:sz w:val="28"/>
              <w:lang w:val="es-ES_tradnl"/>
            </w:rPr>
          </w:rPrChange>
        </w:rPr>
        <w:t xml:space="preserve">el </w:t>
      </w:r>
      <w:ins w:id="1068" w:author="Solsire Torres-Ignacio Cardenas" w:date="2012-01-19T01:29:00Z">
        <w:r w:rsidR="009B1CFB">
          <w:rPr>
            <w:rFonts w:ascii="Arial" w:hAnsi="Arial" w:cs="Arial"/>
            <w:color w:val="000000" w:themeColor="text1"/>
            <w:sz w:val="28"/>
            <w:szCs w:val="28"/>
            <w:highlight w:val="yellow"/>
            <w:lang w:val="es-ES_tradnl"/>
          </w:rPr>
          <w:t>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 xml:space="preserve">ecnología del </w:t>
        </w:r>
      </w:ins>
      <w:r w:rsidR="00A0639D">
        <w:rPr>
          <w:rFonts w:ascii="Arial" w:hAnsi="Arial"/>
          <w:color w:val="000000" w:themeColor="text1"/>
          <w:sz w:val="28"/>
          <w:highlight w:val="yellow"/>
          <w:lang w:val="es-ES_tradnl"/>
          <w:rPrChange w:id="1069" w:author="Solsire Torres-Ignacio Cardenas" w:date="2012-01-19T01:29:00Z">
            <w:rPr>
              <w:rFonts w:ascii="Arial" w:hAnsi="Arial"/>
              <w:color w:val="000000" w:themeColor="text1"/>
              <w:sz w:val="28"/>
              <w:lang w:val="es-ES_tradnl"/>
            </w:rPr>
          </w:rPrChange>
        </w:rPr>
        <w:t>B</w:t>
      </w:r>
      <w:r w:rsidR="007758CB">
        <w:rPr>
          <w:rFonts w:ascii="Arial" w:hAnsi="Arial"/>
          <w:color w:val="000000" w:themeColor="text1"/>
          <w:sz w:val="28"/>
          <w:highlight w:val="yellow"/>
          <w:lang w:val="es-ES_tradnl"/>
          <w:rPrChange w:id="1070" w:author="Solsire Torres-Ignacio Cardenas" w:date="2012-01-19T01:29:00Z">
            <w:rPr>
              <w:rFonts w:ascii="Arial" w:hAnsi="Arial"/>
              <w:color w:val="000000" w:themeColor="text1"/>
              <w:sz w:val="28"/>
              <w:lang w:val="es-ES_tradnl"/>
            </w:rPr>
          </w:rPrChange>
        </w:rPr>
        <w:t>anco M</w:t>
      </w:r>
      <w:r w:rsidR="000938B2" w:rsidRPr="000938B2">
        <w:rPr>
          <w:rFonts w:ascii="Arial" w:hAnsi="Arial"/>
          <w:color w:val="000000" w:themeColor="text1"/>
          <w:sz w:val="28"/>
          <w:highlight w:val="yellow"/>
          <w:lang w:val="es-ES_tradnl"/>
          <w:rPrChange w:id="1071" w:author="Solsire Torres-Ignacio Cardenas" w:date="2012-01-19T01:29:00Z">
            <w:rPr>
              <w:rFonts w:ascii="Arial" w:hAnsi="Arial"/>
              <w:color w:val="000000" w:themeColor="text1"/>
              <w:sz w:val="28"/>
              <w:lang w:val="es-ES_tradnl"/>
            </w:rPr>
          </w:rPrChange>
        </w:rPr>
        <w:t>ercantil</w:t>
      </w:r>
      <w:r w:rsidRPr="000938B2">
        <w:rPr>
          <w:rFonts w:ascii="Arial" w:hAnsi="Arial"/>
          <w:b/>
          <w:sz w:val="28"/>
          <w:highlight w:val="yellow"/>
          <w:lang w:val="es-ES_tradnl"/>
          <w:rPrChange w:id="1072" w:author="Solsire Torres-Ignacio Cardenas" w:date="2012-01-19T01:29:00Z">
            <w:rPr>
              <w:rFonts w:ascii="Arial" w:hAnsi="Arial"/>
              <w:color w:val="000000" w:themeColor="text1"/>
              <w:sz w:val="28"/>
              <w:lang w:val="es-ES_tradnl"/>
            </w:rPr>
          </w:rPrChange>
        </w:rPr>
        <w:t xml:space="preserve"> </w:t>
      </w:r>
      <w:del w:id="1073" w:author="Solsire Torres-Ignacio Cardenas" w:date="2012-01-19T01:29:00Z">
        <w:r w:rsidRPr="007F47AC">
          <w:rPr>
            <w:rFonts w:ascii="Arial" w:hAnsi="Arial" w:cs="Arial"/>
            <w:color w:val="000000" w:themeColor="text1"/>
            <w:sz w:val="28"/>
            <w:szCs w:val="28"/>
            <w:lang w:val="es-ES_tradnl"/>
          </w:rPr>
          <w:delText xml:space="preserve">como </w:delText>
        </w:r>
        <w:r w:rsidRPr="007F47AC">
          <w:rPr>
            <w:rFonts w:ascii="Arial" w:hAnsi="Arial" w:cs="Arial"/>
            <w:b/>
            <w:sz w:val="28"/>
            <w:szCs w:val="28"/>
            <w:lang w:val="es-ES_tradnl"/>
          </w:rPr>
          <w:delText xml:space="preserve">SOLIG TECH </w:delText>
        </w:r>
        <w:r w:rsidRPr="007F47AC">
          <w:rPr>
            <w:rFonts w:ascii="Arial" w:hAnsi="Arial" w:cs="Arial"/>
            <w:sz w:val="28"/>
            <w:szCs w:val="28"/>
            <w:lang w:val="es-ES_tradnl"/>
          </w:rPr>
          <w:delText>cuentan</w:delText>
        </w:r>
      </w:del>
      <w:ins w:id="1074" w:author="Solsire Torres-Ignacio Cardenas" w:date="2012-01-19T01:29:00Z">
        <w:r w:rsidR="00D07D1D">
          <w:rPr>
            <w:rFonts w:ascii="Arial" w:hAnsi="Arial" w:cs="Arial"/>
            <w:sz w:val="28"/>
            <w:szCs w:val="28"/>
            <w:highlight w:val="yellow"/>
            <w:lang w:val="es-ES_tradnl"/>
          </w:rPr>
          <w:t>cuenta</w:t>
        </w:r>
      </w:ins>
      <w:r w:rsidRPr="000938B2">
        <w:rPr>
          <w:rFonts w:ascii="Arial" w:hAnsi="Arial"/>
          <w:sz w:val="28"/>
          <w:highlight w:val="yellow"/>
          <w:lang w:val="es-ES_tradnl"/>
          <w:rPrChange w:id="1075" w:author="Solsire Torres-Ignacio Cardenas" w:date="2012-01-19T01:29:00Z">
            <w:rPr>
              <w:rFonts w:ascii="Arial" w:hAnsi="Arial"/>
              <w:sz w:val="28"/>
              <w:lang w:val="es-ES_tradnl"/>
            </w:rPr>
          </w:rPrChange>
        </w:rPr>
        <w:t xml:space="preserve"> con las herramientas necesarias para el desarrollo</w:t>
      </w:r>
      <w:r w:rsidR="000938B2" w:rsidRPr="000938B2">
        <w:rPr>
          <w:rFonts w:ascii="Arial" w:hAnsi="Arial"/>
          <w:sz w:val="28"/>
          <w:highlight w:val="yellow"/>
          <w:lang w:val="es-ES_tradnl"/>
          <w:rPrChange w:id="1076" w:author="Solsire Torres-Ignacio Cardenas" w:date="2012-01-19T01:29:00Z">
            <w:rPr>
              <w:rFonts w:ascii="Arial" w:hAnsi="Arial"/>
              <w:sz w:val="28"/>
              <w:lang w:val="es-ES_tradnl"/>
            </w:rPr>
          </w:rPrChange>
        </w:rPr>
        <w:t xml:space="preserve"> </w:t>
      </w:r>
      <w:ins w:id="1077" w:author="Solsire Torres-Ignacio Cardenas" w:date="2012-01-19T01:29:00Z">
        <w:r w:rsidR="0069221F" w:rsidRPr="000938B2">
          <w:rPr>
            <w:rFonts w:ascii="Arial" w:hAnsi="Arial" w:cs="Arial"/>
            <w:sz w:val="28"/>
            <w:szCs w:val="28"/>
            <w:highlight w:val="yellow"/>
            <w:lang w:val="es-ES_tradnl"/>
          </w:rPr>
          <w:t>tecnológico</w:t>
        </w:r>
        <w:r w:rsidRPr="000938B2">
          <w:rPr>
            <w:rFonts w:ascii="Arial" w:hAnsi="Arial" w:cs="Arial"/>
            <w:sz w:val="28"/>
            <w:szCs w:val="28"/>
            <w:highlight w:val="yellow"/>
            <w:lang w:val="es-ES_tradnl"/>
          </w:rPr>
          <w:t xml:space="preserve"> </w:t>
        </w:r>
      </w:ins>
      <w:r w:rsidRPr="000938B2">
        <w:rPr>
          <w:rFonts w:ascii="Arial" w:hAnsi="Arial"/>
          <w:sz w:val="28"/>
          <w:highlight w:val="yellow"/>
          <w:lang w:val="es-ES_tradnl"/>
          <w:rPrChange w:id="1078" w:author="Solsire Torres-Ignacio Cardenas" w:date="2012-01-19T01:29:00Z">
            <w:rPr>
              <w:rFonts w:ascii="Arial" w:hAnsi="Arial"/>
              <w:sz w:val="28"/>
              <w:lang w:val="es-ES_tradnl"/>
            </w:rPr>
          </w:rPrChange>
        </w:rPr>
        <w:t>y puesta en ma</w:t>
      </w:r>
      <w:r w:rsidR="000938B2" w:rsidRPr="000938B2">
        <w:rPr>
          <w:rFonts w:ascii="Arial" w:hAnsi="Arial"/>
          <w:sz w:val="28"/>
          <w:highlight w:val="yellow"/>
          <w:lang w:val="es-ES_tradnl"/>
          <w:rPrChange w:id="1079" w:author="Solsire Torres-Ignacio Cardenas" w:date="2012-01-19T01:29:00Z">
            <w:rPr>
              <w:rFonts w:ascii="Arial" w:hAnsi="Arial"/>
              <w:sz w:val="28"/>
              <w:lang w:val="es-ES_tradnl"/>
            </w:rPr>
          </w:rPrChange>
        </w:rPr>
        <w:t xml:space="preserve">rcha del proyecto, por lo cual </w:t>
      </w:r>
      <w:del w:id="1080" w:author="Solsire Torres-Ignacio Cardenas" w:date="2012-01-19T01:29:00Z">
        <w:r w:rsidRPr="007F47AC">
          <w:rPr>
            <w:rFonts w:ascii="Arial" w:hAnsi="Arial" w:cs="Arial"/>
            <w:sz w:val="28"/>
            <w:szCs w:val="28"/>
            <w:lang w:val="es-ES_tradnl"/>
          </w:rPr>
          <w:delText>el desarrollo de la proyecto no</w:delText>
        </w:r>
      </w:del>
      <w:ins w:id="1081" w:author="Solsire Torres-Ignacio Cardenas" w:date="2012-01-19T01:29:00Z">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ins>
      <w:r w:rsidRPr="000938B2">
        <w:rPr>
          <w:rFonts w:ascii="Arial" w:hAnsi="Arial"/>
          <w:sz w:val="28"/>
          <w:highlight w:val="yellow"/>
          <w:lang w:val="es-ES_tradnl"/>
          <w:rPrChange w:id="1082" w:author="Solsire Torres-Ignacio Cardenas" w:date="2012-01-19T01:29:00Z">
            <w:rPr>
              <w:rFonts w:ascii="Arial" w:hAnsi="Arial"/>
              <w:sz w:val="28"/>
              <w:lang w:val="es-ES_tradnl"/>
            </w:rPr>
          </w:rPrChange>
        </w:rPr>
        <w:t xml:space="preserve"> requiere de una inversión inicial en el aspecto técnico.</w:t>
      </w:r>
    </w:p>
    <w:p w14:paraId="360DDBFE" w14:textId="7F69BD68" w:rsidR="00C75C14" w:rsidRDefault="00F355C6" w:rsidP="00C75C14">
      <w:pPr>
        <w:spacing w:line="360" w:lineRule="auto"/>
        <w:ind w:firstLine="708"/>
        <w:jc w:val="both"/>
        <w:rPr>
          <w:rFonts w:ascii="Arial" w:hAnsi="Arial" w:cs="Arial"/>
          <w:sz w:val="28"/>
          <w:szCs w:val="28"/>
          <w:lang w:val="es-ES_tradnl"/>
        </w:rPr>
      </w:pPr>
      <w:del w:id="1083" w:author="Solsire Torres-Ignacio Cardenas" w:date="2012-01-19T01:29:00Z">
        <w:r w:rsidRPr="007F47AC">
          <w:rPr>
            <w:rFonts w:ascii="Arial" w:hAnsi="Arial" w:cs="Arial"/>
            <w:sz w:val="28"/>
            <w:szCs w:val="28"/>
            <w:lang w:val="es-ES_tradnl"/>
          </w:rPr>
          <w:delText>A continuación se presenta un resumen de los costos que conlleva el desarrollo del mecanismo propuesto y los costos de operación.</w:delText>
        </w:r>
      </w:del>
    </w:p>
    <w:p w14:paraId="4CBD6375" w14:textId="77777777" w:rsidR="00AE3C4A" w:rsidRPr="007F47AC" w:rsidRDefault="00AE3C4A" w:rsidP="00C75C14">
      <w:pPr>
        <w:spacing w:line="360" w:lineRule="auto"/>
        <w:ind w:firstLine="708"/>
        <w:jc w:val="both"/>
        <w:rPr>
          <w:rFonts w:ascii="Arial" w:hAnsi="Arial" w:cs="Arial"/>
          <w:sz w:val="28"/>
          <w:szCs w:val="28"/>
          <w:lang w:val="es-ES_tradnl"/>
        </w:rPr>
      </w:pPr>
    </w:p>
    <w:p w14:paraId="189D6496"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generales </w:t>
      </w:r>
    </w:p>
    <w:p w14:paraId="6928833D" w14:textId="1694297B"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olor w:val="000000" w:themeColor="text1"/>
          <w:sz w:val="28"/>
          <w:highlight w:val="yellow"/>
          <w:lang w:val="es-ES_tradnl"/>
          <w:rPrChange w:id="1084" w:author="Solsire Torres-Ignacio Cardenas" w:date="2012-01-19T01:29:00Z">
            <w:rPr>
              <w:rFonts w:ascii="Arial" w:hAnsi="Arial"/>
              <w:color w:val="000000" w:themeColor="text1"/>
              <w:sz w:val="28"/>
              <w:lang w:val="es-ES_tradnl"/>
            </w:rPr>
          </w:rPrChange>
        </w:rPr>
        <w:t xml:space="preserve">Se encuentran representados por todos aquellos gastos </w:t>
      </w:r>
      <w:r w:rsidR="005003BD" w:rsidRPr="00646A53">
        <w:rPr>
          <w:rFonts w:ascii="Arial" w:hAnsi="Arial"/>
          <w:color w:val="000000" w:themeColor="text1"/>
          <w:sz w:val="28"/>
          <w:highlight w:val="yellow"/>
          <w:lang w:val="es-ES_tradnl"/>
          <w:rPrChange w:id="1085" w:author="Solsire Torres-Ignacio Cardenas" w:date="2012-01-19T01:29:00Z">
            <w:rPr>
              <w:rFonts w:ascii="Arial" w:hAnsi="Arial"/>
              <w:color w:val="000000" w:themeColor="text1"/>
              <w:sz w:val="28"/>
              <w:lang w:val="es-ES_tradnl"/>
            </w:rPr>
          </w:rPrChange>
        </w:rPr>
        <w:t xml:space="preserve">en accesorios, </w:t>
      </w:r>
      <w:r w:rsidRPr="00646A53">
        <w:rPr>
          <w:rFonts w:ascii="Arial" w:hAnsi="Arial"/>
          <w:color w:val="000000" w:themeColor="text1"/>
          <w:sz w:val="28"/>
          <w:highlight w:val="yellow"/>
          <w:lang w:val="es-ES_tradnl"/>
          <w:rPrChange w:id="1086" w:author="Solsire Torres-Ignacio Cardenas" w:date="2012-01-19T01:29:00Z">
            <w:rPr>
              <w:rFonts w:ascii="Arial" w:hAnsi="Arial"/>
              <w:color w:val="000000" w:themeColor="text1"/>
              <w:sz w:val="28"/>
              <w:lang w:val="es-ES_tradnl"/>
            </w:rPr>
          </w:rPrChange>
        </w:rPr>
        <w:t>material de oficina d</w:t>
      </w:r>
      <w:r w:rsidR="00200D2E" w:rsidRPr="00646A53">
        <w:rPr>
          <w:rFonts w:ascii="Arial" w:hAnsi="Arial"/>
          <w:color w:val="000000" w:themeColor="text1"/>
          <w:sz w:val="28"/>
          <w:highlight w:val="yellow"/>
          <w:lang w:val="es-ES_tradnl"/>
          <w:rPrChange w:id="1087" w:author="Solsire Torres-Ignacio Cardenas" w:date="2012-01-19T01:29:00Z">
            <w:rPr>
              <w:rFonts w:ascii="Arial" w:hAnsi="Arial"/>
              <w:color w:val="000000" w:themeColor="text1"/>
              <w:sz w:val="28"/>
              <w:lang w:val="es-ES_tradnl"/>
            </w:rPr>
          </w:rPrChange>
        </w:rPr>
        <w:t>e uso diario,</w:t>
      </w:r>
      <w:r w:rsidR="00AE3C4A" w:rsidRPr="00646A53">
        <w:rPr>
          <w:rFonts w:ascii="Arial" w:hAnsi="Arial"/>
          <w:color w:val="000000" w:themeColor="text1"/>
          <w:sz w:val="28"/>
          <w:highlight w:val="yellow"/>
          <w:lang w:val="es-ES_tradnl"/>
          <w:rPrChange w:id="1088" w:author="Solsire Torres-Ignacio Cardenas" w:date="2012-01-19T01:29:00Z">
            <w:rPr>
              <w:rFonts w:ascii="Arial" w:hAnsi="Arial"/>
              <w:color w:val="000000" w:themeColor="text1"/>
              <w:sz w:val="28"/>
              <w:lang w:val="es-ES_tradnl"/>
            </w:rPr>
          </w:rPrChange>
        </w:rPr>
        <w:t xml:space="preserve"> </w:t>
      </w:r>
      <w:del w:id="1089" w:author="Solsire Torres-Ignacio Cardenas" w:date="2012-01-19T01:29:00Z">
        <w:r w:rsidRPr="007F47AC">
          <w:rPr>
            <w:rFonts w:ascii="Arial" w:hAnsi="Arial" w:cs="Arial"/>
            <w:color w:val="000000" w:themeColor="text1"/>
            <w:sz w:val="28"/>
            <w:szCs w:val="28"/>
            <w:lang w:val="es-ES_tradnl"/>
          </w:rPr>
          <w:delText xml:space="preserve">como por ejemplo: </w:delText>
        </w:r>
        <w:r w:rsidR="00C75C14" w:rsidRPr="007F47AC">
          <w:rPr>
            <w:rFonts w:ascii="Arial" w:hAnsi="Arial" w:cs="Arial"/>
            <w:color w:val="000000" w:themeColor="text1"/>
            <w:sz w:val="28"/>
            <w:szCs w:val="28"/>
            <w:lang w:val="es-ES_tradnl"/>
          </w:rPr>
          <w:delText xml:space="preserve">artículos de </w:delText>
        </w:r>
        <w:r w:rsidR="0061044D" w:rsidRPr="007F47AC">
          <w:rPr>
            <w:rFonts w:ascii="Arial" w:hAnsi="Arial" w:cs="Arial"/>
            <w:color w:val="000000" w:themeColor="text1"/>
            <w:sz w:val="28"/>
            <w:szCs w:val="28"/>
            <w:lang w:val="es-ES_tradnl"/>
          </w:rPr>
          <w:delText>oficina, alquiler</w:delText>
        </w:r>
        <w:r w:rsidR="005003BD" w:rsidRPr="007F47AC">
          <w:rPr>
            <w:rFonts w:ascii="Arial" w:hAnsi="Arial" w:cs="Arial"/>
            <w:color w:val="000000" w:themeColor="text1"/>
            <w:sz w:val="28"/>
            <w:szCs w:val="28"/>
            <w:lang w:val="es-ES_tradnl"/>
          </w:rPr>
          <w:delText xml:space="preserve"> y mantenimiento de la oficina</w:delText>
        </w:r>
      </w:del>
      <w:ins w:id="1090" w:author="Solsire Torres-Ignacio Cardenas" w:date="2012-01-19T01:29:00Z">
        <w:r w:rsidR="00AE3C4A" w:rsidRPr="00646A53">
          <w:rPr>
            <w:rFonts w:ascii="Arial" w:hAnsi="Arial" w:cs="Arial"/>
            <w:color w:val="000000" w:themeColor="text1"/>
            <w:sz w:val="28"/>
            <w:szCs w:val="28"/>
            <w:highlight w:val="yellow"/>
            <w:lang w:val="es-ES_tradnl"/>
          </w:rPr>
          <w:t xml:space="preserve">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ins>
      <w:r w:rsidR="00AE3C4A" w:rsidRPr="00646A53">
        <w:rPr>
          <w:rFonts w:ascii="Arial" w:hAnsi="Arial"/>
          <w:color w:val="000000" w:themeColor="text1"/>
          <w:sz w:val="28"/>
          <w:highlight w:val="yellow"/>
          <w:lang w:val="es-ES_tradnl"/>
          <w:rPrChange w:id="1091" w:author="Solsire Torres-Ignacio Cardenas" w:date="2012-01-19T01:29:00Z">
            <w:rPr>
              <w:rFonts w:ascii="Arial" w:hAnsi="Arial"/>
              <w:color w:val="000000" w:themeColor="text1"/>
              <w:sz w:val="28"/>
              <w:lang w:val="es-ES_tradnl"/>
            </w:rPr>
          </w:rPrChange>
        </w:rPr>
        <w:t>.</w:t>
      </w:r>
    </w:p>
    <w:tbl>
      <w:tblPr>
        <w:tblStyle w:val="TableGrid"/>
        <w:tblW w:w="8819" w:type="dxa"/>
        <w:tblLook w:val="04A0" w:firstRow="1" w:lastRow="0" w:firstColumn="1" w:lastColumn="0" w:noHBand="0" w:noVBand="1"/>
        <w:tblPrChange w:id="1092" w:author="Solsire Torres-Ignacio Cardenas" w:date="2012-01-19T01:29:00Z">
          <w:tblPr>
            <w:tblStyle w:val="TableGrid"/>
            <w:tblW w:w="0" w:type="auto"/>
            <w:tblLook w:val="04A0" w:firstRow="1" w:lastRow="0" w:firstColumn="1" w:lastColumn="0" w:noHBand="0" w:noVBand="1"/>
          </w:tblPr>
        </w:tblPrChange>
      </w:tblPr>
      <w:tblGrid>
        <w:gridCol w:w="1551"/>
        <w:gridCol w:w="204"/>
        <w:gridCol w:w="2320"/>
        <w:gridCol w:w="885"/>
        <w:gridCol w:w="2085"/>
        <w:gridCol w:w="1774"/>
        <w:tblGridChange w:id="1093">
          <w:tblGrid>
            <w:gridCol w:w="1551"/>
            <w:gridCol w:w="1309"/>
            <w:gridCol w:w="938"/>
            <w:gridCol w:w="277"/>
            <w:gridCol w:w="885"/>
            <w:gridCol w:w="999"/>
            <w:gridCol w:w="699"/>
            <w:gridCol w:w="387"/>
            <w:gridCol w:w="1774"/>
          </w:tblGrid>
        </w:tblGridChange>
      </w:tblGrid>
      <w:tr w:rsidR="000C1BF8" w:rsidRPr="007F47AC" w14:paraId="325F7F84" w14:textId="43E1AB88" w:rsidTr="000C1BF8">
        <w:trPr>
          <w:trHeight w:val="704"/>
          <w:trPrChange w:id="1094" w:author="Solsire Torres-Ignacio Cardenas" w:date="2012-01-19T01:29:00Z">
            <w:trPr>
              <w:trHeight w:val="704"/>
            </w:trPr>
          </w:trPrChange>
        </w:trPr>
        <w:tc>
          <w:tcPr>
            <w:tcW w:w="2860" w:type="dxa"/>
            <w:gridSpan w:val="2"/>
            <w:tcPrChange w:id="1095" w:author="Solsire Torres-Ignacio Cardenas" w:date="2012-01-19T01:29:00Z">
              <w:tcPr>
                <w:tcW w:w="2161" w:type="dxa"/>
                <w:gridSpan w:val="2"/>
              </w:tcPr>
            </w:tcPrChange>
          </w:tcPr>
          <w:p w14:paraId="523FB691" w14:textId="77777777" w:rsidR="000C1BF8" w:rsidRPr="007F47AC" w:rsidRDefault="000C1BF8"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3099" w:type="dxa"/>
            <w:gridSpan w:val="2"/>
            <w:tcPrChange w:id="1096" w:author="Solsire Torres-Ignacio Cardenas" w:date="2012-01-19T01:29:00Z">
              <w:tcPr>
                <w:tcW w:w="2161" w:type="dxa"/>
                <w:gridSpan w:val="4"/>
              </w:tcPr>
            </w:tcPrChange>
          </w:tcPr>
          <w:p w14:paraId="714BB8BB" w14:textId="77777777" w:rsidR="000C1BF8" w:rsidRPr="007F47AC" w:rsidRDefault="000C1BF8"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ins w:id="1097" w:author="Solsire Torres-Ignacio Cardenas" w:date="2012-01-19T01:29:00Z">
              <w:r w:rsidR="000D47E1">
                <w:rPr>
                  <w:rFonts w:ascii="Arial" w:hAnsi="Arial" w:cs="Arial"/>
                  <w:b/>
                  <w:color w:val="000000" w:themeColor="text1"/>
                  <w:sz w:val="20"/>
                  <w:szCs w:val="20"/>
                  <w:lang w:val="es-ES_tradnl"/>
                </w:rPr>
                <w:t xml:space="preserve"> mensual</w:t>
              </w:r>
            </w:ins>
          </w:p>
        </w:tc>
        <w:tc>
          <w:tcPr>
            <w:tcW w:w="2860" w:type="dxa"/>
            <w:tcPrChange w:id="1098" w:author="Solsire Torres-Ignacio Cardenas" w:date="2012-01-19T01:29:00Z">
              <w:tcPr>
                <w:tcW w:w="2161" w:type="dxa"/>
              </w:tcPr>
            </w:tcPrChange>
          </w:tcPr>
          <w:p w14:paraId="00FAD8E5" w14:textId="4D082056" w:rsidR="000C1BF8" w:rsidRPr="007F47AC" w:rsidRDefault="00242C00" w:rsidP="000D47E1">
            <w:pPr>
              <w:spacing w:line="360" w:lineRule="auto"/>
              <w:jc w:val="center"/>
              <w:rPr>
                <w:rFonts w:ascii="Arial" w:hAnsi="Arial" w:cs="Arial"/>
                <w:b/>
                <w:color w:val="000000" w:themeColor="text1"/>
                <w:sz w:val="20"/>
                <w:szCs w:val="20"/>
                <w:lang w:val="es-ES_tradnl"/>
              </w:rPr>
            </w:pPr>
            <w:del w:id="1099" w:author="Solsire Torres-Ignacio Cardenas" w:date="2012-01-19T01:29:00Z">
              <w:r w:rsidRPr="007F47AC">
                <w:rPr>
                  <w:rFonts w:ascii="Arial" w:hAnsi="Arial" w:cs="Arial"/>
                  <w:b/>
                  <w:color w:val="000000" w:themeColor="text1"/>
                  <w:sz w:val="20"/>
                  <w:szCs w:val="20"/>
                  <w:lang w:val="es-ES_tradnl"/>
                </w:rPr>
                <w:delText>Consumo mensual</w:delText>
              </w:r>
            </w:del>
            <w:ins w:id="1100" w:author="Solsire Torres-Ignacio Cardenas" w:date="2012-01-19T01:29:00Z">
              <w:r w:rsidR="000D47E1">
                <w:rPr>
                  <w:rFonts w:ascii="Arial" w:hAnsi="Arial" w:cs="Arial"/>
                  <w:b/>
                  <w:color w:val="000000" w:themeColor="text1"/>
                  <w:sz w:val="20"/>
                  <w:szCs w:val="20"/>
                  <w:lang w:val="es-ES_tradnl"/>
                </w:rPr>
                <w:t>Costo aproximado</w:t>
              </w:r>
              <w:r w:rsidR="000C1BF8" w:rsidRPr="007F47AC">
                <w:rPr>
                  <w:rFonts w:ascii="Arial" w:hAnsi="Arial" w:cs="Arial"/>
                  <w:b/>
                  <w:color w:val="000000" w:themeColor="text1"/>
                  <w:sz w:val="20"/>
                  <w:szCs w:val="20"/>
                  <w:lang w:val="es-ES_tradnl"/>
                </w:rPr>
                <w:t xml:space="preserve"> </w:t>
              </w:r>
              <w:r w:rsidR="000C1BF8">
                <w:rPr>
                  <w:rFonts w:ascii="Arial" w:hAnsi="Arial" w:cs="Arial"/>
                  <w:b/>
                  <w:color w:val="000000" w:themeColor="text1"/>
                  <w:sz w:val="20"/>
                  <w:szCs w:val="20"/>
                  <w:lang w:val="es-ES_tradnl"/>
                </w:rPr>
                <w:t>total</w:t>
              </w:r>
            </w:ins>
          </w:p>
        </w:tc>
        <w:tc>
          <w:tcPr>
            <w:tcW w:w="2161" w:type="dxa"/>
            <w:cellDel w:id="1101" w:author="Solsire Torres-Ignacio Cardenas" w:date="2012-01-19T01:29:00Z"/>
            <w:tcPrChange w:id="1102" w:author="Solsire Torres-Ignacio Cardenas" w:date="2012-01-19T01:29:00Z">
              <w:tcPr>
                <w:tcW w:w="2161" w:type="dxa"/>
                <w:gridSpan w:val="2"/>
                <w:cellDel w:id="1103" w:author="Solsire Torres-Ignacio Cardenas" w:date="2012-01-19T01:29:00Z"/>
              </w:tcPr>
            </w:tcPrChange>
          </w:tcPr>
          <w:p w14:paraId="0DA9E950"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del w:id="1104" w:author="Solsire Torres-Ignacio Cardenas" w:date="2012-01-19T01:29:00Z">
              <w:r w:rsidRPr="007F47AC">
                <w:rPr>
                  <w:rFonts w:ascii="Arial" w:hAnsi="Arial" w:cs="Arial"/>
                  <w:b/>
                  <w:color w:val="000000" w:themeColor="text1"/>
                  <w:sz w:val="20"/>
                  <w:szCs w:val="20"/>
                  <w:lang w:val="es-ES_tradnl"/>
                </w:rPr>
                <w:delText>Monto en Bolívares  anuales</w:delText>
              </w:r>
            </w:del>
          </w:p>
        </w:tc>
      </w:tr>
      <w:tr w:rsidR="000C1BF8" w:rsidRPr="007F47AC" w14:paraId="396A598B" w14:textId="77777777" w:rsidTr="000C1BF8">
        <w:trPr>
          <w:trHeight w:val="971"/>
          <w:trPrChange w:id="1105" w:author="Solsire Torres-Ignacio Cardenas" w:date="2012-01-19T01:29:00Z">
            <w:trPr>
              <w:trHeight w:val="971"/>
            </w:trPr>
          </w:trPrChange>
        </w:trPr>
        <w:tc>
          <w:tcPr>
            <w:tcW w:w="2860" w:type="dxa"/>
            <w:gridSpan w:val="2"/>
            <w:tcPrChange w:id="1106" w:author="Solsire Torres-Ignacio Cardenas" w:date="2012-01-19T01:29:00Z">
              <w:tcPr>
                <w:tcW w:w="2161" w:type="dxa"/>
                <w:gridSpan w:val="2"/>
              </w:tcPr>
            </w:tcPrChange>
          </w:tcPr>
          <w:p w14:paraId="14ABB8E2" w14:textId="77777777" w:rsidR="000C1BF8" w:rsidRPr="007F47AC" w:rsidRDefault="000C1BF8"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3099" w:type="dxa"/>
            <w:tcPrChange w:id="1107" w:author="Solsire Torres-Ignacio Cardenas" w:date="2012-01-19T01:29:00Z">
              <w:tcPr>
                <w:tcW w:w="2161" w:type="dxa"/>
              </w:tcPr>
            </w:tcPrChange>
          </w:tcPr>
          <w:p w14:paraId="1AE0717C" w14:textId="26F63F26" w:rsidR="000C1BF8" w:rsidRPr="007F47AC" w:rsidRDefault="00F241E8" w:rsidP="000D47E1">
            <w:pPr>
              <w:spacing w:line="360" w:lineRule="auto"/>
              <w:jc w:val="center"/>
              <w:rPr>
                <w:rFonts w:ascii="Arial" w:hAnsi="Arial" w:cs="Arial"/>
                <w:color w:val="000000" w:themeColor="text1"/>
                <w:sz w:val="28"/>
                <w:szCs w:val="28"/>
                <w:lang w:val="es-ES_tradnl"/>
              </w:rPr>
            </w:pPr>
            <w:del w:id="1108" w:author="Solsire Torres-Ignacio Cardenas" w:date="2012-01-19T01:29:00Z">
              <w:r w:rsidRPr="007F47AC">
                <w:rPr>
                  <w:rFonts w:ascii="Arial" w:hAnsi="Arial" w:cs="Arial"/>
                  <w:color w:val="000000" w:themeColor="text1"/>
                  <w:sz w:val="28"/>
                  <w:szCs w:val="28"/>
                  <w:lang w:val="es-ES_tradnl"/>
                </w:rPr>
                <w:delText>7.000</w:delText>
              </w:r>
            </w:del>
            <w:ins w:id="1109" w:author="Solsire Torres-Ignacio Cardenas" w:date="2012-01-19T01:29:00Z">
              <w:r w:rsidR="000D47E1">
                <w:rPr>
                  <w:rFonts w:ascii="Arial" w:hAnsi="Arial" w:cs="Arial"/>
                  <w:color w:val="000000" w:themeColor="text1"/>
                  <w:sz w:val="28"/>
                  <w:szCs w:val="28"/>
                  <w:lang w:val="es-ES_tradnl"/>
                </w:rPr>
                <w:t>2.928</w:t>
              </w:r>
            </w:ins>
            <w:r w:rsidR="000C1BF8" w:rsidRPr="007F47AC">
              <w:rPr>
                <w:rFonts w:ascii="Arial" w:hAnsi="Arial" w:cs="Arial"/>
                <w:color w:val="000000" w:themeColor="text1"/>
                <w:sz w:val="28"/>
                <w:szCs w:val="28"/>
                <w:lang w:val="es-ES_tradnl"/>
              </w:rPr>
              <w:t>,00</w:t>
            </w:r>
          </w:p>
        </w:tc>
        <w:tc>
          <w:tcPr>
            <w:tcW w:w="2161" w:type="dxa"/>
            <w:cellDel w:id="1110" w:author="Solsire Torres-Ignacio Cardenas" w:date="2012-01-19T01:29:00Z"/>
            <w:tcPrChange w:id="1111" w:author="Solsire Torres-Ignacio Cardenas" w:date="2012-01-19T01:29:00Z">
              <w:tcPr>
                <w:tcW w:w="2161" w:type="dxa"/>
                <w:gridSpan w:val="3"/>
                <w:cellDel w:id="1112" w:author="Solsire Torres-Ignacio Cardenas" w:date="2012-01-19T01:29:00Z"/>
              </w:tcPr>
            </w:tcPrChange>
          </w:tcPr>
          <w:p w14:paraId="41DC2F2F" w14:textId="77777777" w:rsidR="00F241E8" w:rsidRPr="007F47AC" w:rsidRDefault="00F241E8" w:rsidP="005003BD">
            <w:pPr>
              <w:spacing w:line="360" w:lineRule="auto"/>
              <w:jc w:val="center"/>
              <w:rPr>
                <w:rFonts w:ascii="Arial" w:hAnsi="Arial" w:cs="Arial"/>
                <w:color w:val="000000" w:themeColor="text1"/>
                <w:sz w:val="28"/>
                <w:szCs w:val="28"/>
                <w:lang w:val="es-ES_tradnl"/>
              </w:rPr>
            </w:pPr>
            <w:del w:id="1113" w:author="Solsire Torres-Ignacio Cardenas" w:date="2012-01-19T01:29:00Z">
              <w:r w:rsidRPr="007F47AC">
                <w:rPr>
                  <w:rFonts w:ascii="Arial" w:hAnsi="Arial" w:cs="Arial"/>
                  <w:color w:val="000000" w:themeColor="text1"/>
                  <w:sz w:val="28"/>
                  <w:szCs w:val="28"/>
                  <w:lang w:val="es-ES_tradnl"/>
                </w:rPr>
                <w:delText>1</w:delText>
              </w:r>
            </w:del>
          </w:p>
        </w:tc>
        <w:tc>
          <w:tcPr>
            <w:tcW w:w="2860" w:type="dxa"/>
            <w:gridSpan w:val="2"/>
            <w:tcPrChange w:id="1114" w:author="Solsire Torres-Ignacio Cardenas" w:date="2012-01-19T01:29:00Z">
              <w:tcPr>
                <w:tcW w:w="2161" w:type="dxa"/>
                <w:gridSpan w:val="3"/>
              </w:tcPr>
            </w:tcPrChange>
          </w:tcPr>
          <w:p w14:paraId="2F6E66CC" w14:textId="6D0A11F3" w:rsidR="000C1BF8" w:rsidRPr="007F47AC" w:rsidRDefault="00F241E8" w:rsidP="005003BD">
            <w:pPr>
              <w:spacing w:line="360" w:lineRule="auto"/>
              <w:jc w:val="center"/>
              <w:rPr>
                <w:rFonts w:ascii="Arial" w:hAnsi="Arial" w:cs="Arial"/>
                <w:color w:val="000000" w:themeColor="text1"/>
                <w:sz w:val="28"/>
                <w:szCs w:val="28"/>
                <w:lang w:val="es-ES_tradnl"/>
              </w:rPr>
            </w:pPr>
            <w:del w:id="1115" w:author="Solsire Torres-Ignacio Cardenas" w:date="2012-01-19T01:29:00Z">
              <w:r w:rsidRPr="007F47AC">
                <w:rPr>
                  <w:rFonts w:ascii="Arial" w:hAnsi="Arial" w:cs="Arial"/>
                  <w:color w:val="000000" w:themeColor="text1"/>
                  <w:sz w:val="28"/>
                  <w:szCs w:val="28"/>
                  <w:lang w:val="es-ES_tradnl"/>
                </w:rPr>
                <w:delText>84.000</w:delText>
              </w:r>
            </w:del>
            <w:ins w:id="1116" w:author="Solsire Torres-Ignacio Cardenas" w:date="2012-01-19T01:29:00Z">
              <w:r w:rsidR="000C1BF8">
                <w:rPr>
                  <w:rFonts w:ascii="Arial" w:hAnsi="Arial" w:cs="Arial"/>
                  <w:color w:val="000000" w:themeColor="text1"/>
                  <w:sz w:val="28"/>
                  <w:szCs w:val="28"/>
                  <w:lang w:val="es-ES_tradnl"/>
                </w:rPr>
                <w:t>20.496</w:t>
              </w:r>
            </w:ins>
            <w:r w:rsidR="000C1BF8" w:rsidRPr="007F47AC">
              <w:rPr>
                <w:rFonts w:ascii="Arial" w:hAnsi="Arial" w:cs="Arial"/>
                <w:color w:val="000000" w:themeColor="text1"/>
                <w:sz w:val="28"/>
                <w:szCs w:val="28"/>
                <w:lang w:val="es-ES_tradnl"/>
              </w:rPr>
              <w:t>,00</w:t>
            </w:r>
          </w:p>
        </w:tc>
      </w:tr>
      <w:tr w:rsidR="00242C00" w:rsidRPr="007F47AC" w14:paraId="29016B26" w14:textId="77777777" w:rsidTr="00242C00">
        <w:trPr>
          <w:gridAfter w:val="1"/>
          <w:wAfter w:w="175" w:type="dxa"/>
          <w:del w:id="1117" w:author="Solsire Torres-Ignacio Cardenas" w:date="2012-01-19T01:29:00Z"/>
        </w:trPr>
        <w:tc>
          <w:tcPr>
            <w:tcW w:w="2161" w:type="dxa"/>
          </w:tcPr>
          <w:p w14:paraId="365F9BC0" w14:textId="77777777" w:rsidR="00242C00" w:rsidRPr="007F47AC" w:rsidRDefault="00242C00" w:rsidP="00242C00">
            <w:pPr>
              <w:spacing w:line="360" w:lineRule="auto"/>
              <w:rPr>
                <w:del w:id="1118" w:author="Solsire Torres-Ignacio Cardenas" w:date="2012-01-19T01:29:00Z"/>
                <w:rFonts w:ascii="Arial" w:hAnsi="Arial" w:cs="Arial"/>
                <w:color w:val="000000" w:themeColor="text1"/>
                <w:lang w:val="es-ES_tradnl"/>
              </w:rPr>
            </w:pPr>
            <w:del w:id="1119" w:author="Solsire Torres-Ignacio Cardenas" w:date="2012-01-19T01:29:00Z">
              <w:r w:rsidRPr="007F47AC">
                <w:rPr>
                  <w:rFonts w:ascii="Arial" w:hAnsi="Arial" w:cs="Arial"/>
                  <w:color w:val="000000" w:themeColor="text1"/>
                  <w:lang w:val="es-ES_tradnl"/>
                </w:rPr>
                <w:delText xml:space="preserve">Papel para impresoras </w:delText>
              </w:r>
            </w:del>
          </w:p>
        </w:tc>
        <w:tc>
          <w:tcPr>
            <w:tcW w:w="2161" w:type="dxa"/>
            <w:gridSpan w:val="2"/>
          </w:tcPr>
          <w:p w14:paraId="0CE6F3FD" w14:textId="77777777" w:rsidR="00242C00" w:rsidRPr="007F47AC" w:rsidRDefault="00F241E8" w:rsidP="005003BD">
            <w:pPr>
              <w:spacing w:line="360" w:lineRule="auto"/>
              <w:jc w:val="center"/>
              <w:rPr>
                <w:del w:id="1120" w:author="Solsire Torres-Ignacio Cardenas" w:date="2012-01-19T01:29:00Z"/>
                <w:rFonts w:ascii="Arial" w:hAnsi="Arial" w:cs="Arial"/>
                <w:color w:val="000000" w:themeColor="text1"/>
                <w:sz w:val="28"/>
                <w:szCs w:val="28"/>
                <w:lang w:val="es-ES_tradnl"/>
              </w:rPr>
            </w:pPr>
            <w:del w:id="1121" w:author="Solsire Torres-Ignacio Cardenas" w:date="2012-01-19T01:29:00Z">
              <w:r w:rsidRPr="007F47AC">
                <w:rPr>
                  <w:rFonts w:ascii="Arial" w:hAnsi="Arial" w:cs="Arial"/>
                  <w:color w:val="000000" w:themeColor="text1"/>
                  <w:sz w:val="28"/>
                  <w:szCs w:val="28"/>
                  <w:lang w:val="es-ES_tradnl"/>
                </w:rPr>
                <w:delText>1.000,00</w:delText>
              </w:r>
            </w:del>
          </w:p>
        </w:tc>
        <w:tc>
          <w:tcPr>
            <w:tcW w:w="2161" w:type="dxa"/>
          </w:tcPr>
          <w:p w14:paraId="132ADF38" w14:textId="77777777" w:rsidR="00242C00" w:rsidRPr="007F47AC" w:rsidRDefault="00F241E8" w:rsidP="005003BD">
            <w:pPr>
              <w:spacing w:line="360" w:lineRule="auto"/>
              <w:jc w:val="center"/>
              <w:rPr>
                <w:del w:id="1122" w:author="Solsire Torres-Ignacio Cardenas" w:date="2012-01-19T01:29:00Z"/>
                <w:rFonts w:ascii="Arial" w:hAnsi="Arial" w:cs="Arial"/>
                <w:color w:val="000000" w:themeColor="text1"/>
                <w:sz w:val="28"/>
                <w:szCs w:val="28"/>
                <w:lang w:val="es-ES_tradnl"/>
              </w:rPr>
            </w:pPr>
            <w:del w:id="1123" w:author="Solsire Torres-Ignacio Cardenas" w:date="2012-01-19T01:29:00Z">
              <w:r w:rsidRPr="007F47AC">
                <w:rPr>
                  <w:rFonts w:ascii="Arial" w:hAnsi="Arial" w:cs="Arial"/>
                  <w:color w:val="000000" w:themeColor="text1"/>
                  <w:sz w:val="28"/>
                  <w:szCs w:val="28"/>
                  <w:lang w:val="es-ES_tradnl"/>
                </w:rPr>
                <w:delText>1</w:delText>
              </w:r>
            </w:del>
          </w:p>
        </w:tc>
        <w:tc>
          <w:tcPr>
            <w:tcW w:w="2161" w:type="dxa"/>
          </w:tcPr>
          <w:p w14:paraId="6EC2248F" w14:textId="77777777" w:rsidR="00242C00" w:rsidRPr="007F47AC" w:rsidRDefault="00F241E8" w:rsidP="005003BD">
            <w:pPr>
              <w:spacing w:line="360" w:lineRule="auto"/>
              <w:jc w:val="center"/>
              <w:rPr>
                <w:del w:id="1124" w:author="Solsire Torres-Ignacio Cardenas" w:date="2012-01-19T01:29:00Z"/>
                <w:rFonts w:ascii="Arial" w:hAnsi="Arial" w:cs="Arial"/>
                <w:color w:val="000000" w:themeColor="text1"/>
                <w:sz w:val="28"/>
                <w:szCs w:val="28"/>
                <w:lang w:val="es-ES_tradnl"/>
              </w:rPr>
            </w:pPr>
            <w:del w:id="1125" w:author="Solsire Torres-Ignacio Cardenas" w:date="2012-01-19T01:29:00Z">
              <w:r w:rsidRPr="007F47AC">
                <w:rPr>
                  <w:rFonts w:ascii="Arial" w:hAnsi="Arial" w:cs="Arial"/>
                  <w:color w:val="000000" w:themeColor="text1"/>
                  <w:sz w:val="28"/>
                  <w:szCs w:val="28"/>
                  <w:lang w:val="es-ES_tradnl"/>
                </w:rPr>
                <w:delText>12.000,00</w:delText>
              </w:r>
            </w:del>
          </w:p>
        </w:tc>
      </w:tr>
      <w:tr w:rsidR="00242C00" w:rsidRPr="007F47AC" w14:paraId="7A35DAD4" w14:textId="77777777" w:rsidTr="00242C00">
        <w:trPr>
          <w:gridAfter w:val="1"/>
          <w:wAfter w:w="175" w:type="dxa"/>
          <w:del w:id="1126" w:author="Solsire Torres-Ignacio Cardenas" w:date="2012-01-19T01:29:00Z"/>
        </w:trPr>
        <w:tc>
          <w:tcPr>
            <w:tcW w:w="2161" w:type="dxa"/>
          </w:tcPr>
          <w:p w14:paraId="36786B8B" w14:textId="77777777" w:rsidR="00242C00" w:rsidRPr="007F47AC" w:rsidRDefault="00242C00" w:rsidP="00242C00">
            <w:pPr>
              <w:spacing w:line="360" w:lineRule="auto"/>
              <w:rPr>
                <w:del w:id="1127" w:author="Solsire Torres-Ignacio Cardenas" w:date="2012-01-19T01:29:00Z"/>
                <w:rFonts w:ascii="Arial" w:hAnsi="Arial" w:cs="Arial"/>
                <w:color w:val="000000" w:themeColor="text1"/>
                <w:lang w:val="es-ES_tradnl"/>
              </w:rPr>
            </w:pPr>
            <w:del w:id="1128" w:author="Solsire Torres-Ignacio Cardenas" w:date="2012-01-19T01:29:00Z">
              <w:r w:rsidRPr="007F47AC">
                <w:rPr>
                  <w:rFonts w:ascii="Arial" w:hAnsi="Arial" w:cs="Arial"/>
                  <w:color w:val="000000" w:themeColor="text1"/>
                  <w:lang w:val="es-ES_tradnl"/>
                </w:rPr>
                <w:delText xml:space="preserve">Cartuchos de impresoras </w:delText>
              </w:r>
            </w:del>
          </w:p>
        </w:tc>
        <w:tc>
          <w:tcPr>
            <w:tcW w:w="2161" w:type="dxa"/>
            <w:gridSpan w:val="2"/>
          </w:tcPr>
          <w:p w14:paraId="44C28C10" w14:textId="77777777" w:rsidR="00242C00" w:rsidRPr="007F47AC" w:rsidRDefault="00F241E8" w:rsidP="005003BD">
            <w:pPr>
              <w:spacing w:line="360" w:lineRule="auto"/>
              <w:jc w:val="center"/>
              <w:rPr>
                <w:del w:id="1129" w:author="Solsire Torres-Ignacio Cardenas" w:date="2012-01-19T01:29:00Z"/>
                <w:rFonts w:ascii="Arial" w:hAnsi="Arial" w:cs="Arial"/>
                <w:color w:val="000000" w:themeColor="text1"/>
                <w:sz w:val="28"/>
                <w:szCs w:val="28"/>
                <w:lang w:val="es-ES_tradnl"/>
              </w:rPr>
            </w:pPr>
            <w:del w:id="1130" w:author="Solsire Torres-Ignacio Cardenas" w:date="2012-01-19T01:29:00Z">
              <w:r w:rsidRPr="007F47AC">
                <w:rPr>
                  <w:rFonts w:ascii="Arial" w:hAnsi="Arial" w:cs="Arial"/>
                  <w:color w:val="000000" w:themeColor="text1"/>
                  <w:sz w:val="28"/>
                  <w:szCs w:val="28"/>
                  <w:lang w:val="es-ES_tradnl"/>
                </w:rPr>
                <w:delText>1.800,00</w:delText>
              </w:r>
            </w:del>
          </w:p>
        </w:tc>
        <w:tc>
          <w:tcPr>
            <w:tcW w:w="2161" w:type="dxa"/>
          </w:tcPr>
          <w:p w14:paraId="7684101C" w14:textId="77777777" w:rsidR="00242C00" w:rsidRPr="007F47AC" w:rsidRDefault="00F241E8" w:rsidP="005003BD">
            <w:pPr>
              <w:spacing w:line="360" w:lineRule="auto"/>
              <w:jc w:val="center"/>
              <w:rPr>
                <w:del w:id="1131" w:author="Solsire Torres-Ignacio Cardenas" w:date="2012-01-19T01:29:00Z"/>
                <w:rFonts w:ascii="Arial" w:hAnsi="Arial" w:cs="Arial"/>
                <w:color w:val="000000" w:themeColor="text1"/>
                <w:sz w:val="28"/>
                <w:szCs w:val="28"/>
                <w:lang w:val="es-ES_tradnl"/>
              </w:rPr>
            </w:pPr>
            <w:del w:id="1132" w:author="Solsire Torres-Ignacio Cardenas" w:date="2012-01-19T01:29:00Z">
              <w:r w:rsidRPr="007F47AC">
                <w:rPr>
                  <w:rFonts w:ascii="Arial" w:hAnsi="Arial" w:cs="Arial"/>
                  <w:color w:val="000000" w:themeColor="text1"/>
                  <w:sz w:val="28"/>
                  <w:szCs w:val="28"/>
                  <w:lang w:val="es-ES_tradnl"/>
                </w:rPr>
                <w:delText>1</w:delText>
              </w:r>
            </w:del>
          </w:p>
        </w:tc>
        <w:tc>
          <w:tcPr>
            <w:tcW w:w="2161" w:type="dxa"/>
          </w:tcPr>
          <w:p w14:paraId="436AFB42" w14:textId="77777777" w:rsidR="00242C00" w:rsidRPr="007F47AC" w:rsidRDefault="00F241E8" w:rsidP="005003BD">
            <w:pPr>
              <w:spacing w:line="360" w:lineRule="auto"/>
              <w:jc w:val="center"/>
              <w:rPr>
                <w:del w:id="1133" w:author="Solsire Torres-Ignacio Cardenas" w:date="2012-01-19T01:29:00Z"/>
                <w:rFonts w:ascii="Arial" w:hAnsi="Arial" w:cs="Arial"/>
                <w:color w:val="000000" w:themeColor="text1"/>
                <w:sz w:val="28"/>
                <w:szCs w:val="28"/>
                <w:lang w:val="es-ES_tradnl"/>
              </w:rPr>
            </w:pPr>
            <w:del w:id="1134" w:author="Solsire Torres-Ignacio Cardenas" w:date="2012-01-19T01:29:00Z">
              <w:r w:rsidRPr="007F47AC">
                <w:rPr>
                  <w:rFonts w:ascii="Arial" w:hAnsi="Arial" w:cs="Arial"/>
                  <w:color w:val="000000" w:themeColor="text1"/>
                  <w:sz w:val="28"/>
                  <w:szCs w:val="28"/>
                  <w:lang w:val="es-ES_tradnl"/>
                </w:rPr>
                <w:delText>21.600,00</w:delText>
              </w:r>
            </w:del>
          </w:p>
        </w:tc>
      </w:tr>
      <w:tr w:rsidR="000C1BF8" w:rsidRPr="007F47AC" w14:paraId="6D53931F" w14:textId="5908877E" w:rsidTr="000C1BF8">
        <w:trPr>
          <w:trHeight w:val="761"/>
          <w:trPrChange w:id="1135" w:author="Solsire Torres-Ignacio Cardenas" w:date="2012-01-19T01:29:00Z">
            <w:trPr>
              <w:trHeight w:val="761"/>
            </w:trPr>
          </w:trPrChange>
        </w:trPr>
        <w:tc>
          <w:tcPr>
            <w:tcW w:w="2860" w:type="dxa"/>
            <w:gridSpan w:val="2"/>
            <w:tcPrChange w:id="1136" w:author="Solsire Torres-Ignacio Cardenas" w:date="2012-01-19T01:29:00Z">
              <w:tcPr>
                <w:tcW w:w="2161" w:type="dxa"/>
                <w:gridSpan w:val="2"/>
              </w:tcPr>
            </w:tcPrChange>
          </w:tcPr>
          <w:p w14:paraId="3FF9F8E2"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3099" w:type="dxa"/>
            <w:gridSpan w:val="2"/>
            <w:tcPrChange w:id="1137" w:author="Solsire Torres-Ignacio Cardenas" w:date="2012-01-19T01:29:00Z">
              <w:tcPr>
                <w:tcW w:w="2161" w:type="dxa"/>
                <w:gridSpan w:val="4"/>
              </w:tcPr>
            </w:tcPrChange>
          </w:tcPr>
          <w:p w14:paraId="73CDCDEA"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860" w:type="dxa"/>
            <w:tcPrChange w:id="1138" w:author="Solsire Torres-Ignacio Cardenas" w:date="2012-01-19T01:29:00Z">
              <w:tcPr>
                <w:tcW w:w="2161" w:type="dxa"/>
              </w:tcPr>
            </w:tcPrChange>
          </w:tcPr>
          <w:p w14:paraId="396185B7" w14:textId="7F18FEA2" w:rsidR="000C1BF8" w:rsidRPr="007F47AC" w:rsidRDefault="005003BD" w:rsidP="005003BD">
            <w:pPr>
              <w:spacing w:line="360" w:lineRule="auto"/>
              <w:jc w:val="center"/>
              <w:rPr>
                <w:rFonts w:ascii="Arial" w:hAnsi="Arial" w:cs="Arial"/>
                <w:color w:val="000000" w:themeColor="text1"/>
                <w:sz w:val="28"/>
                <w:szCs w:val="28"/>
                <w:lang w:val="es-ES_tradnl"/>
              </w:rPr>
            </w:pPr>
            <w:del w:id="1139" w:author="Solsire Torres-Ignacio Cardenas" w:date="2012-01-19T01:29:00Z">
              <w:r w:rsidRPr="007F47AC">
                <w:rPr>
                  <w:rFonts w:ascii="Arial" w:hAnsi="Arial" w:cs="Arial"/>
                  <w:color w:val="000000" w:themeColor="text1"/>
                  <w:sz w:val="28"/>
                  <w:szCs w:val="28"/>
                  <w:lang w:val="es-ES_tradnl"/>
                </w:rPr>
                <w:delText>1</w:delText>
              </w:r>
            </w:del>
            <w:ins w:id="1140" w:author="Solsire Torres-Ignacio Cardenas" w:date="2012-01-19T01:29:00Z">
              <w:r w:rsidR="000C1BF8">
                <w:rPr>
                  <w:rFonts w:ascii="Arial" w:hAnsi="Arial" w:cs="Arial"/>
                  <w:color w:val="000000" w:themeColor="text1"/>
                  <w:sz w:val="28"/>
                  <w:szCs w:val="28"/>
                  <w:lang w:val="es-ES_tradnl"/>
                </w:rPr>
                <w:t>42</w:t>
              </w:r>
              <w:r w:rsidR="000C1BF8" w:rsidRPr="007F47AC">
                <w:rPr>
                  <w:rFonts w:ascii="Arial" w:hAnsi="Arial" w:cs="Arial"/>
                  <w:color w:val="000000" w:themeColor="text1"/>
                  <w:sz w:val="28"/>
                  <w:szCs w:val="28"/>
                  <w:lang w:val="es-ES_tradnl"/>
                </w:rPr>
                <w:t>.000,00</w:t>
              </w:r>
            </w:ins>
          </w:p>
        </w:tc>
        <w:tc>
          <w:tcPr>
            <w:tcW w:w="2161" w:type="dxa"/>
            <w:cellDel w:id="1141" w:author="Solsire Torres-Ignacio Cardenas" w:date="2012-01-19T01:29:00Z"/>
            <w:tcPrChange w:id="1142" w:author="Solsire Torres-Ignacio Cardenas" w:date="2012-01-19T01:29:00Z">
              <w:tcPr>
                <w:tcW w:w="2161" w:type="dxa"/>
                <w:gridSpan w:val="2"/>
                <w:cellDel w:id="1143" w:author="Solsire Torres-Ignacio Cardenas" w:date="2012-01-19T01:29:00Z"/>
              </w:tcPr>
            </w:tcPrChange>
          </w:tcPr>
          <w:p w14:paraId="1EA81DD5" w14:textId="77777777" w:rsidR="005003BD" w:rsidRPr="007F47AC" w:rsidRDefault="005003BD" w:rsidP="005003BD">
            <w:pPr>
              <w:spacing w:line="360" w:lineRule="auto"/>
              <w:jc w:val="center"/>
              <w:rPr>
                <w:rFonts w:ascii="Arial" w:hAnsi="Arial" w:cs="Arial"/>
                <w:color w:val="000000" w:themeColor="text1"/>
                <w:sz w:val="28"/>
                <w:szCs w:val="28"/>
                <w:lang w:val="es-ES_tradnl"/>
              </w:rPr>
            </w:pPr>
            <w:del w:id="1144" w:author="Solsire Torres-Ignacio Cardenas" w:date="2012-01-19T01:29:00Z">
              <w:r w:rsidRPr="007F47AC">
                <w:rPr>
                  <w:rFonts w:ascii="Arial" w:hAnsi="Arial" w:cs="Arial"/>
                  <w:color w:val="000000" w:themeColor="text1"/>
                  <w:sz w:val="28"/>
                  <w:szCs w:val="28"/>
                  <w:lang w:val="es-ES_tradnl"/>
                </w:rPr>
                <w:delText>84.000,00</w:delText>
              </w:r>
            </w:del>
          </w:p>
        </w:tc>
      </w:tr>
      <w:tr w:rsidR="000C1BF8" w:rsidRPr="007F47AC" w14:paraId="30128DC3" w14:textId="665E96C2" w:rsidTr="000C1BF8">
        <w:trPr>
          <w:trHeight w:val="761"/>
          <w:trPrChange w:id="1145" w:author="Solsire Torres-Ignacio Cardenas" w:date="2012-01-19T01:29:00Z">
            <w:trPr>
              <w:trHeight w:val="761"/>
            </w:trPr>
          </w:trPrChange>
        </w:trPr>
        <w:tc>
          <w:tcPr>
            <w:tcW w:w="2860" w:type="dxa"/>
            <w:gridSpan w:val="2"/>
            <w:tcPrChange w:id="1146" w:author="Solsire Torres-Ignacio Cardenas" w:date="2012-01-19T01:29:00Z">
              <w:tcPr>
                <w:tcW w:w="2161" w:type="dxa"/>
                <w:gridSpan w:val="2"/>
              </w:tcPr>
            </w:tcPrChange>
          </w:tcPr>
          <w:p w14:paraId="3A3FFDB4"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3099" w:type="dxa"/>
            <w:gridSpan w:val="2"/>
            <w:tcPrChange w:id="1147" w:author="Solsire Torres-Ignacio Cardenas" w:date="2012-01-19T01:29:00Z">
              <w:tcPr>
                <w:tcW w:w="2161" w:type="dxa"/>
                <w:gridSpan w:val="4"/>
              </w:tcPr>
            </w:tcPrChange>
          </w:tcPr>
          <w:p w14:paraId="43F4BC88" w14:textId="1B763C6C" w:rsidR="000C1BF8" w:rsidRPr="007F47AC" w:rsidRDefault="005003BD" w:rsidP="005003BD">
            <w:pPr>
              <w:spacing w:line="360" w:lineRule="auto"/>
              <w:jc w:val="center"/>
              <w:rPr>
                <w:rFonts w:ascii="Arial" w:hAnsi="Arial" w:cs="Arial"/>
                <w:color w:val="000000" w:themeColor="text1"/>
                <w:sz w:val="28"/>
                <w:szCs w:val="28"/>
                <w:lang w:val="es-ES_tradnl"/>
              </w:rPr>
            </w:pPr>
            <w:del w:id="1148" w:author="Solsire Torres-Ignacio Cardenas" w:date="2012-01-19T01:29:00Z">
              <w:r w:rsidRPr="007F47AC">
                <w:rPr>
                  <w:rFonts w:ascii="Arial" w:hAnsi="Arial" w:cs="Arial"/>
                  <w:color w:val="000000" w:themeColor="text1"/>
                  <w:sz w:val="28"/>
                  <w:szCs w:val="28"/>
                  <w:lang w:val="es-ES_tradnl"/>
                </w:rPr>
                <w:delText>2</w:delText>
              </w:r>
            </w:del>
            <w:ins w:id="1149" w:author="Solsire Torres-Ignacio Cardenas" w:date="2012-01-19T01:29:00Z">
              <w:r w:rsidR="000C1BF8">
                <w:rPr>
                  <w:rFonts w:ascii="Arial" w:hAnsi="Arial" w:cs="Arial"/>
                  <w:color w:val="000000" w:themeColor="text1"/>
                  <w:sz w:val="28"/>
                  <w:szCs w:val="28"/>
                  <w:lang w:val="es-ES_tradnl"/>
                </w:rPr>
                <w:t>3</w:t>
              </w:r>
            </w:ins>
            <w:r w:rsidR="000D47E1">
              <w:rPr>
                <w:rFonts w:ascii="Arial" w:hAnsi="Arial" w:cs="Arial"/>
                <w:color w:val="000000" w:themeColor="text1"/>
                <w:sz w:val="28"/>
                <w:szCs w:val="28"/>
                <w:lang w:val="es-ES_tradnl"/>
              </w:rPr>
              <w:t>.</w:t>
            </w:r>
            <w:r w:rsidR="000C1BF8">
              <w:rPr>
                <w:rFonts w:ascii="Arial" w:hAnsi="Arial" w:cs="Arial"/>
                <w:color w:val="000000" w:themeColor="text1"/>
                <w:sz w:val="28"/>
                <w:szCs w:val="28"/>
                <w:lang w:val="es-ES_tradnl"/>
              </w:rPr>
              <w:t>000</w:t>
            </w:r>
            <w:r w:rsidR="000D47E1">
              <w:rPr>
                <w:rFonts w:ascii="Arial" w:hAnsi="Arial" w:cs="Arial"/>
                <w:color w:val="000000" w:themeColor="text1"/>
                <w:sz w:val="28"/>
                <w:szCs w:val="28"/>
                <w:lang w:val="es-ES_tradnl"/>
              </w:rPr>
              <w:t>,00</w:t>
            </w:r>
          </w:p>
        </w:tc>
        <w:tc>
          <w:tcPr>
            <w:tcW w:w="2860" w:type="dxa"/>
            <w:tcPrChange w:id="1150" w:author="Solsire Torres-Ignacio Cardenas" w:date="2012-01-19T01:29:00Z">
              <w:tcPr>
                <w:tcW w:w="2161" w:type="dxa"/>
              </w:tcPr>
            </w:tcPrChange>
          </w:tcPr>
          <w:p w14:paraId="1EF17497" w14:textId="21F8A964" w:rsidR="000C1BF8" w:rsidRPr="007F47AC" w:rsidRDefault="005003BD" w:rsidP="005003BD">
            <w:pPr>
              <w:spacing w:line="360" w:lineRule="auto"/>
              <w:jc w:val="center"/>
              <w:rPr>
                <w:rFonts w:ascii="Arial" w:hAnsi="Arial" w:cs="Arial"/>
                <w:color w:val="000000" w:themeColor="text1"/>
                <w:sz w:val="28"/>
                <w:szCs w:val="28"/>
                <w:lang w:val="es-ES_tradnl"/>
              </w:rPr>
            </w:pPr>
            <w:del w:id="1151" w:author="Solsire Torres-Ignacio Cardenas" w:date="2012-01-19T01:29:00Z">
              <w:r w:rsidRPr="007F47AC">
                <w:rPr>
                  <w:rFonts w:ascii="Arial" w:hAnsi="Arial" w:cs="Arial"/>
                  <w:color w:val="000000" w:themeColor="text1"/>
                  <w:sz w:val="28"/>
                  <w:szCs w:val="28"/>
                  <w:lang w:val="es-ES_tradnl"/>
                </w:rPr>
                <w:delText>15</w:delText>
              </w:r>
            </w:del>
            <w:ins w:id="1152" w:author="Solsire Torres-Ignacio Cardenas" w:date="2012-01-19T01:29:00Z">
              <w:r w:rsidR="000C1BF8">
                <w:rPr>
                  <w:rFonts w:ascii="Arial" w:hAnsi="Arial" w:cs="Arial"/>
                  <w:color w:val="000000" w:themeColor="text1"/>
                  <w:sz w:val="28"/>
                  <w:szCs w:val="28"/>
                  <w:lang w:val="es-ES_tradnl"/>
                </w:rPr>
                <w:t>18</w:t>
              </w:r>
              <w:r w:rsidR="000C1BF8" w:rsidRPr="007F47AC">
                <w:rPr>
                  <w:rFonts w:ascii="Arial" w:hAnsi="Arial" w:cs="Arial"/>
                  <w:color w:val="000000" w:themeColor="text1"/>
                  <w:sz w:val="28"/>
                  <w:szCs w:val="28"/>
                  <w:lang w:val="es-ES_tradnl"/>
                </w:rPr>
                <w:t>.000,00</w:t>
              </w:r>
            </w:ins>
          </w:p>
        </w:tc>
        <w:tc>
          <w:tcPr>
            <w:tcW w:w="2161" w:type="dxa"/>
            <w:cellDel w:id="1153" w:author="Solsire Torres-Ignacio Cardenas" w:date="2012-01-19T01:29:00Z"/>
            <w:tcPrChange w:id="1154" w:author="Solsire Torres-Ignacio Cardenas" w:date="2012-01-19T01:29:00Z">
              <w:tcPr>
                <w:tcW w:w="2161" w:type="dxa"/>
                <w:gridSpan w:val="2"/>
                <w:cellDel w:id="1155" w:author="Solsire Torres-Ignacio Cardenas" w:date="2012-01-19T01:29:00Z"/>
              </w:tcPr>
            </w:tcPrChange>
          </w:tcPr>
          <w:p w14:paraId="712EC2AD" w14:textId="77777777" w:rsidR="005003BD" w:rsidRPr="007F47AC" w:rsidRDefault="005003BD" w:rsidP="005003BD">
            <w:pPr>
              <w:spacing w:line="360" w:lineRule="auto"/>
              <w:jc w:val="center"/>
              <w:rPr>
                <w:rFonts w:ascii="Arial" w:hAnsi="Arial" w:cs="Arial"/>
                <w:color w:val="000000" w:themeColor="text1"/>
                <w:sz w:val="28"/>
                <w:szCs w:val="28"/>
                <w:lang w:val="es-ES_tradnl"/>
              </w:rPr>
            </w:pPr>
            <w:del w:id="1156" w:author="Solsire Torres-Ignacio Cardenas" w:date="2012-01-19T01:29:00Z">
              <w:r w:rsidRPr="007F47AC">
                <w:rPr>
                  <w:rFonts w:ascii="Arial" w:hAnsi="Arial" w:cs="Arial"/>
                  <w:color w:val="000000" w:themeColor="text1"/>
                  <w:sz w:val="28"/>
                  <w:szCs w:val="28"/>
                  <w:lang w:val="es-ES_tradnl"/>
                </w:rPr>
                <w:delText>24.000,00</w:delText>
              </w:r>
            </w:del>
          </w:p>
        </w:tc>
      </w:tr>
      <w:tr w:rsidR="000C1BF8" w:rsidRPr="007F47AC" w14:paraId="62A35AA0" w14:textId="2AFD509C" w:rsidTr="000C1BF8">
        <w:trPr>
          <w:trHeight w:val="476"/>
          <w:trPrChange w:id="1157" w:author="Solsire Torres-Ignacio Cardenas" w:date="2012-01-19T01:29:00Z">
            <w:trPr>
              <w:trHeight w:val="476"/>
            </w:trPr>
          </w:trPrChange>
        </w:trPr>
        <w:tc>
          <w:tcPr>
            <w:tcW w:w="2860" w:type="dxa"/>
            <w:gridSpan w:val="2"/>
            <w:tcPrChange w:id="1158" w:author="Solsire Torres-Ignacio Cardenas" w:date="2012-01-19T01:29:00Z">
              <w:tcPr>
                <w:tcW w:w="2161" w:type="dxa"/>
                <w:gridSpan w:val="2"/>
              </w:tcPr>
            </w:tcPrChange>
          </w:tcPr>
          <w:p w14:paraId="52D54190"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3099" w:type="dxa"/>
            <w:gridSpan w:val="2"/>
            <w:tcPrChange w:id="1159" w:author="Solsire Torres-Ignacio Cardenas" w:date="2012-01-19T01:29:00Z">
              <w:tcPr>
                <w:tcW w:w="2161" w:type="dxa"/>
                <w:gridSpan w:val="4"/>
              </w:tcPr>
            </w:tcPrChange>
          </w:tcPr>
          <w:p w14:paraId="5A411557"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860" w:type="dxa"/>
            <w:tcPrChange w:id="1160" w:author="Solsire Torres-Ignacio Cardenas" w:date="2012-01-19T01:29:00Z">
              <w:tcPr>
                <w:tcW w:w="2161" w:type="dxa"/>
              </w:tcPr>
            </w:tcPrChange>
          </w:tcPr>
          <w:p w14:paraId="0DDC9741" w14:textId="523DAD02" w:rsidR="000C1BF8" w:rsidRPr="007F47AC" w:rsidRDefault="005003BD" w:rsidP="005003BD">
            <w:pPr>
              <w:spacing w:line="360" w:lineRule="auto"/>
              <w:jc w:val="center"/>
              <w:rPr>
                <w:rFonts w:ascii="Arial" w:hAnsi="Arial" w:cs="Arial"/>
                <w:color w:val="000000" w:themeColor="text1"/>
                <w:sz w:val="28"/>
                <w:szCs w:val="28"/>
                <w:lang w:val="es-ES_tradnl"/>
              </w:rPr>
            </w:pPr>
            <w:del w:id="1161" w:author="Solsire Torres-Ignacio Cardenas" w:date="2012-01-19T01:29:00Z">
              <w:r w:rsidRPr="007F47AC">
                <w:rPr>
                  <w:rFonts w:ascii="Arial" w:hAnsi="Arial" w:cs="Arial"/>
                  <w:color w:val="000000" w:themeColor="text1"/>
                  <w:sz w:val="28"/>
                  <w:szCs w:val="28"/>
                  <w:lang w:val="es-ES_tradnl"/>
                </w:rPr>
                <w:delText>1</w:delText>
              </w:r>
            </w:del>
            <w:ins w:id="1162" w:author="Solsire Torres-Ignacio Cardenas" w:date="2012-01-19T01:29:00Z">
              <w:r w:rsidR="000C1BF8">
                <w:rPr>
                  <w:rFonts w:ascii="Arial" w:hAnsi="Arial" w:cs="Arial"/>
                  <w:color w:val="000000" w:themeColor="text1"/>
                  <w:sz w:val="28"/>
                  <w:szCs w:val="28"/>
                  <w:lang w:val="es-ES_tradnl"/>
                </w:rPr>
                <w:t>6</w:t>
              </w:r>
              <w:r w:rsidR="000C1BF8" w:rsidRPr="007F47AC">
                <w:rPr>
                  <w:rFonts w:ascii="Arial" w:hAnsi="Arial" w:cs="Arial"/>
                  <w:color w:val="000000" w:themeColor="text1"/>
                  <w:sz w:val="28"/>
                  <w:szCs w:val="28"/>
                  <w:lang w:val="es-ES_tradnl"/>
                </w:rPr>
                <w:t>.000,00</w:t>
              </w:r>
            </w:ins>
          </w:p>
        </w:tc>
        <w:tc>
          <w:tcPr>
            <w:tcW w:w="2161" w:type="dxa"/>
            <w:cellDel w:id="1163" w:author="Solsire Torres-Ignacio Cardenas" w:date="2012-01-19T01:29:00Z"/>
            <w:tcPrChange w:id="1164" w:author="Solsire Torres-Ignacio Cardenas" w:date="2012-01-19T01:29:00Z">
              <w:tcPr>
                <w:tcW w:w="2161" w:type="dxa"/>
                <w:gridSpan w:val="2"/>
                <w:cellDel w:id="1165" w:author="Solsire Torres-Ignacio Cardenas" w:date="2012-01-19T01:29:00Z"/>
              </w:tcPr>
            </w:tcPrChange>
          </w:tcPr>
          <w:p w14:paraId="7A6F07B9" w14:textId="77777777" w:rsidR="005003BD" w:rsidRPr="007F47AC" w:rsidRDefault="005003BD" w:rsidP="005003BD">
            <w:pPr>
              <w:spacing w:line="360" w:lineRule="auto"/>
              <w:jc w:val="center"/>
              <w:rPr>
                <w:rFonts w:ascii="Arial" w:hAnsi="Arial" w:cs="Arial"/>
                <w:color w:val="000000" w:themeColor="text1"/>
                <w:sz w:val="28"/>
                <w:szCs w:val="28"/>
                <w:lang w:val="es-ES_tradnl"/>
              </w:rPr>
            </w:pPr>
            <w:del w:id="1166" w:author="Solsire Torres-Ignacio Cardenas" w:date="2012-01-19T01:29:00Z">
              <w:r w:rsidRPr="007F47AC">
                <w:rPr>
                  <w:rFonts w:ascii="Arial" w:hAnsi="Arial" w:cs="Arial"/>
                  <w:color w:val="000000" w:themeColor="text1"/>
                  <w:sz w:val="28"/>
                  <w:szCs w:val="28"/>
                  <w:lang w:val="es-ES_tradnl"/>
                </w:rPr>
                <w:delText>12.000,00</w:delText>
              </w:r>
            </w:del>
          </w:p>
        </w:tc>
      </w:tr>
      <w:tr w:rsidR="000C1BF8" w:rsidRPr="007F47AC" w14:paraId="1785E410" w14:textId="2850E78A" w:rsidTr="000C1BF8">
        <w:trPr>
          <w:trHeight w:val="495"/>
          <w:trPrChange w:id="1167" w:author="Solsire Torres-Ignacio Cardenas" w:date="2012-01-19T01:29:00Z">
            <w:trPr>
              <w:trHeight w:val="495"/>
            </w:trPr>
          </w:trPrChange>
        </w:trPr>
        <w:tc>
          <w:tcPr>
            <w:tcW w:w="2860" w:type="dxa"/>
            <w:gridSpan w:val="2"/>
            <w:tcPrChange w:id="1168" w:author="Solsire Torres-Ignacio Cardenas" w:date="2012-01-19T01:29:00Z">
              <w:tcPr>
                <w:tcW w:w="2161" w:type="dxa"/>
                <w:gridSpan w:val="2"/>
              </w:tcPr>
            </w:tcPrChange>
          </w:tcPr>
          <w:p w14:paraId="2FD886F0"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3099" w:type="dxa"/>
            <w:gridSpan w:val="2"/>
            <w:tcPrChange w:id="1169" w:author="Solsire Torres-Ignacio Cardenas" w:date="2012-01-19T01:29:00Z">
              <w:tcPr>
                <w:tcW w:w="2161" w:type="dxa"/>
                <w:gridSpan w:val="4"/>
              </w:tcPr>
            </w:tcPrChange>
          </w:tcPr>
          <w:p w14:paraId="20BD84B9" w14:textId="4B60C634" w:rsidR="000C1BF8" w:rsidRPr="007F47AC" w:rsidRDefault="005003BD" w:rsidP="005003BD">
            <w:pPr>
              <w:spacing w:line="360" w:lineRule="auto"/>
              <w:jc w:val="center"/>
              <w:rPr>
                <w:rFonts w:ascii="Arial" w:hAnsi="Arial" w:cs="Arial"/>
                <w:color w:val="000000" w:themeColor="text1"/>
                <w:sz w:val="28"/>
                <w:szCs w:val="28"/>
                <w:lang w:val="es-ES_tradnl"/>
              </w:rPr>
            </w:pPr>
            <w:del w:id="1170" w:author="Solsire Torres-Ignacio Cardenas" w:date="2012-01-19T01:29:00Z">
              <w:r w:rsidRPr="007F47AC">
                <w:rPr>
                  <w:rFonts w:ascii="Arial" w:hAnsi="Arial" w:cs="Arial"/>
                  <w:color w:val="000000" w:themeColor="text1"/>
                  <w:sz w:val="28"/>
                  <w:szCs w:val="28"/>
                  <w:lang w:val="es-ES_tradnl"/>
                </w:rPr>
                <w:delText>1</w:delText>
              </w:r>
              <w:r w:rsidR="00F241E8" w:rsidRPr="007F47AC">
                <w:rPr>
                  <w:rFonts w:ascii="Arial" w:hAnsi="Arial" w:cs="Arial"/>
                  <w:color w:val="000000" w:themeColor="text1"/>
                  <w:sz w:val="28"/>
                  <w:szCs w:val="28"/>
                  <w:lang w:val="es-ES_tradnl"/>
                </w:rPr>
                <w:delText>9.800</w:delText>
              </w:r>
            </w:del>
            <w:ins w:id="1171" w:author="Solsire Torres-Ignacio Cardenas" w:date="2012-01-19T01:29:00Z">
              <w:r w:rsidR="000D47E1">
                <w:rPr>
                  <w:rFonts w:ascii="Arial" w:hAnsi="Arial" w:cs="Arial"/>
                  <w:color w:val="000000" w:themeColor="text1"/>
                  <w:sz w:val="28"/>
                  <w:szCs w:val="28"/>
                  <w:lang w:val="es-ES_tradnl"/>
                </w:rPr>
                <w:t>13</w:t>
              </w:r>
              <w:r w:rsidR="000A4146">
                <w:rPr>
                  <w:rFonts w:ascii="Arial" w:hAnsi="Arial" w:cs="Arial"/>
                  <w:color w:val="000000" w:themeColor="text1"/>
                  <w:sz w:val="28"/>
                  <w:szCs w:val="28"/>
                  <w:lang w:val="es-ES_tradnl"/>
                </w:rPr>
                <w:t>.</w:t>
              </w:r>
              <w:r w:rsidR="000D47E1">
                <w:rPr>
                  <w:rFonts w:ascii="Arial" w:hAnsi="Arial" w:cs="Arial"/>
                  <w:color w:val="000000" w:themeColor="text1"/>
                  <w:sz w:val="28"/>
                  <w:szCs w:val="28"/>
                  <w:lang w:val="es-ES_tradnl"/>
                </w:rPr>
                <w:t>928</w:t>
              </w:r>
            </w:ins>
            <w:r w:rsidR="000C1BF8" w:rsidRPr="007F47AC">
              <w:rPr>
                <w:rFonts w:ascii="Arial" w:hAnsi="Arial" w:cs="Arial"/>
                <w:color w:val="000000" w:themeColor="text1"/>
                <w:sz w:val="28"/>
                <w:szCs w:val="28"/>
                <w:lang w:val="es-ES_tradnl"/>
              </w:rPr>
              <w:t>,00</w:t>
            </w:r>
          </w:p>
        </w:tc>
        <w:tc>
          <w:tcPr>
            <w:tcW w:w="2860" w:type="dxa"/>
            <w:tcPrChange w:id="1172" w:author="Solsire Torres-Ignacio Cardenas" w:date="2012-01-19T01:29:00Z">
              <w:tcPr>
                <w:tcW w:w="2161" w:type="dxa"/>
              </w:tcPr>
            </w:tcPrChange>
          </w:tcPr>
          <w:p w14:paraId="21997763" w14:textId="5AA0950D" w:rsidR="000C1BF8" w:rsidRPr="007F47AC" w:rsidRDefault="005003BD" w:rsidP="005003BD">
            <w:pPr>
              <w:spacing w:line="360" w:lineRule="auto"/>
              <w:jc w:val="center"/>
              <w:rPr>
                <w:rFonts w:ascii="Arial" w:hAnsi="Arial" w:cs="Arial"/>
                <w:color w:val="000000" w:themeColor="text1"/>
                <w:sz w:val="28"/>
                <w:szCs w:val="28"/>
                <w:lang w:val="es-ES_tradnl"/>
              </w:rPr>
            </w:pPr>
            <w:del w:id="1173" w:author="Solsire Torres-Ignacio Cardenas" w:date="2012-01-19T01:29:00Z">
              <w:r w:rsidRPr="007F47AC">
                <w:rPr>
                  <w:rFonts w:ascii="Arial" w:hAnsi="Arial" w:cs="Arial"/>
                  <w:color w:val="000000" w:themeColor="text1"/>
                  <w:sz w:val="28"/>
                  <w:szCs w:val="28"/>
                  <w:lang w:val="es-ES_tradnl"/>
                </w:rPr>
                <w:delText>20</w:delText>
              </w:r>
            </w:del>
            <w:ins w:id="1174" w:author="Solsire Torres-Ignacio Cardenas" w:date="2012-01-19T01:29:00Z">
              <w:r w:rsidR="000C1BF8">
                <w:rPr>
                  <w:rFonts w:ascii="Arial" w:hAnsi="Arial" w:cs="Arial"/>
                  <w:color w:val="000000" w:themeColor="text1"/>
                  <w:sz w:val="28"/>
                  <w:szCs w:val="28"/>
                  <w:lang w:val="es-ES_tradnl"/>
                </w:rPr>
                <w:t>86.</w:t>
              </w:r>
              <w:r w:rsidR="00BE5719">
                <w:rPr>
                  <w:rFonts w:ascii="Arial" w:hAnsi="Arial" w:cs="Arial"/>
                  <w:color w:val="000000" w:themeColor="text1"/>
                  <w:sz w:val="28"/>
                  <w:szCs w:val="28"/>
                  <w:lang w:val="es-ES_tradnl"/>
                </w:rPr>
                <w:t>49</w:t>
              </w:r>
              <w:r w:rsidR="000C1BF8">
                <w:rPr>
                  <w:rFonts w:ascii="Arial" w:hAnsi="Arial" w:cs="Arial"/>
                  <w:color w:val="000000" w:themeColor="text1"/>
                  <w:sz w:val="28"/>
                  <w:szCs w:val="28"/>
                  <w:lang w:val="es-ES_tradnl"/>
                </w:rPr>
                <w:t>6</w:t>
              </w:r>
              <w:r w:rsidR="000C1BF8" w:rsidRPr="007F47AC">
                <w:rPr>
                  <w:rFonts w:ascii="Arial" w:hAnsi="Arial" w:cs="Arial"/>
                  <w:color w:val="000000" w:themeColor="text1"/>
                  <w:sz w:val="28"/>
                  <w:szCs w:val="28"/>
                  <w:lang w:val="es-ES_tradnl"/>
                </w:rPr>
                <w:t>,00</w:t>
              </w:r>
            </w:ins>
          </w:p>
        </w:tc>
        <w:tc>
          <w:tcPr>
            <w:tcW w:w="2161" w:type="dxa"/>
            <w:cellDel w:id="1175" w:author="Solsire Torres-Ignacio Cardenas" w:date="2012-01-19T01:29:00Z"/>
            <w:tcPrChange w:id="1176" w:author="Solsire Torres-Ignacio Cardenas" w:date="2012-01-19T01:29:00Z">
              <w:tcPr>
                <w:tcW w:w="2161" w:type="dxa"/>
                <w:gridSpan w:val="2"/>
                <w:cellDel w:id="1177" w:author="Solsire Torres-Ignacio Cardenas" w:date="2012-01-19T01:29:00Z"/>
              </w:tcPr>
            </w:tcPrChange>
          </w:tcPr>
          <w:p w14:paraId="5C525EE0" w14:textId="77777777" w:rsidR="005003BD" w:rsidRPr="007F47AC" w:rsidRDefault="005003BD" w:rsidP="005003BD">
            <w:pPr>
              <w:spacing w:line="360" w:lineRule="auto"/>
              <w:jc w:val="center"/>
              <w:rPr>
                <w:rFonts w:ascii="Arial" w:hAnsi="Arial" w:cs="Arial"/>
                <w:color w:val="000000" w:themeColor="text1"/>
                <w:sz w:val="28"/>
                <w:szCs w:val="28"/>
                <w:lang w:val="es-ES_tradnl"/>
              </w:rPr>
            </w:pPr>
            <w:del w:id="1178" w:author="Solsire Torres-Ignacio Cardenas" w:date="2012-01-19T01:29:00Z">
              <w:r w:rsidRPr="007F47AC">
                <w:rPr>
                  <w:rFonts w:ascii="Arial" w:hAnsi="Arial" w:cs="Arial"/>
                  <w:color w:val="000000" w:themeColor="text1"/>
                  <w:sz w:val="28"/>
                  <w:szCs w:val="28"/>
                  <w:lang w:val="es-ES_tradnl"/>
                </w:rPr>
                <w:delText>228</w:delText>
              </w:r>
              <w:r w:rsidR="00F241E8" w:rsidRPr="007F47AC">
                <w:rPr>
                  <w:rFonts w:ascii="Arial" w:hAnsi="Arial" w:cs="Arial"/>
                  <w:color w:val="000000" w:themeColor="text1"/>
                  <w:sz w:val="28"/>
                  <w:szCs w:val="28"/>
                  <w:lang w:val="es-ES_tradnl"/>
                </w:rPr>
                <w:delText>.600,00</w:delText>
              </w:r>
            </w:del>
          </w:p>
        </w:tc>
      </w:tr>
    </w:tbl>
    <w:p w14:paraId="068AFE27"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1D44C475"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72318F5F" w14:textId="2A413A3A"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w:t>
      </w:r>
      <w:del w:id="1179" w:author="Solsire Torres-Ignacio Cardenas" w:date="2012-01-19T01:29:00Z">
        <w:r w:rsidRPr="007F47AC">
          <w:rPr>
            <w:rFonts w:ascii="Arial" w:hAnsi="Arial" w:cs="Arial"/>
            <w:sz w:val="28"/>
            <w:szCs w:val="28"/>
            <w:lang w:val="es-ES_tradnl"/>
          </w:rPr>
          <w:delText xml:space="preserve">la </w:delText>
        </w:r>
        <w:r w:rsidR="00C75C14" w:rsidRPr="007F47AC">
          <w:rPr>
            <w:rFonts w:ascii="Arial" w:hAnsi="Arial" w:cs="Arial"/>
            <w:sz w:val="28"/>
            <w:szCs w:val="28"/>
            <w:lang w:val="es-ES_tradnl"/>
          </w:rPr>
          <w:delText>empresa</w:delText>
        </w:r>
      </w:del>
      <w:ins w:id="1180" w:author="Solsire Torres-Ignacio Cardenas" w:date="2012-01-19T01:29:00Z">
        <w:r w:rsidR="008A1638">
          <w:rPr>
            <w:rFonts w:ascii="Arial" w:hAnsi="Arial" w:cs="Arial"/>
            <w:sz w:val="28"/>
            <w:szCs w:val="28"/>
            <w:lang w:val="es-ES_tradnl"/>
          </w:rPr>
          <w:t xml:space="preserve">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ins>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72562BAA" w14:textId="77777777" w:rsidR="00820D04" w:rsidRPr="007F47AC" w:rsidRDefault="00820D04" w:rsidP="00C831D5">
      <w:pPr>
        <w:spacing w:line="360" w:lineRule="auto"/>
        <w:jc w:val="both"/>
        <w:rPr>
          <w:rFonts w:ascii="Arial" w:hAnsi="Arial" w:cs="Arial"/>
          <w:b/>
          <w:sz w:val="28"/>
          <w:szCs w:val="28"/>
          <w:lang w:val="es-ES_tradnl"/>
        </w:rPr>
      </w:pPr>
    </w:p>
    <w:p w14:paraId="6ED61835" w14:textId="77777777" w:rsidR="00C75C14" w:rsidRPr="007F47AC" w:rsidRDefault="00C75C14" w:rsidP="00C831D5">
      <w:pPr>
        <w:spacing w:line="360" w:lineRule="auto"/>
        <w:jc w:val="both"/>
        <w:rPr>
          <w:rFonts w:ascii="Arial" w:hAnsi="Arial" w:cs="Arial"/>
          <w:b/>
          <w:sz w:val="28"/>
          <w:szCs w:val="28"/>
          <w:lang w:val="es-ES_tradnl"/>
        </w:rPr>
      </w:pPr>
    </w:p>
    <w:p w14:paraId="266BA869"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14:paraId="0B288111"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Change w:id="1181">
          <w:tblGrid>
            <w:gridCol w:w="2881"/>
            <w:gridCol w:w="2881"/>
            <w:gridCol w:w="2882"/>
          </w:tblGrid>
        </w:tblGridChange>
      </w:tblGrid>
      <w:tr w:rsidR="00820D04" w:rsidRPr="007F47AC" w14:paraId="7308F0FF" w14:textId="77777777" w:rsidTr="00820D04">
        <w:tc>
          <w:tcPr>
            <w:tcW w:w="2881" w:type="dxa"/>
          </w:tcPr>
          <w:p w14:paraId="2BEC1024"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1A33F9F1" w14:textId="77777777" w:rsidR="00820D04" w:rsidRPr="007F47AC" w:rsidRDefault="00F85862" w:rsidP="005003BD">
            <w:pPr>
              <w:spacing w:line="360" w:lineRule="auto"/>
              <w:jc w:val="center"/>
              <w:rPr>
                <w:rFonts w:ascii="Arial" w:hAnsi="Arial" w:cs="Arial"/>
                <w:b/>
                <w:lang w:val="es-ES_tradnl"/>
              </w:rPr>
            </w:pPr>
            <w:r>
              <w:rPr>
                <w:rFonts w:ascii="Arial" w:hAnsi="Arial" w:cs="Arial"/>
                <w:b/>
                <w:lang w:val="es-ES_tradnl"/>
              </w:rPr>
              <w:t>Salario Mensual</w:t>
            </w:r>
            <w:ins w:id="1182" w:author="Solsire Torres-Ignacio Cardenas" w:date="2012-01-19T01:29:00Z">
              <w:r>
                <w:rPr>
                  <w:rFonts w:ascii="Arial" w:hAnsi="Arial" w:cs="Arial"/>
                  <w:b/>
                  <w:lang w:val="es-ES_tradnl"/>
                </w:rPr>
                <w:t xml:space="preserve"> (Bs.F)</w:t>
              </w:r>
            </w:ins>
          </w:p>
        </w:tc>
        <w:tc>
          <w:tcPr>
            <w:tcW w:w="2882" w:type="dxa"/>
          </w:tcPr>
          <w:p w14:paraId="57084341" w14:textId="2363914C" w:rsidR="00820D04" w:rsidRPr="007F47AC" w:rsidRDefault="005003BD" w:rsidP="00F85862">
            <w:pPr>
              <w:spacing w:line="360" w:lineRule="auto"/>
              <w:jc w:val="center"/>
              <w:rPr>
                <w:rFonts w:ascii="Arial" w:hAnsi="Arial" w:cs="Arial"/>
                <w:b/>
                <w:lang w:val="es-ES_tradnl"/>
              </w:rPr>
            </w:pPr>
            <w:r w:rsidRPr="007F47AC">
              <w:rPr>
                <w:rFonts w:ascii="Arial" w:hAnsi="Arial" w:cs="Arial"/>
                <w:b/>
                <w:lang w:val="es-ES_tradnl"/>
              </w:rPr>
              <w:t>Salario</w:t>
            </w:r>
            <w:r w:rsidR="00F85862">
              <w:rPr>
                <w:rFonts w:ascii="Arial" w:hAnsi="Arial" w:cs="Arial"/>
                <w:b/>
                <w:lang w:val="es-ES_tradnl"/>
              </w:rPr>
              <w:t xml:space="preserve"> </w:t>
            </w:r>
            <w:del w:id="1183" w:author="Solsire Torres-Ignacio Cardenas" w:date="2012-01-19T01:29:00Z">
              <w:r w:rsidRPr="007F47AC">
                <w:rPr>
                  <w:rFonts w:ascii="Arial" w:hAnsi="Arial" w:cs="Arial"/>
                  <w:b/>
                  <w:lang w:val="es-ES_tradnl"/>
                </w:rPr>
                <w:delText>Anual</w:delText>
              </w:r>
            </w:del>
            <w:ins w:id="1184" w:author="Solsire Torres-Ignacio Cardenas" w:date="2012-01-19T01:29:00Z">
              <w:r w:rsidR="00F85862">
                <w:rPr>
                  <w:rFonts w:ascii="Arial" w:hAnsi="Arial" w:cs="Arial"/>
                  <w:b/>
                  <w:lang w:val="es-ES_tradnl"/>
                </w:rPr>
                <w:t>por hora (Bs.F</w:t>
              </w:r>
              <w:r w:rsidR="00383428">
                <w:rPr>
                  <w:rFonts w:ascii="Arial" w:hAnsi="Arial" w:cs="Arial"/>
                  <w:b/>
                  <w:lang w:val="es-ES_tradnl"/>
                </w:rPr>
                <w:t>/hr</w:t>
              </w:r>
              <w:r w:rsidR="00F85862">
                <w:rPr>
                  <w:rFonts w:ascii="Arial" w:hAnsi="Arial" w:cs="Arial"/>
                  <w:b/>
                  <w:lang w:val="es-ES_tradnl"/>
                </w:rPr>
                <w:t>)</w:t>
              </w:r>
            </w:ins>
          </w:p>
        </w:tc>
      </w:tr>
      <w:tr w:rsidR="00820D04" w:rsidRPr="007F47AC" w14:paraId="6C6C41F2" w14:textId="77777777" w:rsidTr="00796A14">
        <w:tblPrEx>
          <w:tblW w:w="0" w:type="auto"/>
          <w:tblPrExChange w:id="1185" w:author="Solsire Torres-Ignacio Cardenas" w:date="2012-01-19T01:29:00Z">
            <w:tblPrEx>
              <w:tblW w:w="0" w:type="auto"/>
            </w:tblPrEx>
          </w:tblPrExChange>
        </w:tblPrEx>
        <w:trPr>
          <w:trHeight w:val="1164"/>
          <w:trPrChange w:id="1186" w:author="Solsire Torres-Ignacio Cardenas" w:date="2012-01-19T01:29:00Z">
            <w:trPr>
              <w:trHeight w:val="1164"/>
            </w:trPr>
          </w:trPrChange>
        </w:trPr>
        <w:tc>
          <w:tcPr>
            <w:tcW w:w="2881" w:type="dxa"/>
            <w:tcPrChange w:id="1187" w:author="Solsire Torres-Ignacio Cardenas" w:date="2012-01-19T01:29:00Z">
              <w:tcPr>
                <w:tcW w:w="2881" w:type="dxa"/>
              </w:tcPr>
            </w:tcPrChange>
          </w:tcPr>
          <w:p w14:paraId="3912656B"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ins w:id="1188" w:author="Solsire Torres-Ignacio Cardenas" w:date="2012-01-19T01:29:00Z">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ins>
          </w:p>
        </w:tc>
        <w:tc>
          <w:tcPr>
            <w:tcW w:w="2881" w:type="dxa"/>
            <w:tcPrChange w:id="1189" w:author="Solsire Torres-Ignacio Cardenas" w:date="2012-01-19T01:29:00Z">
              <w:tcPr>
                <w:tcW w:w="2881" w:type="dxa"/>
              </w:tcPr>
            </w:tcPrChange>
          </w:tcPr>
          <w:p w14:paraId="11C97A3D" w14:textId="3DC9DC5D" w:rsidR="00820D04" w:rsidRPr="00E01CB8" w:rsidRDefault="00515CA5" w:rsidP="00D8628F">
            <w:pPr>
              <w:spacing w:line="360" w:lineRule="auto"/>
              <w:jc w:val="center"/>
              <w:rPr>
                <w:rFonts w:ascii="Arial" w:hAnsi="Arial" w:cs="Arial"/>
                <w:highlight w:val="yellow"/>
                <w:lang w:val="es-ES_tradnl"/>
              </w:rPr>
            </w:pPr>
            <w:del w:id="1190" w:author="Solsire Torres-Ignacio Cardenas" w:date="2012-01-19T01:29:00Z">
              <w:r w:rsidRPr="007F47AC">
                <w:rPr>
                  <w:rFonts w:ascii="Arial" w:hAnsi="Arial" w:cs="Arial"/>
                  <w:lang w:val="es-ES_tradnl"/>
                </w:rPr>
                <w:delText>5.</w:delText>
              </w:r>
              <w:r w:rsidR="00D8628F">
                <w:rPr>
                  <w:rFonts w:ascii="Arial" w:hAnsi="Arial" w:cs="Arial"/>
                  <w:lang w:val="es-ES_tradnl"/>
                </w:rPr>
                <w:delText>700</w:delText>
              </w:r>
            </w:del>
            <w:ins w:id="1191" w:author="Solsire Torres-Ignacio Cardenas" w:date="2012-01-19T01:29:00Z">
              <w:r w:rsidR="00796A14">
                <w:rPr>
                  <w:rFonts w:ascii="Arial" w:hAnsi="Arial" w:cs="Arial"/>
                  <w:highlight w:val="yellow"/>
                  <w:lang w:val="es-ES_tradnl"/>
                </w:rPr>
                <w:t>6</w:t>
              </w:r>
              <w:r w:rsidRPr="00E01CB8">
                <w:rPr>
                  <w:rFonts w:ascii="Arial" w:hAnsi="Arial" w:cs="Arial"/>
                  <w:highlight w:val="yellow"/>
                  <w:lang w:val="es-ES_tradnl"/>
                </w:rPr>
                <w:t>.</w:t>
              </w:r>
              <w:r w:rsidR="00796A14">
                <w:rPr>
                  <w:rFonts w:ascii="Arial" w:hAnsi="Arial" w:cs="Arial"/>
                  <w:highlight w:val="yellow"/>
                  <w:lang w:val="es-ES_tradnl"/>
                </w:rPr>
                <w:t>0</w:t>
              </w:r>
              <w:r w:rsidR="00D8628F" w:rsidRPr="00E01CB8">
                <w:rPr>
                  <w:rFonts w:ascii="Arial" w:hAnsi="Arial" w:cs="Arial"/>
                  <w:highlight w:val="yellow"/>
                  <w:lang w:val="es-ES_tradnl"/>
                </w:rPr>
                <w:t>00</w:t>
              </w:r>
            </w:ins>
            <w:r w:rsidRPr="00E01CB8">
              <w:rPr>
                <w:rFonts w:ascii="Arial" w:hAnsi="Arial"/>
                <w:highlight w:val="yellow"/>
                <w:lang w:val="es-ES_tradnl"/>
                <w:rPrChange w:id="1192" w:author="Solsire Torres-Ignacio Cardenas" w:date="2012-01-19T01:29:00Z">
                  <w:rPr>
                    <w:rFonts w:ascii="Arial" w:hAnsi="Arial"/>
                    <w:lang w:val="es-ES_tradnl"/>
                  </w:rPr>
                </w:rPrChange>
              </w:rPr>
              <w:t>,00</w:t>
            </w:r>
          </w:p>
        </w:tc>
        <w:tc>
          <w:tcPr>
            <w:tcW w:w="2882" w:type="dxa"/>
            <w:tcPrChange w:id="1193" w:author="Solsire Torres-Ignacio Cardenas" w:date="2012-01-19T01:29:00Z">
              <w:tcPr>
                <w:tcW w:w="2882" w:type="dxa"/>
              </w:tcPr>
            </w:tcPrChange>
          </w:tcPr>
          <w:p w14:paraId="79632AC2" w14:textId="0417A7C4" w:rsidR="00820D04" w:rsidRPr="00E01CB8" w:rsidRDefault="00D8628F" w:rsidP="00931447">
            <w:pPr>
              <w:spacing w:line="360" w:lineRule="auto"/>
              <w:jc w:val="center"/>
              <w:rPr>
                <w:rFonts w:ascii="Arial" w:hAnsi="Arial" w:cs="Arial"/>
                <w:highlight w:val="yellow"/>
                <w:lang w:val="es-ES_tradnl"/>
              </w:rPr>
            </w:pPr>
            <w:del w:id="1194" w:author="Solsire Torres-Ignacio Cardenas" w:date="2012-01-19T01:29:00Z">
              <w:r>
                <w:rPr>
                  <w:rFonts w:ascii="Arial" w:hAnsi="Arial" w:cs="Arial"/>
                  <w:lang w:val="es-ES_tradnl"/>
                </w:rPr>
                <w:delText>68.4</w:delText>
              </w:r>
              <w:r w:rsidR="00515CA5" w:rsidRPr="007F47AC">
                <w:rPr>
                  <w:rFonts w:ascii="Arial" w:hAnsi="Arial" w:cs="Arial"/>
                  <w:lang w:val="es-ES_tradnl"/>
                </w:rPr>
                <w:delText>00</w:delText>
              </w:r>
            </w:del>
            <w:ins w:id="1195" w:author="Solsire Torres-Ignacio Cardenas" w:date="2012-01-19T01:29:00Z">
              <w:r w:rsidR="00796A14">
                <w:rPr>
                  <w:rFonts w:ascii="Arial" w:hAnsi="Arial" w:cs="Arial"/>
                  <w:highlight w:val="yellow"/>
                  <w:lang w:val="es-ES_tradnl"/>
                </w:rPr>
                <w:t>46</w:t>
              </w:r>
            </w:ins>
            <w:r w:rsidR="00E668BE" w:rsidRPr="00E01CB8">
              <w:rPr>
                <w:rFonts w:ascii="Arial" w:hAnsi="Arial"/>
                <w:highlight w:val="yellow"/>
                <w:lang w:val="es-ES_tradnl"/>
                <w:rPrChange w:id="1196" w:author="Solsire Torres-Ignacio Cardenas" w:date="2012-01-19T01:29:00Z">
                  <w:rPr>
                    <w:rFonts w:ascii="Arial" w:hAnsi="Arial"/>
                    <w:lang w:val="es-ES_tradnl"/>
                  </w:rPr>
                </w:rPrChange>
              </w:rPr>
              <w:t>,00</w:t>
            </w:r>
          </w:p>
        </w:tc>
      </w:tr>
      <w:tr w:rsidR="00820D04" w:rsidRPr="007F47AC" w14:paraId="7017DA98" w14:textId="77777777" w:rsidTr="00820D04">
        <w:tc>
          <w:tcPr>
            <w:tcW w:w="2881" w:type="dxa"/>
          </w:tcPr>
          <w:p w14:paraId="102AC94B"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ins w:id="1197" w:author="Solsire Torres-Ignacio Cardenas" w:date="2012-01-19T01:29:00Z">
              <w:r w:rsidR="00802519">
                <w:rPr>
                  <w:rFonts w:ascii="Arial" w:hAnsi="Arial" w:cs="Arial"/>
                  <w:lang w:val="es-ES_tradnl"/>
                </w:rPr>
                <w:t xml:space="preserve"> (SOLIGTECH)</w:t>
              </w:r>
            </w:ins>
          </w:p>
        </w:tc>
        <w:tc>
          <w:tcPr>
            <w:tcW w:w="2881" w:type="dxa"/>
          </w:tcPr>
          <w:p w14:paraId="5478F6C5" w14:textId="1A8BC4BA" w:rsidR="00820D04" w:rsidRPr="00E01CB8" w:rsidRDefault="00515CA5" w:rsidP="00515CA5">
            <w:pPr>
              <w:spacing w:line="360" w:lineRule="auto"/>
              <w:jc w:val="center"/>
              <w:rPr>
                <w:rFonts w:ascii="Arial" w:hAnsi="Arial" w:cs="Arial"/>
                <w:highlight w:val="yellow"/>
                <w:lang w:val="es-ES_tradnl"/>
              </w:rPr>
            </w:pPr>
            <w:del w:id="1198" w:author="Solsire Torres-Ignacio Cardenas" w:date="2012-01-19T01:29:00Z">
              <w:r w:rsidRPr="007F47AC">
                <w:rPr>
                  <w:rFonts w:ascii="Arial" w:hAnsi="Arial" w:cs="Arial"/>
                  <w:lang w:val="es-ES_tradnl"/>
                </w:rPr>
                <w:delText>9</w:delText>
              </w:r>
            </w:del>
            <w:ins w:id="1199" w:author="Solsire Torres-Ignacio Cardenas" w:date="2012-01-19T01:29:00Z">
              <w:r w:rsidR="00796A14">
                <w:rPr>
                  <w:rFonts w:ascii="Arial" w:hAnsi="Arial" w:cs="Arial"/>
                  <w:highlight w:val="yellow"/>
                  <w:lang w:val="es-ES_tradnl"/>
                </w:rPr>
                <w:t>10</w:t>
              </w:r>
            </w:ins>
            <w:r w:rsidRPr="00E01CB8">
              <w:rPr>
                <w:rFonts w:ascii="Arial" w:hAnsi="Arial"/>
                <w:highlight w:val="yellow"/>
                <w:lang w:val="es-ES_tradnl"/>
                <w:rPrChange w:id="1200" w:author="Solsire Torres-Ignacio Cardenas" w:date="2012-01-19T01:29:00Z">
                  <w:rPr>
                    <w:rFonts w:ascii="Arial" w:hAnsi="Arial"/>
                    <w:lang w:val="es-ES_tradnl"/>
                  </w:rPr>
                </w:rPrChange>
              </w:rPr>
              <w:t>.000,00</w:t>
            </w:r>
          </w:p>
        </w:tc>
        <w:tc>
          <w:tcPr>
            <w:tcW w:w="2882" w:type="dxa"/>
          </w:tcPr>
          <w:p w14:paraId="3F9FCA12" w14:textId="7F06C1B9" w:rsidR="00820D04" w:rsidRPr="00E01CB8" w:rsidRDefault="00515CA5" w:rsidP="00515CA5">
            <w:pPr>
              <w:spacing w:line="360" w:lineRule="auto"/>
              <w:jc w:val="center"/>
              <w:rPr>
                <w:rFonts w:ascii="Arial" w:hAnsi="Arial" w:cs="Arial"/>
                <w:highlight w:val="yellow"/>
                <w:lang w:val="es-ES_tradnl"/>
              </w:rPr>
            </w:pPr>
            <w:del w:id="1201" w:author="Solsire Torres-Ignacio Cardenas" w:date="2012-01-19T01:29:00Z">
              <w:r w:rsidRPr="007F47AC">
                <w:rPr>
                  <w:rFonts w:ascii="Arial" w:hAnsi="Arial" w:cs="Arial"/>
                  <w:lang w:val="es-ES_tradnl"/>
                </w:rPr>
                <w:delText>108.000</w:delText>
              </w:r>
            </w:del>
            <w:ins w:id="1202" w:author="Solsire Torres-Ignacio Cardenas" w:date="2012-01-19T01:29:00Z">
              <w:r w:rsidR="00796A14">
                <w:rPr>
                  <w:rFonts w:ascii="Arial" w:hAnsi="Arial" w:cs="Arial"/>
                  <w:highlight w:val="yellow"/>
                  <w:lang w:val="es-ES_tradnl"/>
                </w:rPr>
                <w:t>76</w:t>
              </w:r>
            </w:ins>
            <w:r w:rsidR="00E668BE" w:rsidRPr="00E01CB8">
              <w:rPr>
                <w:rFonts w:ascii="Arial" w:hAnsi="Arial"/>
                <w:highlight w:val="yellow"/>
                <w:lang w:val="es-ES_tradnl"/>
                <w:rPrChange w:id="1203" w:author="Solsire Torres-Ignacio Cardenas" w:date="2012-01-19T01:29:00Z">
                  <w:rPr>
                    <w:rFonts w:ascii="Arial" w:hAnsi="Arial"/>
                    <w:lang w:val="es-ES_tradnl"/>
                  </w:rPr>
                </w:rPrChange>
              </w:rPr>
              <w:t>,00</w:t>
            </w:r>
          </w:p>
        </w:tc>
      </w:tr>
      <w:tr w:rsidR="00820D04" w:rsidRPr="007F47AC" w14:paraId="6015AD41" w14:textId="77777777" w:rsidTr="00820D04">
        <w:tc>
          <w:tcPr>
            <w:tcW w:w="2881" w:type="dxa"/>
          </w:tcPr>
          <w:p w14:paraId="5E29F30D"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ins w:id="1204" w:author="Solsire Torres-Ignacio Cardenas" w:date="2012-01-19T01:29:00Z">
              <w:r w:rsidR="00E433D4">
                <w:rPr>
                  <w:rFonts w:ascii="Arial" w:hAnsi="Arial" w:cs="Arial"/>
                  <w:lang w:val="es-ES_tradnl"/>
                </w:rPr>
                <w:t xml:space="preserve"> (SOLIGTECH)</w:t>
              </w:r>
            </w:ins>
          </w:p>
        </w:tc>
        <w:tc>
          <w:tcPr>
            <w:tcW w:w="2881" w:type="dxa"/>
          </w:tcPr>
          <w:p w14:paraId="0A5E210D" w14:textId="4142D237" w:rsidR="00820D04" w:rsidRPr="00E01CB8" w:rsidRDefault="00515CA5" w:rsidP="00515CA5">
            <w:pPr>
              <w:spacing w:line="360" w:lineRule="auto"/>
              <w:jc w:val="center"/>
              <w:rPr>
                <w:rFonts w:ascii="Arial" w:hAnsi="Arial" w:cs="Arial"/>
                <w:highlight w:val="yellow"/>
                <w:lang w:val="es-ES_tradnl"/>
              </w:rPr>
            </w:pPr>
            <w:del w:id="1205" w:author="Solsire Torres-Ignacio Cardenas" w:date="2012-01-19T01:29:00Z">
              <w:r w:rsidRPr="007F47AC">
                <w:rPr>
                  <w:rFonts w:ascii="Arial" w:hAnsi="Arial" w:cs="Arial"/>
                  <w:lang w:val="es-ES_tradnl"/>
                </w:rPr>
                <w:delText>4</w:delText>
              </w:r>
            </w:del>
            <w:ins w:id="1206" w:author="Solsire Torres-Ignacio Cardenas" w:date="2012-01-19T01:29:00Z">
              <w:r w:rsidR="00733BC1">
                <w:rPr>
                  <w:rFonts w:ascii="Arial" w:hAnsi="Arial" w:cs="Arial"/>
                  <w:highlight w:val="yellow"/>
                  <w:lang w:val="es-ES_tradnl"/>
                </w:rPr>
                <w:t>5</w:t>
              </w:r>
            </w:ins>
            <w:r w:rsidRPr="00E01CB8">
              <w:rPr>
                <w:rFonts w:ascii="Arial" w:hAnsi="Arial"/>
                <w:highlight w:val="yellow"/>
                <w:lang w:val="es-ES_tradnl"/>
                <w:rPrChange w:id="1207" w:author="Solsire Torres-Ignacio Cardenas" w:date="2012-01-19T01:29:00Z">
                  <w:rPr>
                    <w:rFonts w:ascii="Arial" w:hAnsi="Arial"/>
                    <w:lang w:val="es-ES_tradnl"/>
                  </w:rPr>
                </w:rPrChange>
              </w:rPr>
              <w:t>.000,00</w:t>
            </w:r>
          </w:p>
        </w:tc>
        <w:tc>
          <w:tcPr>
            <w:tcW w:w="2882" w:type="dxa"/>
          </w:tcPr>
          <w:p w14:paraId="5826B5B4" w14:textId="3B875322" w:rsidR="00820D04" w:rsidRPr="00E01CB8" w:rsidRDefault="00515CA5" w:rsidP="00515CA5">
            <w:pPr>
              <w:spacing w:line="360" w:lineRule="auto"/>
              <w:jc w:val="center"/>
              <w:rPr>
                <w:rFonts w:ascii="Arial" w:hAnsi="Arial" w:cs="Arial"/>
                <w:highlight w:val="yellow"/>
                <w:lang w:val="es-ES_tradnl"/>
              </w:rPr>
            </w:pPr>
            <w:del w:id="1208" w:author="Solsire Torres-Ignacio Cardenas" w:date="2012-01-19T01:29:00Z">
              <w:r w:rsidRPr="007F47AC">
                <w:rPr>
                  <w:rFonts w:ascii="Arial" w:hAnsi="Arial" w:cs="Arial"/>
                  <w:lang w:val="es-ES_tradnl"/>
                </w:rPr>
                <w:delText>48.000</w:delText>
              </w:r>
            </w:del>
            <w:ins w:id="1209" w:author="Solsire Torres-Ignacio Cardenas" w:date="2012-01-19T01:29:00Z">
              <w:r w:rsidR="00733BC1">
                <w:rPr>
                  <w:rFonts w:ascii="Arial" w:hAnsi="Arial" w:cs="Arial"/>
                  <w:highlight w:val="yellow"/>
                  <w:lang w:val="es-ES_tradnl"/>
                </w:rPr>
                <w:t>38</w:t>
              </w:r>
            </w:ins>
            <w:r w:rsidR="00E668BE" w:rsidRPr="00E01CB8">
              <w:rPr>
                <w:rFonts w:ascii="Arial" w:hAnsi="Arial"/>
                <w:highlight w:val="yellow"/>
                <w:lang w:val="es-ES_tradnl"/>
                <w:rPrChange w:id="1210" w:author="Solsire Torres-Ignacio Cardenas" w:date="2012-01-19T01:29:00Z">
                  <w:rPr>
                    <w:rFonts w:ascii="Arial" w:hAnsi="Arial"/>
                    <w:lang w:val="es-ES_tradnl"/>
                  </w:rPr>
                </w:rPrChange>
              </w:rPr>
              <w:t>,00</w:t>
            </w:r>
          </w:p>
        </w:tc>
      </w:tr>
      <w:tr w:rsidR="00D8628F" w:rsidRPr="007F47AC" w14:paraId="134F0D1D" w14:textId="77777777" w:rsidTr="00D8628F">
        <w:trPr>
          <w:trHeight w:val="159"/>
        </w:trPr>
        <w:tc>
          <w:tcPr>
            <w:tcW w:w="2881" w:type="dxa"/>
          </w:tcPr>
          <w:p w14:paraId="3AA481E9" w14:textId="518D204F" w:rsidR="00D8628F" w:rsidRPr="007F47AC" w:rsidRDefault="00D8628F" w:rsidP="00C831D5">
            <w:pPr>
              <w:spacing w:line="360" w:lineRule="auto"/>
              <w:jc w:val="both"/>
              <w:rPr>
                <w:rFonts w:ascii="Arial" w:hAnsi="Arial" w:cs="Arial"/>
                <w:lang w:val="es-ES_tradnl"/>
              </w:rPr>
            </w:pPr>
            <w:del w:id="1211" w:author="Solsire Torres-Ignacio Cardenas" w:date="2012-01-19T01:29:00Z">
              <w:r w:rsidRPr="007F47AC">
                <w:rPr>
                  <w:rFonts w:ascii="Arial" w:hAnsi="Arial" w:cs="Arial"/>
                  <w:lang w:val="es-ES_tradnl"/>
                </w:rPr>
                <w:delText>Técnico de soporte</w:delText>
              </w:r>
            </w:del>
            <w:ins w:id="1212" w:author="Solsire Torres-Ignacio Cardenas" w:date="2012-01-19T01:29:00Z">
              <w:r>
                <w:rPr>
                  <w:rFonts w:ascii="Arial" w:hAnsi="Arial" w:cs="Arial"/>
                  <w:lang w:val="es-ES_tradnl"/>
                </w:rPr>
                <w:t>Analista de sistemas</w:t>
              </w:r>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ins>
          </w:p>
        </w:tc>
        <w:tc>
          <w:tcPr>
            <w:tcW w:w="2881" w:type="dxa"/>
          </w:tcPr>
          <w:p w14:paraId="5418A5AE" w14:textId="2E1D5230" w:rsidR="00D8628F" w:rsidRPr="00E01CB8" w:rsidRDefault="00D8628F" w:rsidP="00515CA5">
            <w:pPr>
              <w:spacing w:line="360" w:lineRule="auto"/>
              <w:jc w:val="center"/>
              <w:rPr>
                <w:rFonts w:ascii="Arial" w:hAnsi="Arial" w:cs="Arial"/>
                <w:highlight w:val="yellow"/>
                <w:lang w:val="es-ES_tradnl"/>
              </w:rPr>
            </w:pPr>
            <w:del w:id="1213" w:author="Solsire Torres-Ignacio Cardenas" w:date="2012-01-19T01:29:00Z">
              <w:r w:rsidRPr="007F47AC">
                <w:rPr>
                  <w:rFonts w:ascii="Arial" w:hAnsi="Arial" w:cs="Arial"/>
                  <w:lang w:val="es-ES_tradnl"/>
                </w:rPr>
                <w:delText>3.000</w:delText>
              </w:r>
            </w:del>
            <w:ins w:id="1214" w:author="Solsire Torres-Ignacio Cardenas" w:date="2012-01-19T01:29:00Z">
              <w:r w:rsidR="00066750">
                <w:rPr>
                  <w:rFonts w:ascii="Arial" w:hAnsi="Arial" w:cs="Arial"/>
                  <w:highlight w:val="yellow"/>
                  <w:lang w:val="es-ES_tradnl"/>
                </w:rPr>
                <w:t>5.7</w:t>
              </w:r>
              <w:r w:rsidRPr="00E01CB8">
                <w:rPr>
                  <w:rFonts w:ascii="Arial" w:hAnsi="Arial" w:cs="Arial"/>
                  <w:highlight w:val="yellow"/>
                  <w:lang w:val="es-ES_tradnl"/>
                </w:rPr>
                <w:t>00</w:t>
              </w:r>
            </w:ins>
            <w:r w:rsidRPr="00E01CB8">
              <w:rPr>
                <w:rFonts w:ascii="Arial" w:hAnsi="Arial"/>
                <w:highlight w:val="yellow"/>
                <w:lang w:val="es-ES_tradnl"/>
                <w:rPrChange w:id="1215" w:author="Solsire Torres-Ignacio Cardenas" w:date="2012-01-19T01:29:00Z">
                  <w:rPr>
                    <w:rFonts w:ascii="Arial" w:hAnsi="Arial"/>
                    <w:lang w:val="es-ES_tradnl"/>
                  </w:rPr>
                </w:rPrChange>
              </w:rPr>
              <w:t>,00</w:t>
            </w:r>
          </w:p>
        </w:tc>
        <w:tc>
          <w:tcPr>
            <w:tcW w:w="2882" w:type="dxa"/>
          </w:tcPr>
          <w:p w14:paraId="5098DC7A" w14:textId="35E6CCF6" w:rsidR="00D8628F" w:rsidRPr="00E01CB8" w:rsidRDefault="00D8628F" w:rsidP="00515CA5">
            <w:pPr>
              <w:spacing w:line="360" w:lineRule="auto"/>
              <w:jc w:val="center"/>
              <w:rPr>
                <w:rFonts w:ascii="Arial" w:hAnsi="Arial" w:cs="Arial"/>
                <w:highlight w:val="yellow"/>
                <w:lang w:val="es-ES_tradnl"/>
              </w:rPr>
            </w:pPr>
            <w:del w:id="1216" w:author="Solsire Torres-Ignacio Cardenas" w:date="2012-01-19T01:29:00Z">
              <w:r w:rsidRPr="007F47AC">
                <w:rPr>
                  <w:rFonts w:ascii="Arial" w:hAnsi="Arial" w:cs="Arial"/>
                  <w:lang w:val="es-ES_tradnl"/>
                </w:rPr>
                <w:delText>36.000</w:delText>
              </w:r>
            </w:del>
            <w:ins w:id="1217" w:author="Solsire Torres-Ignacio Cardenas" w:date="2012-01-19T01:29:00Z">
              <w:r w:rsidR="00066750">
                <w:rPr>
                  <w:rFonts w:ascii="Arial" w:hAnsi="Arial" w:cs="Arial"/>
                  <w:highlight w:val="yellow"/>
                  <w:lang w:val="es-ES_tradnl"/>
                </w:rPr>
                <w:t>43</w:t>
              </w:r>
            </w:ins>
            <w:r w:rsidR="00E668BE" w:rsidRPr="00E01CB8">
              <w:rPr>
                <w:rFonts w:ascii="Arial" w:hAnsi="Arial"/>
                <w:highlight w:val="yellow"/>
                <w:lang w:val="es-ES_tradnl"/>
                <w:rPrChange w:id="1218" w:author="Solsire Torres-Ignacio Cardenas" w:date="2012-01-19T01:29:00Z">
                  <w:rPr>
                    <w:rFonts w:ascii="Arial" w:hAnsi="Arial"/>
                    <w:lang w:val="es-ES_tradnl"/>
                  </w:rPr>
                </w:rPrChange>
              </w:rPr>
              <w:t>,00</w:t>
            </w:r>
          </w:p>
        </w:tc>
      </w:tr>
      <w:tr w:rsidR="00D8628F" w:rsidRPr="007F47AC" w14:paraId="07659602" w14:textId="77777777" w:rsidTr="00820D04">
        <w:trPr>
          <w:trHeight w:val="159"/>
        </w:trPr>
        <w:tc>
          <w:tcPr>
            <w:tcW w:w="2881" w:type="dxa"/>
          </w:tcPr>
          <w:p w14:paraId="5AB6CE60" w14:textId="7251C4D1" w:rsidR="00D8628F" w:rsidRDefault="00D8628F" w:rsidP="00C831D5">
            <w:pPr>
              <w:spacing w:line="360" w:lineRule="auto"/>
              <w:jc w:val="both"/>
              <w:rPr>
                <w:rFonts w:ascii="Arial" w:hAnsi="Arial" w:cs="Arial"/>
                <w:lang w:val="es-ES_tradnl"/>
              </w:rPr>
            </w:pPr>
            <w:del w:id="1219" w:author="Solsire Torres-Ignacio Cardenas" w:date="2012-01-19T01:29:00Z">
              <w:r>
                <w:rPr>
                  <w:rFonts w:ascii="Arial" w:hAnsi="Arial" w:cs="Arial"/>
                  <w:lang w:val="es-ES_tradnl"/>
                </w:rPr>
                <w:delText>Analista de sistemas</w:delText>
              </w:r>
            </w:del>
            <w:ins w:id="1220" w:author="Solsire Torres-Ignacio Cardenas" w:date="2012-01-19T01:29:00Z">
              <w:r>
                <w:rPr>
                  <w:rFonts w:ascii="Arial" w:hAnsi="Arial" w:cs="Arial"/>
                  <w:lang w:val="es-ES_tradnl"/>
                </w:rPr>
                <w:t>Tester</w:t>
              </w:r>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ins>
          </w:p>
        </w:tc>
        <w:tc>
          <w:tcPr>
            <w:tcW w:w="2881" w:type="dxa"/>
          </w:tcPr>
          <w:p w14:paraId="32182599" w14:textId="77777777" w:rsidR="00D8628F" w:rsidRPr="00E01CB8" w:rsidRDefault="00066750" w:rsidP="00D8628F">
            <w:pPr>
              <w:spacing w:line="360" w:lineRule="auto"/>
              <w:jc w:val="center"/>
              <w:rPr>
                <w:rFonts w:ascii="Arial" w:hAnsi="Arial" w:cs="Arial"/>
                <w:highlight w:val="yellow"/>
                <w:lang w:val="es-ES_tradnl"/>
              </w:rPr>
            </w:pPr>
            <w:r>
              <w:rPr>
                <w:rFonts w:ascii="Arial" w:hAnsi="Arial"/>
                <w:highlight w:val="yellow"/>
                <w:lang w:val="es-ES_tradnl"/>
                <w:rPrChange w:id="1221" w:author="Solsire Torres-Ignacio Cardenas" w:date="2012-01-19T01:29:00Z">
                  <w:rPr>
                    <w:rFonts w:ascii="Arial" w:hAnsi="Arial"/>
                    <w:lang w:val="es-ES_tradnl"/>
                  </w:rPr>
                </w:rPrChange>
              </w:rPr>
              <w:t>5.0</w:t>
            </w:r>
            <w:r w:rsidR="00D8628F" w:rsidRPr="00E01CB8">
              <w:rPr>
                <w:rFonts w:ascii="Arial" w:hAnsi="Arial"/>
                <w:highlight w:val="yellow"/>
                <w:lang w:val="es-ES_tradnl"/>
                <w:rPrChange w:id="1222" w:author="Solsire Torres-Ignacio Cardenas" w:date="2012-01-19T01:29:00Z">
                  <w:rPr>
                    <w:rFonts w:ascii="Arial" w:hAnsi="Arial"/>
                    <w:lang w:val="es-ES_tradnl"/>
                  </w:rPr>
                </w:rPrChange>
              </w:rPr>
              <w:t>00,00</w:t>
            </w:r>
          </w:p>
        </w:tc>
        <w:tc>
          <w:tcPr>
            <w:tcW w:w="2882" w:type="dxa"/>
          </w:tcPr>
          <w:p w14:paraId="6367278F" w14:textId="45F882C2" w:rsidR="00D8628F" w:rsidRPr="00E01CB8" w:rsidRDefault="00D8628F" w:rsidP="00515CA5">
            <w:pPr>
              <w:spacing w:line="360" w:lineRule="auto"/>
              <w:jc w:val="center"/>
              <w:rPr>
                <w:rFonts w:ascii="Arial" w:hAnsi="Arial" w:cs="Arial"/>
                <w:highlight w:val="yellow"/>
                <w:lang w:val="es-ES_tradnl"/>
              </w:rPr>
            </w:pPr>
            <w:del w:id="1223" w:author="Solsire Torres-Ignacio Cardenas" w:date="2012-01-19T01:29:00Z">
              <w:r>
                <w:rPr>
                  <w:rFonts w:ascii="Arial" w:hAnsi="Arial" w:cs="Arial"/>
                  <w:lang w:val="es-ES_tradnl"/>
                </w:rPr>
                <w:delText>60.000</w:delText>
              </w:r>
            </w:del>
            <w:ins w:id="1224" w:author="Solsire Torres-Ignacio Cardenas" w:date="2012-01-19T01:29:00Z">
              <w:r w:rsidR="00066750">
                <w:rPr>
                  <w:rFonts w:ascii="Arial" w:hAnsi="Arial" w:cs="Arial"/>
                  <w:highlight w:val="yellow"/>
                  <w:lang w:val="es-ES_tradnl"/>
                </w:rPr>
                <w:t>38</w:t>
              </w:r>
            </w:ins>
            <w:r w:rsidR="00E668BE" w:rsidRPr="00E01CB8">
              <w:rPr>
                <w:rFonts w:ascii="Arial" w:hAnsi="Arial"/>
                <w:highlight w:val="yellow"/>
                <w:lang w:val="es-ES_tradnl"/>
                <w:rPrChange w:id="1225" w:author="Solsire Torres-Ignacio Cardenas" w:date="2012-01-19T01:29:00Z">
                  <w:rPr>
                    <w:rFonts w:ascii="Arial" w:hAnsi="Arial"/>
                    <w:lang w:val="es-ES_tradnl"/>
                  </w:rPr>
                </w:rPrChange>
              </w:rPr>
              <w:t>,00</w:t>
            </w:r>
          </w:p>
        </w:tc>
      </w:tr>
      <w:tr w:rsidR="0074256C" w:rsidRPr="007F47AC" w14:paraId="54E1B30A" w14:textId="77777777" w:rsidTr="00820D04">
        <w:trPr>
          <w:trHeight w:val="159"/>
        </w:trPr>
        <w:tc>
          <w:tcPr>
            <w:tcW w:w="2881" w:type="dxa"/>
          </w:tcPr>
          <w:p w14:paraId="5F388445" w14:textId="69BD17A1" w:rsidR="0074256C" w:rsidRDefault="00D8628F" w:rsidP="00C831D5">
            <w:pPr>
              <w:spacing w:line="360" w:lineRule="auto"/>
              <w:jc w:val="both"/>
              <w:rPr>
                <w:rFonts w:ascii="Arial" w:hAnsi="Arial" w:cs="Arial"/>
                <w:lang w:val="es-ES_tradnl"/>
              </w:rPr>
            </w:pPr>
            <w:del w:id="1226" w:author="Solsire Torres-Ignacio Cardenas" w:date="2012-01-19T01:29:00Z">
              <w:r>
                <w:rPr>
                  <w:rFonts w:ascii="Arial" w:hAnsi="Arial" w:cs="Arial"/>
                  <w:lang w:val="es-ES_tradnl"/>
                </w:rPr>
                <w:delText>Tester</w:delText>
              </w:r>
            </w:del>
            <w:ins w:id="1227" w:author="Solsire Torres-Ignacio Cardenas" w:date="2012-01-19T01:29:00Z">
              <w:r w:rsidR="0074256C">
                <w:rPr>
                  <w:rFonts w:ascii="Arial" w:hAnsi="Arial" w:cs="Arial"/>
                  <w:lang w:val="es-ES_tradnl"/>
                </w:rPr>
                <w:t>Estadista (SOLIGTECH)</w:t>
              </w:r>
            </w:ins>
          </w:p>
        </w:tc>
        <w:tc>
          <w:tcPr>
            <w:tcW w:w="2881" w:type="dxa"/>
          </w:tcPr>
          <w:p w14:paraId="16373817" w14:textId="16405C73" w:rsidR="0074256C" w:rsidRPr="00E01CB8" w:rsidRDefault="00D8628F" w:rsidP="00D8628F">
            <w:pPr>
              <w:spacing w:line="360" w:lineRule="auto"/>
              <w:jc w:val="center"/>
              <w:rPr>
                <w:rFonts w:ascii="Arial" w:hAnsi="Arial" w:cs="Arial"/>
                <w:highlight w:val="yellow"/>
                <w:lang w:val="es-ES_tradnl"/>
              </w:rPr>
            </w:pPr>
            <w:del w:id="1228" w:author="Solsire Torres-Ignacio Cardenas" w:date="2012-01-19T01:29:00Z">
              <w:r>
                <w:rPr>
                  <w:rFonts w:ascii="Arial" w:hAnsi="Arial" w:cs="Arial"/>
                  <w:lang w:val="es-ES_tradnl"/>
                </w:rPr>
                <w:delText>4</w:delText>
              </w:r>
            </w:del>
            <w:ins w:id="1229" w:author="Solsire Torres-Ignacio Cardenas" w:date="2012-01-19T01:29:00Z">
              <w:r w:rsidR="000C5D18">
                <w:rPr>
                  <w:rFonts w:ascii="Arial" w:hAnsi="Arial" w:cs="Arial"/>
                  <w:highlight w:val="yellow"/>
                  <w:lang w:val="es-ES_tradnl"/>
                </w:rPr>
                <w:t>3</w:t>
              </w:r>
            </w:ins>
            <w:r w:rsidR="000C5D18">
              <w:rPr>
                <w:rFonts w:ascii="Arial" w:hAnsi="Arial"/>
                <w:highlight w:val="yellow"/>
                <w:lang w:val="es-ES_tradnl"/>
                <w:rPrChange w:id="1230" w:author="Solsire Torres-Ignacio Cardenas" w:date="2012-01-19T01:29:00Z">
                  <w:rPr>
                    <w:rFonts w:ascii="Arial" w:hAnsi="Arial"/>
                    <w:lang w:val="es-ES_tradnl"/>
                  </w:rPr>
                </w:rPrChange>
              </w:rPr>
              <w:t>.2</w:t>
            </w:r>
            <w:r w:rsidR="007A1708" w:rsidRPr="00E01CB8">
              <w:rPr>
                <w:rFonts w:ascii="Arial" w:hAnsi="Arial"/>
                <w:highlight w:val="yellow"/>
                <w:lang w:val="es-ES_tradnl"/>
                <w:rPrChange w:id="1231" w:author="Solsire Torres-Ignacio Cardenas" w:date="2012-01-19T01:29:00Z">
                  <w:rPr>
                    <w:rFonts w:ascii="Arial" w:hAnsi="Arial"/>
                    <w:lang w:val="es-ES_tradnl"/>
                  </w:rPr>
                </w:rPrChange>
              </w:rPr>
              <w:t>00,00</w:t>
            </w:r>
          </w:p>
        </w:tc>
        <w:tc>
          <w:tcPr>
            <w:tcW w:w="2882" w:type="dxa"/>
          </w:tcPr>
          <w:p w14:paraId="5F6F88D8" w14:textId="3E275CE7" w:rsidR="0074256C" w:rsidRPr="00E01CB8" w:rsidRDefault="00D8628F" w:rsidP="00515CA5">
            <w:pPr>
              <w:spacing w:line="360" w:lineRule="auto"/>
              <w:jc w:val="center"/>
              <w:rPr>
                <w:rFonts w:ascii="Arial" w:hAnsi="Arial" w:cs="Arial"/>
                <w:highlight w:val="yellow"/>
                <w:lang w:val="es-ES_tradnl"/>
              </w:rPr>
            </w:pPr>
            <w:del w:id="1232" w:author="Solsire Torres-Ignacio Cardenas" w:date="2012-01-19T01:29:00Z">
              <w:r>
                <w:rPr>
                  <w:rFonts w:ascii="Arial" w:hAnsi="Arial" w:cs="Arial"/>
                  <w:lang w:val="es-ES_tradnl"/>
                </w:rPr>
                <w:delText>50.400</w:delText>
              </w:r>
            </w:del>
            <w:ins w:id="1233" w:author="Solsire Torres-Ignacio Cardenas" w:date="2012-01-19T01:29:00Z">
              <w:r w:rsidR="00874C5E">
                <w:rPr>
                  <w:rFonts w:ascii="Arial" w:hAnsi="Arial" w:cs="Arial"/>
                  <w:highlight w:val="yellow"/>
                  <w:lang w:val="es-ES_tradnl"/>
                </w:rPr>
                <w:t>24</w:t>
              </w:r>
            </w:ins>
            <w:r w:rsidR="00E668BE" w:rsidRPr="00E01CB8">
              <w:rPr>
                <w:rFonts w:ascii="Arial" w:hAnsi="Arial"/>
                <w:highlight w:val="yellow"/>
                <w:lang w:val="es-ES_tradnl"/>
                <w:rPrChange w:id="1234" w:author="Solsire Torres-Ignacio Cardenas" w:date="2012-01-19T01:29:00Z">
                  <w:rPr>
                    <w:rFonts w:ascii="Arial" w:hAnsi="Arial"/>
                    <w:lang w:val="es-ES_tradnl"/>
                  </w:rPr>
                </w:rPrChange>
              </w:rPr>
              <w:t>,00</w:t>
            </w:r>
          </w:p>
        </w:tc>
      </w:tr>
      <w:tr w:rsidR="00783D68" w:rsidRPr="007F47AC" w14:paraId="467D2A50" w14:textId="77777777" w:rsidTr="00820D04">
        <w:tblPrEx>
          <w:tblW w:w="0" w:type="auto"/>
          <w:tblPrExChange w:id="1235" w:author="Solsire Torres-Ignacio Cardenas" w:date="2012-01-19T01:29:00Z">
            <w:tblPrEx>
              <w:tblW w:w="0" w:type="auto"/>
            </w:tblPrEx>
          </w:tblPrExChange>
        </w:tblPrEx>
        <w:trPr>
          <w:trHeight w:val="159"/>
          <w:trPrChange w:id="1236" w:author="Solsire Torres-Ignacio Cardenas" w:date="2012-01-19T01:29:00Z">
            <w:trPr>
              <w:trHeight w:val="159"/>
            </w:trPr>
          </w:trPrChange>
        </w:trPr>
        <w:tc>
          <w:tcPr>
            <w:tcW w:w="2881" w:type="dxa"/>
            <w:tcPrChange w:id="1237" w:author="Solsire Torres-Ignacio Cardenas" w:date="2012-01-19T01:29:00Z">
              <w:tcPr>
                <w:tcW w:w="2881" w:type="dxa"/>
              </w:tcPr>
            </w:tcPrChange>
          </w:tcPr>
          <w:p w14:paraId="719E6809" w14:textId="0723DB72" w:rsidR="00783D68" w:rsidRDefault="00515CA5" w:rsidP="00C831D5">
            <w:pPr>
              <w:spacing w:line="360" w:lineRule="auto"/>
              <w:jc w:val="both"/>
              <w:rPr>
                <w:rFonts w:ascii="Arial" w:hAnsi="Arial" w:cs="Arial"/>
                <w:lang w:val="es-ES_tradnl"/>
              </w:rPr>
            </w:pPr>
            <w:del w:id="1238" w:author="Solsire Torres-Ignacio Cardenas" w:date="2012-01-19T01:29:00Z">
              <w:r w:rsidRPr="007F47AC">
                <w:rPr>
                  <w:rFonts w:ascii="Arial" w:hAnsi="Arial" w:cs="Arial"/>
                  <w:lang w:val="es-ES_tradnl"/>
                </w:rPr>
                <w:delText>Total</w:delText>
              </w:r>
            </w:del>
            <w:ins w:id="1239" w:author="Solsire Torres-Ignacio Cardenas" w:date="2012-01-19T01:29:00Z">
              <w:r w:rsidR="00783D68">
                <w:rPr>
                  <w:rFonts w:ascii="Arial" w:hAnsi="Arial" w:cs="Arial"/>
                  <w:lang w:val="es-ES_tradnl"/>
                </w:rPr>
                <w:t>Abogado (SOLIGTECH)</w:t>
              </w:r>
            </w:ins>
          </w:p>
        </w:tc>
        <w:tc>
          <w:tcPr>
            <w:tcW w:w="2881" w:type="dxa"/>
            <w:tcPrChange w:id="1240" w:author="Solsire Torres-Ignacio Cardenas" w:date="2012-01-19T01:29:00Z">
              <w:tcPr>
                <w:tcW w:w="2881" w:type="dxa"/>
              </w:tcPr>
            </w:tcPrChange>
          </w:tcPr>
          <w:p w14:paraId="650A2691" w14:textId="05A64982" w:rsidR="00783D68" w:rsidRPr="00E01CB8" w:rsidRDefault="00D8628F" w:rsidP="00D8628F">
            <w:pPr>
              <w:spacing w:line="360" w:lineRule="auto"/>
              <w:jc w:val="center"/>
              <w:rPr>
                <w:rFonts w:ascii="Arial" w:hAnsi="Arial" w:cs="Arial"/>
                <w:highlight w:val="yellow"/>
                <w:lang w:val="es-ES_tradnl"/>
              </w:rPr>
            </w:pPr>
            <w:del w:id="1241" w:author="Solsire Torres-Ignacio Cardenas" w:date="2012-01-19T01:29:00Z">
              <w:r>
                <w:rPr>
                  <w:rFonts w:ascii="Arial" w:hAnsi="Arial" w:cs="Arial"/>
                  <w:lang w:val="es-ES_tradnl"/>
                </w:rPr>
                <w:delText>30.9</w:delText>
              </w:r>
              <w:r w:rsidR="00515CA5" w:rsidRPr="007F47AC">
                <w:rPr>
                  <w:rFonts w:ascii="Arial" w:hAnsi="Arial" w:cs="Arial"/>
                  <w:lang w:val="es-ES_tradnl"/>
                </w:rPr>
                <w:delText>00,00</w:delText>
              </w:r>
            </w:del>
          </w:p>
        </w:tc>
        <w:tc>
          <w:tcPr>
            <w:tcW w:w="2882" w:type="dxa"/>
            <w:tcPrChange w:id="1242" w:author="Solsire Torres-Ignacio Cardenas" w:date="2012-01-19T01:29:00Z">
              <w:tcPr>
                <w:tcW w:w="2882" w:type="dxa"/>
              </w:tcPr>
            </w:tcPrChange>
          </w:tcPr>
          <w:p w14:paraId="517667E9" w14:textId="575EB054" w:rsidR="00783D68" w:rsidRPr="00E01CB8" w:rsidRDefault="00765B2D" w:rsidP="00515CA5">
            <w:pPr>
              <w:spacing w:line="360" w:lineRule="auto"/>
              <w:jc w:val="center"/>
              <w:rPr>
                <w:rFonts w:ascii="Arial" w:hAnsi="Arial" w:cs="Arial"/>
                <w:highlight w:val="yellow"/>
                <w:lang w:val="es-ES_tradnl"/>
              </w:rPr>
            </w:pPr>
            <w:del w:id="1243" w:author="Solsire Torres-Ignacio Cardenas" w:date="2012-01-19T01:29:00Z">
              <w:r>
                <w:rPr>
                  <w:rFonts w:ascii="Arial" w:hAnsi="Arial" w:cs="Arial"/>
                  <w:lang w:val="es-ES_tradnl"/>
                </w:rPr>
                <w:delText>370.8</w:delText>
              </w:r>
              <w:r w:rsidR="00515CA5" w:rsidRPr="007F47AC">
                <w:rPr>
                  <w:rFonts w:ascii="Arial" w:hAnsi="Arial" w:cs="Arial"/>
                  <w:lang w:val="es-ES_tradnl"/>
                </w:rPr>
                <w:delText>00</w:delText>
              </w:r>
            </w:del>
            <w:ins w:id="1244" w:author="Solsire Torres-Ignacio Cardenas" w:date="2012-01-19T01:29:00Z">
              <w:r w:rsidR="00E668BE" w:rsidRPr="00E01CB8">
                <w:rPr>
                  <w:rFonts w:ascii="Arial" w:hAnsi="Arial" w:cs="Arial"/>
                  <w:highlight w:val="yellow"/>
                  <w:lang w:val="es-ES_tradnl"/>
                </w:rPr>
                <w:t>300</w:t>
              </w:r>
            </w:ins>
            <w:r w:rsidR="00E668BE" w:rsidRPr="00E01CB8">
              <w:rPr>
                <w:rFonts w:ascii="Arial" w:hAnsi="Arial"/>
                <w:highlight w:val="yellow"/>
                <w:lang w:val="es-ES_tradnl"/>
                <w:rPrChange w:id="1245" w:author="Solsire Torres-Ignacio Cardenas" w:date="2012-01-19T01:29:00Z">
                  <w:rPr>
                    <w:rFonts w:ascii="Arial" w:hAnsi="Arial"/>
                    <w:lang w:val="es-ES_tradnl"/>
                  </w:rPr>
                </w:rPrChange>
              </w:rPr>
              <w:t>,00</w:t>
            </w:r>
          </w:p>
        </w:tc>
      </w:tr>
    </w:tbl>
    <w:p w14:paraId="4ACD22A4" w14:textId="77777777" w:rsidR="00820D04" w:rsidRPr="007F47AC" w:rsidRDefault="00820D04" w:rsidP="00C831D5">
      <w:pPr>
        <w:spacing w:line="360" w:lineRule="auto"/>
        <w:jc w:val="both"/>
        <w:rPr>
          <w:rFonts w:ascii="Arial" w:hAnsi="Arial" w:cs="Arial"/>
          <w:b/>
          <w:sz w:val="28"/>
          <w:szCs w:val="28"/>
          <w:lang w:val="es-ES_tradnl"/>
        </w:rPr>
      </w:pPr>
    </w:p>
    <w:p w14:paraId="3AB6D6C7" w14:textId="0EC6EC20"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w:t>
      </w:r>
      <w:r w:rsidR="00162AB9">
        <w:rPr>
          <w:rFonts w:ascii="Arial" w:hAnsi="Arial" w:cs="Arial"/>
          <w:sz w:val="28"/>
          <w:szCs w:val="28"/>
          <w:lang w:val="es-ES_tradnl"/>
        </w:rPr>
        <w:t xml:space="preserve"> un rango de variación entre -</w:t>
      </w:r>
      <w:del w:id="1246" w:author="Solsire Torres-Ignacio Cardenas" w:date="2012-01-19T01:29:00Z">
        <w:r w:rsidRPr="007F47AC">
          <w:rPr>
            <w:rFonts w:ascii="Arial" w:hAnsi="Arial" w:cs="Arial"/>
            <w:sz w:val="28"/>
            <w:szCs w:val="28"/>
            <w:lang w:val="es-ES_tradnl"/>
          </w:rPr>
          <w:delText>50</w:delText>
        </w:r>
      </w:del>
      <w:ins w:id="1247" w:author="Solsire Torres-Ignacio Cardenas" w:date="2012-01-19T01:29:00Z">
        <w:r w:rsidR="00162AB9">
          <w:rPr>
            <w:rFonts w:ascii="Arial" w:hAnsi="Arial" w:cs="Arial"/>
            <w:sz w:val="28"/>
            <w:szCs w:val="28"/>
            <w:lang w:val="es-ES_tradnl"/>
          </w:rPr>
          <w:t>5</w:t>
        </w:r>
      </w:ins>
      <w:r w:rsidR="00162AB9">
        <w:rPr>
          <w:rFonts w:ascii="Arial" w:hAnsi="Arial" w:cs="Arial"/>
          <w:sz w:val="28"/>
          <w:szCs w:val="28"/>
          <w:lang w:val="es-ES_tradnl"/>
        </w:rPr>
        <w:t>% y +</w:t>
      </w:r>
      <w:del w:id="1248" w:author="Solsire Torres-Ignacio Cardenas" w:date="2012-01-19T01:29:00Z">
        <w:r w:rsidRPr="007F47AC">
          <w:rPr>
            <w:rFonts w:ascii="Arial" w:hAnsi="Arial" w:cs="Arial"/>
            <w:sz w:val="28"/>
            <w:szCs w:val="28"/>
            <w:lang w:val="es-ES_tradnl"/>
          </w:rPr>
          <w:delText>100</w:delText>
        </w:r>
      </w:del>
      <w:ins w:id="1249" w:author="Solsire Torres-Ignacio Cardenas" w:date="2012-01-19T01:29:00Z">
        <w:r w:rsidR="00162AB9">
          <w:rPr>
            <w:rFonts w:ascii="Arial" w:hAnsi="Arial" w:cs="Arial"/>
            <w:sz w:val="28"/>
            <w:szCs w:val="28"/>
            <w:lang w:val="es-ES_tradnl"/>
          </w:rPr>
          <w:t>5</w:t>
        </w:r>
      </w:ins>
      <w:r w:rsidRPr="007F47AC">
        <w:rPr>
          <w:rFonts w:ascii="Arial" w:hAnsi="Arial" w:cs="Arial"/>
          <w:sz w:val="28"/>
          <w:szCs w:val="28"/>
          <w:lang w:val="es-ES_tradnl"/>
        </w:rPr>
        <w:t>% debido a que se encuentran en la fase de inicialización</w:t>
      </w:r>
      <w:r w:rsidR="00C75C14" w:rsidRPr="007F47AC">
        <w:rPr>
          <w:rFonts w:ascii="Arial" w:hAnsi="Arial" w:cs="Arial"/>
          <w:sz w:val="24"/>
          <w:szCs w:val="24"/>
          <w:lang w:val="es-ES_tradnl"/>
        </w:rPr>
        <w:t>.</w:t>
      </w:r>
    </w:p>
    <w:p w14:paraId="135A6B09"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0EC8EA7A"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005D44FF" w14:textId="77777777" w:rsidR="005F703D" w:rsidRPr="007F47AC" w:rsidRDefault="005F703D" w:rsidP="0077775B">
      <w:pPr>
        <w:pStyle w:val="ListParagraph"/>
        <w:numPr>
          <w:ilvl w:val="0"/>
          <w:numId w:val="5"/>
        </w:numPr>
        <w:spacing w:line="360" w:lineRule="auto"/>
        <w:jc w:val="both"/>
        <w:rPr>
          <w:del w:id="1250" w:author="Solsire Torres-Ignacio Cardenas" w:date="2012-01-19T01:29:00Z"/>
          <w:rFonts w:ascii="Arial" w:hAnsi="Arial" w:cs="Arial"/>
          <w:sz w:val="28"/>
          <w:szCs w:val="28"/>
          <w:lang w:val="es-ES_tradnl"/>
        </w:rPr>
      </w:pPr>
      <w:del w:id="1251" w:author="Solsire Torres-Ignacio Cardenas" w:date="2012-01-19T01:29:00Z">
        <w:r w:rsidRPr="007F47AC">
          <w:rPr>
            <w:rFonts w:ascii="Arial" w:hAnsi="Arial" w:cs="Arial"/>
            <w:sz w:val="28"/>
            <w:szCs w:val="28"/>
            <w:lang w:val="es-ES_tradnl"/>
          </w:rPr>
          <w:delText>Incrementar en un 3% el número de clientes del Banco Mercantil.</w:delText>
        </w:r>
      </w:del>
    </w:p>
    <w:p w14:paraId="4CD7F242"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1375A0B3"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 xml:space="preserve">Reducir el tiempo de espera de los clientes a la hora de realizar operaciones de atención al cliente. </w:t>
      </w:r>
    </w:p>
    <w:p w14:paraId="22A2BAE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7E8515B"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0686076C"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5ED77B45"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0BA0F96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398BECFC"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480F44DB"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0CD16013"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575F7C90"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ins w:id="1252" w:author="Solsire Torres-Ignacio Cardenas" w:date="2012-01-19T01:29:00Z">
        <w:r w:rsidR="0018066C">
          <w:rPr>
            <w:rFonts w:ascii="Arial" w:hAnsi="Arial" w:cs="Arial"/>
            <w:sz w:val="28"/>
            <w:szCs w:val="28"/>
            <w:lang w:val="es-ES_tradnl"/>
          </w:rPr>
          <w:t xml:space="preserve"> </w:t>
        </w:r>
      </w:ins>
      <w:r w:rsidRPr="007F47AC">
        <w:rPr>
          <w:rFonts w:ascii="Arial" w:hAnsi="Arial" w:cs="Arial"/>
          <w:sz w:val="28"/>
          <w:szCs w:val="28"/>
          <w:lang w:val="es-ES_tradnl"/>
        </w:rPr>
        <w:t>para el desarrollo e implementación del nuevo mecanismo, por lo que no se hará erogación alguna en lo que a tecnología se refiere.</w:t>
      </w:r>
    </w:p>
    <w:p w14:paraId="053A7AFB"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w:t>
      </w:r>
      <w:r w:rsidRPr="00B97C64">
        <w:rPr>
          <w:rFonts w:ascii="Arial" w:hAnsi="Arial" w:cs="Arial"/>
          <w:bCs/>
          <w:sz w:val="28"/>
          <w:szCs w:val="28"/>
          <w:lang w:val="es-ES_tradnl"/>
        </w:rPr>
        <w:lastRenderedPageBreak/>
        <w:t>todos los porcentajes regulatorios requeridos. Con respecto a la calidad de la cartera de créditos, el índice de cartera vencida y en litigio como porcentaje de la cartera bruta es de 1%.</w:t>
      </w:r>
    </w:p>
    <w:p w14:paraId="2F8C9A6B"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152C950D" w14:textId="77777777" w:rsidR="00F938A5" w:rsidRDefault="00690E06" w:rsidP="00C75C14">
      <w:pPr>
        <w:spacing w:line="360" w:lineRule="auto"/>
        <w:ind w:firstLine="708"/>
        <w:jc w:val="both"/>
        <w:rPr>
          <w:del w:id="1253" w:author="Solsire Torres-Ignacio Cardenas" w:date="2012-01-19T01:29:00Z"/>
          <w:rFonts w:ascii="Arial" w:hAnsi="Arial" w:cs="Arial"/>
          <w:sz w:val="28"/>
          <w:szCs w:val="28"/>
          <w:lang w:val="es-ES_tradnl"/>
        </w:rPr>
      </w:pPr>
      <w:del w:id="1254" w:author="Solsire Torres-Ignacio Cardenas" w:date="2012-01-19T01:29:00Z">
        <w:r w:rsidRPr="00B97C64">
          <w:rPr>
            <w:rFonts w:ascii="Arial" w:hAnsi="Arial" w:cs="Arial"/>
            <w:sz w:val="28"/>
            <w:szCs w:val="28"/>
            <w:lang w:val="es-ES_tradnl"/>
          </w:rPr>
          <w:delText>Partiendo de los resultados del informe</w:delText>
        </w:r>
        <w:r w:rsidR="0099686E" w:rsidRPr="00B97C64">
          <w:rPr>
            <w:rFonts w:ascii="Arial" w:hAnsi="Arial" w:cs="Arial"/>
            <w:sz w:val="28"/>
            <w:szCs w:val="28"/>
            <w:lang w:val="es-ES_tradnl"/>
          </w:rPr>
          <w:delText xml:space="preserve"> trimestral</w:delText>
        </w:r>
        <w:r w:rsidRPr="00B97C64">
          <w:rPr>
            <w:rFonts w:ascii="Arial" w:hAnsi="Arial" w:cs="Arial"/>
            <w:sz w:val="28"/>
            <w:szCs w:val="28"/>
            <w:lang w:val="es-ES_tradnl"/>
          </w:rPr>
          <w:delText xml:space="preserve"> de</w:delText>
        </w:r>
        <w:r w:rsidRPr="00B97C64">
          <w:rPr>
            <w:rFonts w:ascii="Arial" w:hAnsi="Arial" w:cs="Arial"/>
            <w:bCs/>
            <w:sz w:val="28"/>
            <w:szCs w:val="28"/>
            <w:lang w:val="es-ES_tradnl"/>
          </w:rPr>
          <w:delText xml:space="preserve"> Mercantil Se</w:delText>
        </w:r>
        <w:r w:rsidR="00AD6B95" w:rsidRPr="00B97C64">
          <w:rPr>
            <w:rFonts w:ascii="Arial" w:hAnsi="Arial" w:cs="Arial"/>
            <w:bCs/>
            <w:sz w:val="28"/>
            <w:szCs w:val="28"/>
            <w:lang w:val="es-ES_tradnl"/>
          </w:rPr>
          <w:delText>rvicios Financieros, se concluy</w:delText>
        </w:r>
        <w:r w:rsidR="005E36F4" w:rsidRPr="00B97C64">
          <w:rPr>
            <w:rFonts w:ascii="Arial" w:hAnsi="Arial" w:cs="Arial"/>
            <w:bCs/>
            <w:sz w:val="28"/>
            <w:szCs w:val="28"/>
            <w:lang w:val="es-ES_tradnl"/>
          </w:rPr>
          <w:delText xml:space="preserve">e que los costos del proyecto </w:delText>
        </w:r>
        <w:r w:rsidR="00D9693A" w:rsidRPr="00B97C64">
          <w:rPr>
            <w:rFonts w:ascii="Arial" w:hAnsi="Arial" w:cs="Arial"/>
            <w:bCs/>
            <w:sz w:val="28"/>
            <w:szCs w:val="28"/>
            <w:lang w:val="es-ES_tradnl"/>
          </w:rPr>
          <w:delText>son cubiertos en la cartera de proyectos tecnológicos del Banco Mercantil</w:delText>
        </w:r>
        <w:r w:rsidR="00F938A5" w:rsidRPr="00B97C64">
          <w:rPr>
            <w:rFonts w:ascii="Arial" w:hAnsi="Arial" w:cs="Arial"/>
            <w:sz w:val="28"/>
            <w:szCs w:val="28"/>
            <w:lang w:val="es-ES_tradnl"/>
          </w:rPr>
          <w:delText>.</w:delText>
        </w:r>
      </w:del>
    </w:p>
    <w:p w14:paraId="400CCD4B" w14:textId="6A5EBFDB" w:rsidR="00F938A5" w:rsidRDefault="004C79D4" w:rsidP="00C75C14">
      <w:pPr>
        <w:spacing w:line="360" w:lineRule="auto"/>
        <w:ind w:firstLine="708"/>
        <w:jc w:val="both"/>
        <w:rPr>
          <w:ins w:id="1255" w:author="Solsire Torres-Ignacio Cardenas" w:date="2012-01-19T01:29:00Z"/>
          <w:rFonts w:ascii="Arial" w:hAnsi="Arial" w:cs="Arial"/>
          <w:bCs/>
          <w:sz w:val="28"/>
          <w:szCs w:val="28"/>
          <w:lang w:val="es-ES_tradnl"/>
        </w:rPr>
      </w:pPr>
      <w:del w:id="1256" w:author="Solsire Torres-Ignacio Cardenas" w:date="2012-01-19T01:29:00Z">
        <w:r>
          <w:rPr>
            <w:rFonts w:ascii="Arial" w:hAnsi="Arial" w:cs="Arial"/>
            <w:sz w:val="28"/>
            <w:szCs w:val="28"/>
            <w:lang w:val="es-ES_tradnl"/>
          </w:rPr>
          <w:delText>En</w:delText>
        </w:r>
      </w:del>
      <w:ins w:id="1257" w:author="Solsire Torres-Ignacio Cardenas" w:date="2012-01-19T01:29:00Z">
        <w:r w:rsidR="009F79B3">
          <w:rPr>
            <w:rFonts w:ascii="Arial" w:hAnsi="Arial" w:cs="Arial"/>
            <w:sz w:val="28"/>
            <w:szCs w:val="28"/>
            <w:lang w:val="es-ES_tradnl"/>
          </w:rPr>
          <w:t xml:space="preserve">Basado en </w:t>
        </w:r>
        <w:r w:rsidR="009F79B3" w:rsidRPr="00B97C64">
          <w:rPr>
            <w:rFonts w:ascii="Arial" w:hAnsi="Arial" w:cs="Arial"/>
            <w:sz w:val="28"/>
            <w:szCs w:val="28"/>
            <w:lang w:val="es-ES_tradnl"/>
          </w:rPr>
          <w:t>los resultados del informe trimestral</w:t>
        </w:r>
        <w:r w:rsidR="009F79B3" w:rsidRPr="00B97C64">
          <w:rPr>
            <w:rFonts w:ascii="Arial" w:hAnsi="Arial" w:cs="Arial"/>
            <w:bCs/>
            <w:sz w:val="28"/>
            <w:szCs w:val="28"/>
            <w:lang w:val="es-ES_tradnl"/>
          </w:rPr>
          <w:t xml:space="preserve">, </w:t>
        </w:r>
        <w:r w:rsidR="009F79B3">
          <w:rPr>
            <w:rFonts w:ascii="Arial" w:hAnsi="Arial" w:cs="Arial"/>
            <w:bCs/>
            <w:sz w:val="28"/>
            <w:szCs w:val="28"/>
            <w:lang w:val="es-ES_tradnl"/>
          </w:rPr>
          <w:t xml:space="preserve">el banco </w:t>
        </w:r>
        <w:r w:rsidR="001418D0">
          <w:rPr>
            <w:rFonts w:ascii="Arial" w:hAnsi="Arial" w:cs="Arial"/>
            <w:bCs/>
            <w:sz w:val="28"/>
            <w:szCs w:val="28"/>
            <w:lang w:val="es-ES_tradnl"/>
          </w:rPr>
          <w:t>está</w:t>
        </w:r>
        <w:r w:rsidR="009F79B3">
          <w:rPr>
            <w:rFonts w:ascii="Arial" w:hAnsi="Arial" w:cs="Arial"/>
            <w:bCs/>
            <w:sz w:val="28"/>
            <w:szCs w:val="28"/>
            <w:lang w:val="es-ES_tradnl"/>
          </w:rPr>
          <w:t xml:space="preserve"> en la capacidad de asumir los costos que conlleva el desarrollo de este proyecto, </w:t>
        </w:r>
        <w:r w:rsidR="009F79B3"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sidR="009F79B3">
          <w:rPr>
            <w:rFonts w:ascii="Arial" w:hAnsi="Arial" w:cs="Arial"/>
            <w:bCs/>
            <w:sz w:val="28"/>
            <w:szCs w:val="28"/>
            <w:highlight w:val="yellow"/>
            <w:lang w:val="es-ES_tradnl"/>
          </w:rPr>
          <w:t xml:space="preserve">, evitando el riesgo de contratar a desarrolladores externos y los contratiempos que eso implica a la hora de otorgar </w:t>
        </w:r>
        <w:r w:rsidR="008F7AFD">
          <w:rPr>
            <w:rFonts w:ascii="Arial" w:hAnsi="Arial" w:cs="Arial"/>
            <w:bCs/>
            <w:sz w:val="28"/>
            <w:szCs w:val="28"/>
            <w:highlight w:val="yellow"/>
            <w:lang w:val="es-ES_tradnl"/>
          </w:rPr>
          <w:t>permisología</w:t>
        </w:r>
        <w:r w:rsidR="009F79B3">
          <w:rPr>
            <w:rFonts w:ascii="Arial" w:hAnsi="Arial" w:cs="Arial"/>
            <w:bCs/>
            <w:sz w:val="28"/>
            <w:szCs w:val="28"/>
            <w:highlight w:val="yellow"/>
            <w:lang w:val="es-ES_tradnl"/>
          </w:rPr>
          <w:t xml:space="preserve"> para acceder la infraestructura del banco y de que estos entiendan el funcionamiento y el código de la plataforma actual</w:t>
        </w:r>
        <w:r w:rsidR="009F79B3"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 xml:space="preserve">El sueldo de dichos </w:t>
        </w:r>
        <w:r w:rsidR="00795206">
          <w:rPr>
            <w:rFonts w:ascii="Arial" w:hAnsi="Arial" w:cs="Arial"/>
            <w:bCs/>
            <w:sz w:val="28"/>
            <w:szCs w:val="28"/>
            <w:highlight w:val="yellow"/>
            <w:lang w:val="es-ES_tradnl"/>
          </w:rPr>
          <w:t xml:space="preserve">empleados </w:t>
        </w:r>
        <w:r w:rsidR="001418D0">
          <w:rPr>
            <w:rFonts w:ascii="Arial" w:hAnsi="Arial" w:cs="Arial"/>
            <w:bCs/>
            <w:sz w:val="28"/>
            <w:szCs w:val="28"/>
            <w:highlight w:val="yellow"/>
            <w:lang w:val="es-ES_tradnl"/>
          </w:rPr>
          <w:t>está</w:t>
        </w:r>
        <w:r w:rsidR="00795206">
          <w:rPr>
            <w:rFonts w:ascii="Arial" w:hAnsi="Arial" w:cs="Arial"/>
            <w:bCs/>
            <w:sz w:val="28"/>
            <w:szCs w:val="28"/>
            <w:highlight w:val="yellow"/>
            <w:lang w:val="es-ES_tradnl"/>
          </w:rPr>
          <w:t xml:space="preserve"> incluido en la nó</w:t>
        </w:r>
        <w:r w:rsidR="008219A9" w:rsidRPr="00D5685F">
          <w:rPr>
            <w:rFonts w:ascii="Arial" w:hAnsi="Arial" w:cs="Arial"/>
            <w:bCs/>
            <w:sz w:val="28"/>
            <w:szCs w:val="28"/>
            <w:highlight w:val="yellow"/>
            <w:lang w:val="es-ES_tradnl"/>
          </w:rPr>
          <w:t>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ins>
    </w:p>
    <w:p w14:paraId="462C8898" w14:textId="77777777" w:rsidR="00966F9C" w:rsidRDefault="007668E5" w:rsidP="007668E5">
      <w:pPr>
        <w:spacing w:line="360" w:lineRule="auto"/>
        <w:ind w:firstLine="708"/>
        <w:jc w:val="both"/>
        <w:rPr>
          <w:rFonts w:ascii="Arial" w:hAnsi="Arial" w:cs="Arial"/>
          <w:sz w:val="28"/>
          <w:szCs w:val="28"/>
          <w:lang w:val="es-ES_tradnl"/>
        </w:rPr>
      </w:pPr>
      <w:ins w:id="1258" w:author="Solsire Torres-Ignacio Cardenas" w:date="2012-01-19T01:29:00Z">
        <w:r>
          <w:rPr>
            <w:rFonts w:ascii="Arial" w:hAnsi="Arial" w:cs="Arial"/>
            <w:bCs/>
            <w:sz w:val="28"/>
            <w:szCs w:val="28"/>
            <w:lang w:val="es-ES_tradnl"/>
          </w:rPr>
          <w:t xml:space="preserve">La principal ganancia de este proyecto </w:t>
        </w:r>
        <w:r w:rsidR="001418D0">
          <w:rPr>
            <w:rFonts w:ascii="Arial" w:hAnsi="Arial" w:cs="Arial"/>
            <w:bCs/>
            <w:sz w:val="28"/>
            <w:szCs w:val="28"/>
            <w:lang w:val="es-ES_tradnl"/>
          </w:rPr>
          <w:t>está</w:t>
        </w:r>
        <w:r>
          <w:rPr>
            <w:rFonts w:ascii="Arial" w:hAnsi="Arial" w:cs="Arial"/>
            <w:bCs/>
            <w:sz w:val="28"/>
            <w:szCs w:val="28"/>
            <w:lang w:val="es-ES_tradnl"/>
          </w:rPr>
          <w:t xml:space="preserve"> representada por la captación de clientes proporcional a la mejora del servicio brindado por el banco;</w:t>
        </w:r>
        <w:r>
          <w:rPr>
            <w:rFonts w:ascii="Arial" w:hAnsi="Arial" w:cs="Arial"/>
            <w:sz w:val="28"/>
            <w:szCs w:val="28"/>
            <w:lang w:val="es-ES_tradnl"/>
          </w:rPr>
          <w:t xml:space="preserve"> en</w:t>
        </w:r>
      </w:ins>
      <w:r w:rsidR="004C79D4">
        <w:rPr>
          <w:rFonts w:ascii="Arial" w:hAnsi="Arial" w:cs="Arial"/>
          <w:sz w:val="28"/>
          <w:szCs w:val="28"/>
          <w:lang w:val="es-ES_tradnl"/>
        </w:rPr>
        <w:t xml:space="preserve"> el </w:t>
      </w:r>
      <w:hyperlink r:id="rId18" w:history="1">
        <w:r w:rsidR="004C79D4" w:rsidRPr="004C79D4">
          <w:rPr>
            <w:rStyle w:val="Hyperlink"/>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sidR="004C79D4">
        <w:rPr>
          <w:rFonts w:ascii="Arial" w:hAnsi="Arial" w:cs="Arial"/>
          <w:sz w:val="28"/>
          <w:szCs w:val="28"/>
          <w:lang w:val="es-ES_tradnl"/>
        </w:rPr>
        <w:t>rmula muy general para estimar el valor de un cliente para un banco anualmente:</w:t>
      </w:r>
    </w:p>
    <w:p w14:paraId="3580FA99"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14:anchorId="43F0CAEC" wp14:editId="07A59BE6">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19"/>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301A8F15" w14:textId="69B49B71"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w:t>
      </w:r>
      <w:r>
        <w:rPr>
          <w:rFonts w:ascii="Arial" w:hAnsi="Arial" w:cs="Arial"/>
          <w:sz w:val="28"/>
          <w:szCs w:val="28"/>
          <w:lang w:val="es-ES_tradnl"/>
        </w:rPr>
        <w:lastRenderedPageBreak/>
        <w:t>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 xml:space="preserve">El promedio de los resultados obtenido es de aproximadamente </w:t>
      </w:r>
      <w:r w:rsidR="008E6B1F" w:rsidRPr="0074265C">
        <w:rPr>
          <w:rFonts w:ascii="Arial" w:hAnsi="Arial"/>
          <w:b/>
          <w:sz w:val="28"/>
          <w:lang w:val="es-ES_tradnl"/>
          <w:rPrChange w:id="1259" w:author="Solsire Torres-Ignacio Cardenas" w:date="2012-01-19T01:29:00Z">
            <w:rPr>
              <w:rFonts w:ascii="Arial" w:hAnsi="Arial"/>
              <w:sz w:val="28"/>
              <w:lang w:val="es-ES_tradnl"/>
            </w:rPr>
          </w:rPrChange>
        </w:rPr>
        <w:t>1765,66 BsF</w:t>
      </w:r>
      <w:r w:rsidR="008E6B1F">
        <w:rPr>
          <w:rFonts w:ascii="Arial" w:hAnsi="Arial" w:cs="Arial"/>
          <w:sz w:val="28"/>
          <w:szCs w:val="28"/>
          <w:lang w:val="es-ES_tradnl"/>
        </w:rPr>
        <w:t>.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 xml:space="preserve">escala, se espera aumentar en </w:t>
      </w:r>
      <w:del w:id="1260" w:author="Solsire Torres-Ignacio Cardenas" w:date="2012-01-19T01:29:00Z">
        <w:r w:rsidR="009D3EBA">
          <w:rPr>
            <w:rFonts w:ascii="Arial" w:hAnsi="Arial" w:cs="Arial"/>
            <w:sz w:val="28"/>
            <w:szCs w:val="28"/>
            <w:lang w:val="es-ES_tradnl"/>
          </w:rPr>
          <w:delText>1</w:delText>
        </w:r>
      </w:del>
      <w:ins w:id="1261" w:author="Solsire Torres-Ignacio Cardenas" w:date="2012-01-19T01:29:00Z">
        <w:r w:rsidR="00696F96">
          <w:rPr>
            <w:rFonts w:ascii="Arial" w:hAnsi="Arial" w:cs="Arial"/>
            <w:sz w:val="28"/>
            <w:szCs w:val="28"/>
            <w:lang w:val="es-ES_tradnl"/>
          </w:rPr>
          <w:t>0,05</w:t>
        </w:r>
      </w:ins>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del w:id="1262" w:author="Solsire Torres-Ignacio Cardenas" w:date="2012-01-19T01:29:00Z">
        <w:r w:rsidR="005C079C">
          <w:rPr>
            <w:rFonts w:ascii="Arial" w:hAnsi="Arial" w:cs="Arial"/>
            <w:sz w:val="28"/>
            <w:szCs w:val="28"/>
            <w:lang w:val="es-ES_tradnl"/>
          </w:rPr>
          <w:delText>para 5 años</w:delText>
        </w:r>
      </w:del>
      <w:ins w:id="1263" w:author="Solsire Torres-Ignacio Cardenas" w:date="2012-01-19T01:29:00Z">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C4369F">
          <w:rPr>
            <w:rFonts w:ascii="Arial" w:hAnsi="Arial" w:cs="Arial"/>
            <w:b/>
            <w:bCs/>
            <w:sz w:val="28"/>
            <w:szCs w:val="28"/>
            <w:highlight w:val="yellow"/>
          </w:rPr>
          <w:t>Bs.F</w:t>
        </w:r>
        <w:r w:rsidR="00250686" w:rsidRPr="00C4369F">
          <w:rPr>
            <w:rFonts w:ascii="Arial" w:hAnsi="Arial" w:cs="Arial"/>
            <w:b/>
            <w:bCs/>
            <w:sz w:val="28"/>
            <w:szCs w:val="28"/>
            <w:highlight w:val="yellow"/>
          </w:rPr>
          <w:t>168.142,</w:t>
        </w:r>
        <w:r w:rsidR="007B6294" w:rsidRPr="00C4369F">
          <w:rPr>
            <w:rFonts w:ascii="Arial" w:hAnsi="Arial" w:cs="Arial"/>
            <w:b/>
            <w:bCs/>
            <w:sz w:val="28"/>
            <w:szCs w:val="28"/>
            <w:highlight w:val="yellow"/>
          </w:rPr>
          <w:t>53</w:t>
        </w:r>
        <w:r w:rsidR="00454B94">
          <w:rPr>
            <w:rFonts w:ascii="Arial" w:hAnsi="Arial" w:cs="Arial"/>
            <w:b/>
            <w:bCs/>
            <w:sz w:val="28"/>
            <w:szCs w:val="28"/>
          </w:rPr>
          <w:t xml:space="preserve"> </w:t>
        </w:r>
        <w:r w:rsidR="00454B94" w:rsidRPr="00454B94">
          <w:rPr>
            <w:rFonts w:ascii="Arial" w:hAnsi="Arial" w:cs="Arial"/>
            <w:bCs/>
            <w:sz w:val="28"/>
            <w:szCs w:val="28"/>
          </w:rPr>
          <w:t>y</w:t>
        </w:r>
      </w:ins>
      <w:r w:rsidR="00454B94">
        <w:rPr>
          <w:rFonts w:ascii="Arial" w:hAnsi="Arial"/>
          <w:b/>
          <w:sz w:val="28"/>
          <w:rPrChange w:id="1264" w:author="Solsire Torres-Ignacio Cardenas" w:date="2012-01-19T01:29:00Z">
            <w:rPr>
              <w:rFonts w:ascii="Arial" w:hAnsi="Arial"/>
              <w:sz w:val="28"/>
              <w:lang w:val="es-ES_tradnl"/>
            </w:rPr>
          </w:rPrChange>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del w:id="1265" w:author="Solsire Torres-Ignacio Cardenas" w:date="2012-01-19T01:29:00Z">
        <w:r w:rsidR="005C079C">
          <w:rPr>
            <w:rFonts w:ascii="Arial" w:hAnsi="Arial" w:cs="Arial"/>
            <w:sz w:val="28"/>
            <w:szCs w:val="28"/>
            <w:lang w:val="es-ES_tradnl"/>
          </w:rPr>
          <w:delText>),</w:delText>
        </w:r>
      </w:del>
      <w:ins w:id="1266" w:author="Solsire Torres-Ignacio Cardenas" w:date="2012-01-19T01:29:00Z">
        <w:r w:rsidR="005C079C">
          <w:rPr>
            <w:rFonts w:ascii="Arial" w:hAnsi="Arial" w:cs="Arial"/>
            <w:sz w:val="28"/>
            <w:szCs w:val="28"/>
            <w:lang w:val="es-ES_tradnl"/>
          </w:rPr>
          <w:t>)</w:t>
        </w:r>
        <w:r w:rsidR="00B84032">
          <w:rPr>
            <w:rFonts w:ascii="Arial" w:hAnsi="Arial" w:cs="Arial"/>
            <w:sz w:val="28"/>
            <w:szCs w:val="28"/>
            <w:lang w:val="es-ES_tradnl"/>
          </w:rPr>
          <w:t xml:space="preserve"> de </w:t>
        </w:r>
        <w:r w:rsidR="00250686" w:rsidRPr="00C4369F">
          <w:rPr>
            <w:rFonts w:ascii="Arial" w:hAnsi="Arial" w:cs="Arial"/>
            <w:b/>
            <w:bCs/>
            <w:sz w:val="28"/>
            <w:szCs w:val="28"/>
            <w:highlight w:val="yellow"/>
          </w:rPr>
          <w:t>160750,18</w:t>
        </w:r>
        <w:r w:rsidR="00B84032" w:rsidRPr="00C4369F">
          <w:rPr>
            <w:rFonts w:ascii="Arial" w:hAnsi="Arial" w:cs="Arial"/>
            <w:b/>
            <w:bCs/>
            <w:sz w:val="28"/>
            <w:szCs w:val="28"/>
            <w:highlight w:val="yellow"/>
          </w:rPr>
          <w:t>%</w:t>
        </w:r>
        <w:r w:rsidR="00C4369F">
          <w:rPr>
            <w:rFonts w:ascii="Arial" w:hAnsi="Arial" w:cs="Arial"/>
            <w:b/>
            <w:bCs/>
            <w:sz w:val="28"/>
            <w:szCs w:val="28"/>
          </w:rPr>
          <w:t xml:space="preserve"> </w:t>
        </w:r>
        <w:r w:rsidR="005C079C">
          <w:rPr>
            <w:rFonts w:ascii="Arial" w:hAnsi="Arial" w:cs="Arial"/>
            <w:sz w:val="28"/>
            <w:szCs w:val="28"/>
            <w:lang w:val="es-ES_tradnl"/>
          </w:rPr>
          <w:t>,</w:t>
        </w:r>
      </w:ins>
      <w:r w:rsidR="005C079C">
        <w:rPr>
          <w:rFonts w:ascii="Arial" w:hAnsi="Arial" w:cs="Arial"/>
          <w:sz w:val="28"/>
          <w:szCs w:val="28"/>
          <w:lang w:val="es-ES_tradnl"/>
        </w:rPr>
        <w:t xml:space="preserve"> VPN (valor presente neto)</w:t>
      </w:r>
      <w:r w:rsidR="00E51B20">
        <w:rPr>
          <w:rFonts w:ascii="Arial" w:hAnsi="Arial" w:cs="Arial"/>
          <w:sz w:val="28"/>
          <w:szCs w:val="28"/>
          <w:lang w:val="es-ES_tradnl"/>
        </w:rPr>
        <w:t xml:space="preserve"> </w:t>
      </w:r>
      <w:ins w:id="1267" w:author="Solsire Torres-Ignacio Cardenas" w:date="2012-01-19T01:29:00Z">
        <w:r w:rsidR="00E51B20">
          <w:rPr>
            <w:rFonts w:ascii="Arial" w:hAnsi="Arial" w:cs="Arial"/>
            <w:sz w:val="28"/>
            <w:szCs w:val="28"/>
            <w:lang w:val="es-ES_tradnl"/>
          </w:rPr>
          <w:t xml:space="preserve">de </w:t>
        </w:r>
        <w:r w:rsidR="00B93688" w:rsidRPr="00C4369F">
          <w:rPr>
            <w:rFonts w:ascii="Arial" w:hAnsi="Arial" w:cs="Arial"/>
            <w:b/>
            <w:bCs/>
            <w:sz w:val="28"/>
            <w:szCs w:val="28"/>
            <w:highlight w:val="yellow"/>
          </w:rPr>
          <w:t>Bs.</w:t>
        </w:r>
        <w:r w:rsidR="00250686" w:rsidRPr="00C4369F">
          <w:rPr>
            <w:rFonts w:ascii="Arial" w:hAnsi="Arial" w:cs="Arial"/>
            <w:b/>
            <w:bCs/>
            <w:sz w:val="28"/>
            <w:szCs w:val="28"/>
            <w:highlight w:val="yellow"/>
          </w:rPr>
          <w:t>F224.436.442,1</w:t>
        </w:r>
        <w:r w:rsidR="00B93688" w:rsidRPr="00C4369F">
          <w:rPr>
            <w:rFonts w:ascii="Arial" w:hAnsi="Arial" w:cs="Arial"/>
            <w:b/>
            <w:bCs/>
            <w:sz w:val="28"/>
            <w:szCs w:val="28"/>
            <w:highlight w:val="yellow"/>
          </w:rPr>
          <w:t>0</w:t>
        </w:r>
        <w:r w:rsidR="005C079C">
          <w:rPr>
            <w:rFonts w:ascii="Arial" w:hAnsi="Arial" w:cs="Arial"/>
            <w:sz w:val="28"/>
            <w:szCs w:val="28"/>
            <w:lang w:val="es-ES_tradnl"/>
          </w:rPr>
          <w:t xml:space="preserve"> </w:t>
        </w:r>
      </w:ins>
      <w:r w:rsidR="005C079C">
        <w:rPr>
          <w:rFonts w:ascii="Arial" w:hAnsi="Arial" w:cs="Arial"/>
          <w:sz w:val="28"/>
          <w:szCs w:val="28"/>
          <w:lang w:val="es-ES_tradnl"/>
        </w:rPr>
        <w:t>y el periodo de recuperación</w:t>
      </w:r>
      <w:del w:id="1268" w:author="Solsire Torres-Ignacio Cardenas" w:date="2012-01-19T01:29:00Z">
        <w:r w:rsidR="00961B01">
          <w:rPr>
            <w:rFonts w:ascii="Arial" w:hAnsi="Arial" w:cs="Arial"/>
            <w:sz w:val="28"/>
            <w:szCs w:val="28"/>
            <w:lang w:val="es-ES_tradnl"/>
          </w:rPr>
          <w:delText xml:space="preserve">, </w:delText>
        </w:r>
        <w:r w:rsidR="00AF52C8">
          <w:rPr>
            <w:rFonts w:ascii="Arial" w:hAnsi="Arial" w:cs="Arial"/>
            <w:noProof/>
            <w:sz w:val="28"/>
            <w:szCs w:val="28"/>
          </w:rPr>
          <w:pict w14:anchorId="4C22A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22pt;margin-top:162pt;width:468.5pt;height:345.5pt;z-index:251670528;mso-position-horizontal-relative:text;mso-position-vertical-relative:text">
              <v:imagedata r:id="rId20" o:title=""/>
              <w10:wrap type="square"/>
            </v:shape>
          </w:pict>
        </w:r>
      </w:del>
      <w:ins w:id="1269" w:author="Solsire Torres-Ignacio Cardenas" w:date="2012-01-19T01:29:00Z">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xml:space="preserve">, </w:t>
        </w:r>
      </w:ins>
      <w:r w:rsidR="00961B01">
        <w:rPr>
          <w:rFonts w:ascii="Arial" w:hAnsi="Arial" w:cs="Arial"/>
          <w:sz w:val="28"/>
          <w:szCs w:val="28"/>
          <w:lang w:val="es-ES_tradnl"/>
        </w:rPr>
        <w:t>los cuales indican que el proyecto es factible económicamente.</w:t>
      </w:r>
      <w:ins w:id="1270" w:author="Solsire Torres-Ignacio Cardenas" w:date="2012-01-19T01:29:00Z">
        <w:r w:rsidR="00D81CFF">
          <w:rPr>
            <w:rFonts w:ascii="Arial" w:hAnsi="Arial" w:cs="Arial"/>
            <w:sz w:val="28"/>
            <w:szCs w:val="28"/>
            <w:lang w:val="es-ES_tradnl"/>
          </w:rPr>
          <w:t xml:space="preserve"> </w:t>
        </w:r>
      </w:ins>
    </w:p>
    <w:p w14:paraId="50BC303E" w14:textId="77777777" w:rsidR="005C079C" w:rsidRDefault="005C079C" w:rsidP="005C079C">
      <w:pPr>
        <w:spacing w:line="360" w:lineRule="auto"/>
        <w:jc w:val="both"/>
        <w:rPr>
          <w:del w:id="1271" w:author="Solsire Torres-Ignacio Cardenas" w:date="2012-01-19T01:29:00Z"/>
          <w:rFonts w:ascii="Arial" w:hAnsi="Arial" w:cs="Arial"/>
          <w:sz w:val="28"/>
          <w:szCs w:val="28"/>
          <w:lang w:val="es-ES_tradnl"/>
        </w:rPr>
      </w:pPr>
    </w:p>
    <w:p w14:paraId="05EFE7C2" w14:textId="77777777" w:rsidR="00EA3AC8" w:rsidRDefault="002F59D9" w:rsidP="002F59D9">
      <w:pPr>
        <w:spacing w:line="360" w:lineRule="auto"/>
        <w:ind w:firstLine="708"/>
        <w:jc w:val="both"/>
        <w:rPr>
          <w:ins w:id="1272" w:author="Solsire Torres-Ignacio Cardenas" w:date="2012-01-19T01:29:00Z"/>
          <w:rFonts w:ascii="Arial" w:hAnsi="Arial" w:cs="Arial"/>
          <w:sz w:val="28"/>
          <w:szCs w:val="28"/>
          <w:lang w:val="es-ES_tradnl"/>
        </w:rPr>
      </w:pPr>
      <w:ins w:id="1273" w:author="Solsire Torres-Ignacio Cardenas" w:date="2012-01-19T01:29:00Z">
        <w:r>
          <w:rPr>
            <w:rFonts w:ascii="Arial" w:hAnsi="Arial" w:cs="Arial"/>
            <w:sz w:val="28"/>
            <w:szCs w:val="28"/>
            <w:lang w:val="es-ES_tradnl"/>
          </w:rPr>
          <w:t>Ver documento</w:t>
        </w:r>
        <w:r w:rsidR="0003422B">
          <w:rPr>
            <w:rFonts w:ascii="Arial" w:hAnsi="Arial" w:cs="Arial"/>
            <w:sz w:val="28"/>
            <w:szCs w:val="28"/>
            <w:lang w:val="es-ES_tradnl"/>
          </w:rPr>
          <w:t xml:space="preserve"> anexo</w:t>
        </w:r>
        <w:r>
          <w:rPr>
            <w:rFonts w:ascii="Arial" w:hAnsi="Arial" w:cs="Arial"/>
            <w:sz w:val="28"/>
            <w:szCs w:val="28"/>
            <w:lang w:val="es-ES_tradnl"/>
          </w:rPr>
          <w:t xml:space="preserve"> </w:t>
        </w:r>
        <w:r w:rsidR="0003422B">
          <w:rPr>
            <w:rFonts w:ascii="Arial" w:hAnsi="Arial" w:cs="Arial"/>
            <w:sz w:val="28"/>
            <w:szCs w:val="28"/>
            <w:lang w:val="es-ES_tradnl"/>
          </w:rPr>
          <w:t>“</w:t>
        </w:r>
        <w:r w:rsidRPr="002F59D9">
          <w:rPr>
            <w:rFonts w:ascii="Arial" w:hAnsi="Arial" w:cs="Arial"/>
            <w:b/>
            <w:i/>
            <w:sz w:val="28"/>
            <w:szCs w:val="28"/>
            <w:lang w:val="es-ES_tradnl"/>
          </w:rPr>
          <w:t>Analisis Financiero.xlsx</w:t>
        </w:r>
        <w:r w:rsidR="0003422B">
          <w:rPr>
            <w:rFonts w:ascii="Arial" w:hAnsi="Arial" w:cs="Arial"/>
            <w:b/>
            <w:i/>
            <w:sz w:val="28"/>
            <w:szCs w:val="28"/>
            <w:lang w:val="es-ES_tradnl"/>
          </w:rPr>
          <w:t>”</w:t>
        </w:r>
      </w:ins>
    </w:p>
    <w:p w14:paraId="5F9AA9C2" w14:textId="143DE68F" w:rsidR="0002778D" w:rsidRPr="00E31FDE" w:rsidRDefault="0002778D" w:rsidP="00AC5285">
      <w:pPr>
        <w:spacing w:line="360" w:lineRule="auto"/>
        <w:ind w:firstLine="708"/>
        <w:jc w:val="both"/>
        <w:rPr>
          <w:ins w:id="1274" w:author="Solsire Torres-Ignacio Cardenas" w:date="2012-01-19T01:29:00Z"/>
          <w:rFonts w:ascii="Arial" w:hAnsi="Arial" w:cs="Arial"/>
          <w:bCs/>
          <w:sz w:val="28"/>
          <w:szCs w:val="28"/>
        </w:rPr>
      </w:pPr>
      <w:ins w:id="1275" w:author="Solsire Torres-Ignacio Cardenas" w:date="2012-01-19T01:29:00Z">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w:t>
        </w:r>
        <w:r w:rsidR="00332621">
          <w:rPr>
            <w:rFonts w:ascii="Arial" w:hAnsi="Arial" w:cs="Arial"/>
            <w:sz w:val="28"/>
            <w:szCs w:val="28"/>
            <w:highlight w:val="yellow"/>
            <w:lang w:val="es-ES_tradnl"/>
          </w:rPr>
          <w:t>prorrateada</w:t>
        </w:r>
        <w:r w:rsidR="00AA1F45" w:rsidRPr="00324BBE">
          <w:rPr>
            <w:rFonts w:ascii="Arial" w:hAnsi="Arial" w:cs="Arial"/>
            <w:sz w:val="28"/>
            <w:szCs w:val="28"/>
            <w:highlight w:val="yellow"/>
            <w:lang w:val="es-ES_tradnl"/>
          </w:rPr>
          <w:t xml:space="preserve">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w:t>
        </w:r>
        <w:r w:rsidR="00E31FDE" w:rsidRPr="00324BBE">
          <w:rPr>
            <w:rFonts w:ascii="Arial" w:hAnsi="Arial" w:cs="Arial"/>
            <w:sz w:val="28"/>
            <w:szCs w:val="28"/>
            <w:highlight w:val="yellow"/>
            <w:lang w:val="es-ES_tradnl"/>
          </w:rPr>
          <w:lastRenderedPageBreak/>
          <w:t xml:space="preserve">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ins>
    </w:p>
    <w:p w14:paraId="4B6F5EBA"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0A91EAF4"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1AEF3CE7" w14:textId="77777777" w:rsidR="0074747F" w:rsidRPr="007F47AC" w:rsidRDefault="0074747F" w:rsidP="00C75C14">
      <w:pPr>
        <w:spacing w:line="360" w:lineRule="auto"/>
        <w:ind w:firstLine="708"/>
        <w:jc w:val="both"/>
        <w:rPr>
          <w:rFonts w:ascii="Arial" w:hAnsi="Arial" w:cs="Arial"/>
          <w:sz w:val="28"/>
          <w:szCs w:val="28"/>
          <w:lang w:val="es-ES_tradnl"/>
        </w:rPr>
      </w:pPr>
    </w:p>
    <w:p w14:paraId="67002E7A" w14:textId="77777777" w:rsidR="0074747F" w:rsidRPr="007F47AC" w:rsidRDefault="0074747F" w:rsidP="00C75C14">
      <w:pPr>
        <w:spacing w:line="360" w:lineRule="auto"/>
        <w:ind w:firstLine="708"/>
        <w:jc w:val="both"/>
        <w:rPr>
          <w:rFonts w:ascii="Arial" w:hAnsi="Arial" w:cs="Arial"/>
          <w:sz w:val="28"/>
          <w:szCs w:val="28"/>
          <w:lang w:val="es-ES_tradnl"/>
        </w:rPr>
      </w:pPr>
    </w:p>
    <w:p w14:paraId="0D03DFE1" w14:textId="77777777" w:rsidR="0074747F" w:rsidRPr="007F47AC" w:rsidRDefault="0074747F" w:rsidP="00C75C14">
      <w:pPr>
        <w:spacing w:line="360" w:lineRule="auto"/>
        <w:ind w:firstLine="708"/>
        <w:jc w:val="both"/>
        <w:rPr>
          <w:rFonts w:ascii="Arial" w:hAnsi="Arial" w:cs="Arial"/>
          <w:sz w:val="28"/>
          <w:szCs w:val="28"/>
          <w:lang w:val="es-ES_tradnl"/>
        </w:rPr>
      </w:pPr>
    </w:p>
    <w:p w14:paraId="68B0813E" w14:textId="77777777" w:rsidR="00E429DE" w:rsidRPr="007F47AC" w:rsidRDefault="00E429DE" w:rsidP="00C75C14">
      <w:pPr>
        <w:spacing w:line="360" w:lineRule="auto"/>
        <w:ind w:firstLine="708"/>
        <w:jc w:val="both"/>
        <w:rPr>
          <w:rFonts w:ascii="Arial" w:hAnsi="Arial" w:cs="Arial"/>
          <w:sz w:val="28"/>
          <w:szCs w:val="28"/>
          <w:lang w:val="es-ES_tradnl"/>
        </w:rPr>
      </w:pPr>
    </w:p>
    <w:p w14:paraId="565B24CD" w14:textId="77777777" w:rsidR="00E429DE" w:rsidRPr="007F47AC" w:rsidRDefault="00E429DE" w:rsidP="00C75C14">
      <w:pPr>
        <w:spacing w:line="360" w:lineRule="auto"/>
        <w:ind w:firstLine="708"/>
        <w:jc w:val="both"/>
        <w:rPr>
          <w:rFonts w:ascii="Arial" w:hAnsi="Arial" w:cs="Arial"/>
          <w:sz w:val="28"/>
          <w:szCs w:val="28"/>
          <w:lang w:val="es-ES_tradnl"/>
        </w:rPr>
      </w:pPr>
    </w:p>
    <w:p w14:paraId="019FC14A" w14:textId="77777777" w:rsidR="00E429DE" w:rsidRPr="007F47AC" w:rsidRDefault="00E429DE" w:rsidP="00AD6B95">
      <w:pPr>
        <w:spacing w:line="360" w:lineRule="auto"/>
        <w:jc w:val="both"/>
        <w:rPr>
          <w:rFonts w:ascii="Arial" w:hAnsi="Arial" w:cs="Arial"/>
          <w:sz w:val="28"/>
          <w:szCs w:val="28"/>
          <w:lang w:val="es-ES_tradnl"/>
        </w:rPr>
      </w:pPr>
    </w:p>
    <w:p w14:paraId="68C6EE2D"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32AC1A54" w14:textId="77777777" w:rsidR="0074747F" w:rsidRPr="00206072" w:rsidRDefault="0074747F" w:rsidP="0074747F">
      <w:pPr>
        <w:pStyle w:val="Heading1"/>
        <w:rPr>
          <w:lang w:val="es-ES_tradnl"/>
        </w:rPr>
      </w:pPr>
      <w:bookmarkStart w:id="1276" w:name="_Toc188551247"/>
      <w:bookmarkStart w:id="1277" w:name="_Toc183152057"/>
      <w:r w:rsidRPr="00206072">
        <w:rPr>
          <w:lang w:val="es-ES_tradnl"/>
        </w:rPr>
        <w:lastRenderedPageBreak/>
        <w:t>Estrategia de Gerencia del Proyecto</w:t>
      </w:r>
      <w:bookmarkEnd w:id="1276"/>
      <w:bookmarkEnd w:id="1277"/>
    </w:p>
    <w:p w14:paraId="0F7ACFA0" w14:textId="77777777" w:rsidR="00B9081D" w:rsidRDefault="00B9081D" w:rsidP="00B9081D">
      <w:pPr>
        <w:jc w:val="both"/>
        <w:rPr>
          <w:rFonts w:ascii="Arial" w:hAnsi="Arial" w:cs="Arial"/>
          <w:sz w:val="28"/>
          <w:szCs w:val="28"/>
          <w:lang w:val="es-ES_tradnl"/>
        </w:rPr>
        <w:pPrChange w:id="1278" w:author="Solsire Torres-Ignacio Cardenas" w:date="2012-01-19T01:29:00Z">
          <w:pPr/>
        </w:pPrChange>
      </w:pPr>
    </w:p>
    <w:p w14:paraId="757BEF0F" w14:textId="77777777" w:rsidR="0074747F" w:rsidRPr="00206072" w:rsidRDefault="00AD6B95" w:rsidP="00B9081D">
      <w:pPr>
        <w:ind w:firstLine="708"/>
        <w:jc w:val="both"/>
        <w:rPr>
          <w:rFonts w:ascii="Arial" w:hAnsi="Arial" w:cs="Arial"/>
          <w:sz w:val="28"/>
          <w:szCs w:val="28"/>
          <w:lang w:val="es-ES_tradnl"/>
        </w:rPr>
        <w:pPrChange w:id="1279" w:author="Solsire Torres-Ignacio Cardenas" w:date="2012-01-19T01:29:00Z">
          <w:pPr>
            <w:ind w:firstLine="357"/>
            <w:jc w:val="both"/>
          </w:pPr>
        </w:pPrChange>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2E8F0CA9" w14:textId="77777777" w:rsidR="00052D0A" w:rsidRPr="00206072" w:rsidRDefault="00052D0A" w:rsidP="00052D0A">
      <w:pPr>
        <w:ind w:firstLine="360"/>
        <w:jc w:val="both"/>
        <w:rPr>
          <w:rFonts w:ascii="Arial" w:hAnsi="Arial" w:cs="Arial"/>
          <w:sz w:val="28"/>
          <w:szCs w:val="28"/>
          <w:lang w:val="es-ES_tradnl"/>
        </w:rPr>
      </w:pPr>
    </w:p>
    <w:p w14:paraId="40E56CC3" w14:textId="77777777" w:rsidR="0074747F" w:rsidRPr="00206072" w:rsidRDefault="0074747F" w:rsidP="0074747F">
      <w:pPr>
        <w:pStyle w:val="Heading2"/>
        <w:rPr>
          <w:rFonts w:cs="Arial"/>
          <w:lang w:val="es-ES_tradnl"/>
        </w:rPr>
      </w:pPr>
      <w:bookmarkStart w:id="1280" w:name="_Toc188551248"/>
      <w:bookmarkStart w:id="1281"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1280"/>
      <w:bookmarkEnd w:id="1281"/>
    </w:p>
    <w:p w14:paraId="3C8A459D" w14:textId="77777777" w:rsidR="00713495" w:rsidRPr="00206072" w:rsidRDefault="00713495" w:rsidP="00713495">
      <w:pPr>
        <w:rPr>
          <w:lang w:val="es-ES_tradnl"/>
        </w:rPr>
      </w:pPr>
    </w:p>
    <w:p w14:paraId="1F9D6A89"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750CBCB8" w14:textId="77777777"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04B0CC7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0DA0C12F"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6B1FD44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3F1FAE71"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3D73E84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22A2298F" w14:textId="77777777" w:rsidR="00036731" w:rsidRPr="00206072" w:rsidRDefault="00036731" w:rsidP="00614A6D">
      <w:pPr>
        <w:ind w:firstLine="360"/>
        <w:jc w:val="both"/>
        <w:rPr>
          <w:rFonts w:ascii="Arial" w:hAnsi="Arial" w:cs="Arial"/>
          <w:sz w:val="28"/>
          <w:lang w:val="es-ES_tradnl"/>
        </w:rPr>
      </w:pPr>
    </w:p>
    <w:p w14:paraId="422116E9" w14:textId="77777777" w:rsidR="00713495" w:rsidRPr="00206072" w:rsidRDefault="0062026F" w:rsidP="0062026F">
      <w:pPr>
        <w:pStyle w:val="Heading2"/>
        <w:rPr>
          <w:lang w:val="es-ES_tradnl"/>
        </w:rPr>
      </w:pPr>
      <w:bookmarkStart w:id="1282" w:name="_Toc188551249"/>
      <w:bookmarkStart w:id="1283" w:name="_Toc183152059"/>
      <w:r w:rsidRPr="00206072">
        <w:rPr>
          <w:lang w:val="es-ES_tradnl"/>
        </w:rPr>
        <w:t>Desarrollo del Mecanismo</w:t>
      </w:r>
      <w:bookmarkEnd w:id="1282"/>
      <w:bookmarkEnd w:id="1283"/>
    </w:p>
    <w:p w14:paraId="0A78B8D2" w14:textId="77777777" w:rsidR="0062026F" w:rsidRPr="00206072" w:rsidRDefault="0062026F" w:rsidP="0062026F">
      <w:pPr>
        <w:rPr>
          <w:lang w:val="es-ES_tradnl"/>
        </w:rPr>
      </w:pPr>
    </w:p>
    <w:p w14:paraId="54571167" w14:textId="7031F6C2"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A83440" w:rsidRPr="00620EC6">
        <w:rPr>
          <w:rFonts w:ascii="Arial" w:hAnsi="Arial"/>
          <w:sz w:val="28"/>
          <w:highlight w:val="yellow"/>
          <w:lang w:val="es-ES_tradnl"/>
          <w:rPrChange w:id="1284" w:author="Solsire Torres-Ignacio Cardenas" w:date="2012-01-19T01:29:00Z">
            <w:rPr>
              <w:rFonts w:ascii="Arial" w:hAnsi="Arial"/>
              <w:sz w:val="28"/>
              <w:lang w:val="es-ES_tradnl"/>
            </w:rPr>
          </w:rPrChange>
        </w:rPr>
        <w:t xml:space="preserve">La estrategia a implementar </w:t>
      </w:r>
      <w:r w:rsidR="00134BC5" w:rsidRPr="00620EC6">
        <w:rPr>
          <w:rFonts w:ascii="Arial" w:hAnsi="Arial"/>
          <w:sz w:val="28"/>
          <w:highlight w:val="yellow"/>
          <w:lang w:val="es-ES_tradnl"/>
          <w:rPrChange w:id="1285" w:author="Solsire Torres-Ignacio Cardenas" w:date="2012-01-19T01:29:00Z">
            <w:rPr>
              <w:rFonts w:ascii="Arial" w:hAnsi="Arial"/>
              <w:sz w:val="28"/>
              <w:lang w:val="es-ES_tradnl"/>
            </w:rPr>
          </w:rPrChange>
        </w:rPr>
        <w:t xml:space="preserve">para </w:t>
      </w:r>
      <w:r w:rsidR="00A83440" w:rsidRPr="00620EC6">
        <w:rPr>
          <w:rFonts w:ascii="Arial" w:hAnsi="Arial"/>
          <w:sz w:val="28"/>
          <w:highlight w:val="yellow"/>
          <w:lang w:val="es-ES_tradnl"/>
          <w:rPrChange w:id="1286" w:author="Solsire Torres-Ignacio Cardenas" w:date="2012-01-19T01:29:00Z">
            <w:rPr>
              <w:rFonts w:ascii="Arial" w:hAnsi="Arial"/>
              <w:sz w:val="28"/>
              <w:lang w:val="es-ES_tradnl"/>
            </w:rPr>
          </w:rPrChange>
        </w:rPr>
        <w:t xml:space="preserve">dicha construcción </w:t>
      </w:r>
      <w:del w:id="1287" w:author="Solsire Torres-Ignacio Cardenas" w:date="2012-01-19T01:29:00Z">
        <w:r w:rsidR="00A83440" w:rsidRPr="00206072">
          <w:rPr>
            <w:rFonts w:ascii="Arial" w:hAnsi="Arial"/>
            <w:sz w:val="28"/>
            <w:szCs w:val="28"/>
            <w:lang w:val="es-ES_tradnl"/>
          </w:rPr>
          <w:delText>constará</w:delText>
        </w:r>
      </w:del>
      <w:ins w:id="1288" w:author="Solsire Torres-Ignacio Cardenas" w:date="2012-01-19T01:29:00Z">
        <w:r w:rsidR="00AB2FB0" w:rsidRPr="00620EC6">
          <w:rPr>
            <w:rFonts w:ascii="Arial" w:hAnsi="Arial"/>
            <w:sz w:val="28"/>
            <w:szCs w:val="28"/>
            <w:highlight w:val="yellow"/>
            <w:lang w:val="es-ES_tradnl"/>
          </w:rPr>
          <w:t>será la aplicación</w:t>
        </w:r>
      </w:ins>
      <w:r w:rsidR="00AB2FB0" w:rsidRPr="00620EC6">
        <w:rPr>
          <w:rFonts w:ascii="Arial" w:hAnsi="Arial"/>
          <w:sz w:val="28"/>
          <w:highlight w:val="yellow"/>
          <w:lang w:val="es-ES_tradnl"/>
          <w:rPrChange w:id="1289" w:author="Solsire Torres-Ignacio Cardenas" w:date="2012-01-19T01:29:00Z">
            <w:rPr>
              <w:rFonts w:ascii="Arial" w:hAnsi="Arial"/>
              <w:sz w:val="28"/>
              <w:lang w:val="es-ES_tradnl"/>
            </w:rPr>
          </w:rPrChange>
        </w:rPr>
        <w:t xml:space="preserve"> de </w:t>
      </w:r>
      <w:del w:id="1290" w:author="Solsire Torres-Ignacio Cardenas" w:date="2012-01-19T01:29:00Z">
        <w:r w:rsidR="00A83440" w:rsidRPr="00206072">
          <w:rPr>
            <w:rFonts w:ascii="Arial" w:hAnsi="Arial"/>
            <w:sz w:val="28"/>
            <w:szCs w:val="28"/>
            <w:lang w:val="es-ES_tradnl"/>
          </w:rPr>
          <w:delText xml:space="preserve">cuatro fases basadas en </w:delText>
        </w:r>
      </w:del>
      <w:r w:rsidR="00AB2FB0" w:rsidRPr="00620EC6">
        <w:rPr>
          <w:rFonts w:ascii="Arial" w:hAnsi="Arial"/>
          <w:sz w:val="28"/>
          <w:highlight w:val="yellow"/>
          <w:lang w:val="es-ES_tradnl"/>
          <w:rPrChange w:id="1291" w:author="Solsire Torres-Ignacio Cardenas" w:date="2012-01-19T01:29:00Z">
            <w:rPr>
              <w:rFonts w:ascii="Arial" w:hAnsi="Arial"/>
              <w:sz w:val="28"/>
              <w:lang w:val="es-ES_tradnl"/>
            </w:rPr>
          </w:rPrChange>
        </w:rPr>
        <w:t xml:space="preserve">la metodología </w:t>
      </w:r>
      <w:ins w:id="1292" w:author="Solsire Torres-Ignacio Cardenas" w:date="2012-01-19T01:29:00Z">
        <w:r w:rsidR="00AB2FB0" w:rsidRPr="00620EC6">
          <w:rPr>
            <w:rFonts w:ascii="Arial" w:hAnsi="Arial"/>
            <w:sz w:val="28"/>
            <w:szCs w:val="28"/>
            <w:highlight w:val="yellow"/>
            <w:lang w:val="es-ES_tradnl"/>
          </w:rPr>
          <w:t xml:space="preserve">Incremental Iterativa, donde el banco recibirá avances continuos constituidos por un proceso </w:t>
        </w:r>
      </w:ins>
      <w:r w:rsidR="00AB2FB0" w:rsidRPr="00620EC6">
        <w:rPr>
          <w:rFonts w:ascii="Arial" w:hAnsi="Arial"/>
          <w:sz w:val="28"/>
          <w:highlight w:val="yellow"/>
          <w:lang w:val="es-ES_tradnl"/>
          <w:rPrChange w:id="1293" w:author="Solsire Torres-Ignacio Cardenas" w:date="2012-01-19T01:29:00Z">
            <w:rPr>
              <w:rFonts w:ascii="Arial" w:hAnsi="Arial"/>
              <w:sz w:val="28"/>
              <w:lang w:val="es-ES_tradnl"/>
            </w:rPr>
          </w:rPrChange>
        </w:rPr>
        <w:t xml:space="preserve">de </w:t>
      </w:r>
      <w:del w:id="1294" w:author="Solsire Torres-Ignacio Cardenas" w:date="2012-01-19T01:29:00Z">
        <w:r w:rsidR="00874C86" w:rsidRPr="00206072">
          <w:rPr>
            <w:rFonts w:ascii="Arial" w:hAnsi="Arial"/>
            <w:sz w:val="28"/>
            <w:szCs w:val="28"/>
            <w:lang w:val="es-ES_tradnl"/>
          </w:rPr>
          <w:delText>desarrollo</w:delText>
        </w:r>
      </w:del>
      <w:ins w:id="1295" w:author="Solsire Torres-Ignacio Cardenas" w:date="2012-01-19T01:29:00Z">
        <w:r w:rsidR="00AB2FB0" w:rsidRPr="00620EC6">
          <w:rPr>
            <w:rFonts w:ascii="Arial" w:hAnsi="Arial"/>
            <w:sz w:val="28"/>
            <w:szCs w:val="28"/>
            <w:highlight w:val="yellow"/>
            <w:lang w:val="es-ES_tradnl"/>
          </w:rPr>
          <w:t>análisis</w:t>
        </w:r>
      </w:ins>
      <w:r w:rsidR="00AB2FB0" w:rsidRPr="00620EC6">
        <w:rPr>
          <w:rFonts w:ascii="Arial" w:hAnsi="Arial"/>
          <w:sz w:val="28"/>
          <w:highlight w:val="yellow"/>
          <w:lang w:val="es-ES_tradnl"/>
          <w:rPrChange w:id="1296" w:author="Solsire Torres-Ignacio Cardenas" w:date="2012-01-19T01:29:00Z">
            <w:rPr>
              <w:rFonts w:ascii="Arial" w:hAnsi="Arial"/>
              <w:sz w:val="28"/>
              <w:lang w:val="es-ES_tradnl"/>
            </w:rPr>
          </w:rPrChange>
        </w:rPr>
        <w:t xml:space="preserve"> de </w:t>
      </w:r>
      <w:del w:id="1297" w:author="Solsire Torres-Ignacio Cardenas" w:date="2012-01-19T01:29:00Z">
        <w:r w:rsidR="00874C86" w:rsidRPr="00206072">
          <w:rPr>
            <w:rFonts w:ascii="Arial" w:hAnsi="Arial"/>
            <w:sz w:val="28"/>
            <w:szCs w:val="28"/>
            <w:lang w:val="es-ES_tradnl"/>
          </w:rPr>
          <w:delText xml:space="preserve">software </w:delText>
        </w:r>
        <w:r w:rsidR="00A83440" w:rsidRPr="00206072">
          <w:rPr>
            <w:rFonts w:ascii="Arial" w:hAnsi="Arial"/>
            <w:b/>
            <w:bCs/>
            <w:i/>
            <w:iCs/>
            <w:sz w:val="28"/>
            <w:szCs w:val="28"/>
            <w:lang w:val="es-ES_tradnl"/>
          </w:rPr>
          <w:delText>Rational</w:delText>
        </w:r>
        <w:r w:rsidR="00C542B4" w:rsidRPr="00206072">
          <w:rPr>
            <w:rFonts w:ascii="Arial" w:hAnsi="Arial"/>
            <w:b/>
            <w:bCs/>
            <w:i/>
            <w:iCs/>
            <w:sz w:val="28"/>
            <w:szCs w:val="28"/>
            <w:lang w:val="es-ES_tradnl"/>
          </w:rPr>
          <w:delText xml:space="preserve"> </w:delText>
        </w:r>
        <w:r w:rsidR="00A83440" w:rsidRPr="00206072">
          <w:rPr>
            <w:rFonts w:ascii="Arial" w:hAnsi="Arial"/>
            <w:b/>
            <w:bCs/>
            <w:i/>
            <w:iCs/>
            <w:sz w:val="28"/>
            <w:szCs w:val="28"/>
            <w:lang w:val="es-ES_tradnl"/>
          </w:rPr>
          <w:delText>Unified</w:delText>
        </w:r>
        <w:r w:rsidR="00C542B4" w:rsidRPr="00206072">
          <w:rPr>
            <w:rFonts w:ascii="Arial" w:hAnsi="Arial"/>
            <w:b/>
            <w:bCs/>
            <w:i/>
            <w:iCs/>
            <w:sz w:val="28"/>
            <w:szCs w:val="28"/>
            <w:lang w:val="es-ES_tradnl"/>
          </w:rPr>
          <w:delText xml:space="preserve"> </w:delText>
        </w:r>
        <w:r w:rsidR="00A83440" w:rsidRPr="00206072">
          <w:rPr>
            <w:rFonts w:ascii="Arial" w:hAnsi="Arial"/>
            <w:b/>
            <w:bCs/>
            <w:i/>
            <w:iCs/>
            <w:sz w:val="28"/>
            <w:szCs w:val="28"/>
            <w:lang w:val="es-ES_tradnl"/>
          </w:rPr>
          <w:delText>Process (RUP)</w:delText>
        </w:r>
        <w:r w:rsidR="00A83440" w:rsidRPr="00206072">
          <w:rPr>
            <w:rFonts w:ascii="Arial" w:hAnsi="Arial"/>
            <w:sz w:val="28"/>
            <w:szCs w:val="28"/>
            <w:lang w:val="es-ES_tradnl"/>
          </w:rPr>
          <w:delText>.</w:delText>
        </w:r>
      </w:del>
      <w:ins w:id="1298" w:author="Solsire Torres-Ignacio Cardenas" w:date="2012-01-19T01:29:00Z">
        <w:r w:rsidR="00AB2FB0" w:rsidRPr="00620EC6">
          <w:rPr>
            <w:rFonts w:ascii="Arial" w:hAnsi="Arial"/>
            <w:sz w:val="28"/>
            <w:szCs w:val="28"/>
            <w:highlight w:val="yellow"/>
            <w:lang w:val="es-ES_tradnl"/>
          </w:rPr>
          <w:t xml:space="preserve">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r w:rsidR="00B82550">
          <w:rPr>
            <w:rFonts w:ascii="Arial" w:hAnsi="Arial"/>
            <w:sz w:val="28"/>
            <w:szCs w:val="28"/>
            <w:lang w:val="es-ES_tradnl"/>
          </w:rPr>
          <w:t xml:space="preserve"> </w:t>
        </w:r>
        <w:r w:rsidR="00B82550" w:rsidRPr="00B82550">
          <w:rPr>
            <w:rFonts w:ascii="Arial" w:hAnsi="Arial"/>
            <w:sz w:val="28"/>
            <w:szCs w:val="28"/>
            <w:highlight w:val="yellow"/>
            <w:lang w:val="es-ES_tradnl"/>
          </w:rPr>
          <w:t xml:space="preserve">Los desarrolladores además trabajaran bajo el modelo de programación en pareja que </w:t>
        </w:r>
        <w:r w:rsidR="00D63CFA">
          <w:rPr>
            <w:rFonts w:ascii="Arial" w:hAnsi="Arial"/>
            <w:sz w:val="28"/>
            <w:szCs w:val="28"/>
            <w:highlight w:val="yellow"/>
            <w:lang w:val="es-ES_tradnl"/>
          </w:rPr>
          <w:t>presente</w:t>
        </w:r>
        <w:r w:rsidR="00B82550" w:rsidRPr="00B82550">
          <w:rPr>
            <w:rFonts w:ascii="Arial" w:hAnsi="Arial"/>
            <w:sz w:val="28"/>
            <w:szCs w:val="28"/>
            <w:highlight w:val="yellow"/>
            <w:lang w:val="es-ES_tradnl"/>
          </w:rPr>
          <w:t xml:space="preserve"> la Metodología XP.</w:t>
        </w:r>
      </w:ins>
    </w:p>
    <w:p w14:paraId="47D473AD" w14:textId="77777777" w:rsidR="00461FAF" w:rsidRPr="00206072" w:rsidRDefault="00A83440" w:rsidP="00052D0A">
      <w:pPr>
        <w:jc w:val="both"/>
        <w:rPr>
          <w:del w:id="1299" w:author="Solsire Torres-Ignacio Cardenas" w:date="2012-01-19T01:29:00Z"/>
          <w:rFonts w:ascii="Arial" w:hAnsi="Arial"/>
          <w:sz w:val="28"/>
          <w:szCs w:val="28"/>
          <w:lang w:val="es-ES_tradnl"/>
        </w:rPr>
      </w:pPr>
      <w:del w:id="1300" w:author="Solsire Torres-Ignacio Cardenas" w:date="2012-01-19T01:29:00Z">
        <w:r w:rsidRPr="00206072">
          <w:rPr>
            <w:rFonts w:ascii="Arial" w:hAnsi="Arial"/>
            <w:sz w:val="28"/>
            <w:szCs w:val="28"/>
            <w:lang w:val="es-ES_tradnl"/>
          </w:rPr>
          <w:tab/>
          <w:delText>RUP es un proceso para e</w:delText>
        </w:r>
        <w:r w:rsidR="00461FAF" w:rsidRPr="00206072">
          <w:rPr>
            <w:rFonts w:ascii="Arial" w:hAnsi="Arial"/>
            <w:sz w:val="28"/>
            <w:szCs w:val="28"/>
            <w:lang w:val="es-ES_tradnl"/>
          </w:rPr>
          <w:delText>l desarrollo de un proyecto de</w:delText>
        </w:r>
        <w:r w:rsidRPr="00206072">
          <w:rPr>
            <w:rFonts w:ascii="Arial" w:hAnsi="Arial"/>
            <w:sz w:val="28"/>
            <w:szCs w:val="28"/>
            <w:lang w:val="es-ES_tradnl"/>
          </w:rPr>
          <w:delText xml:space="preserve"> software que define claramente quien, cómo, cuándo y qu</w:delText>
        </w:r>
        <w:r w:rsidR="00461FAF" w:rsidRPr="00206072">
          <w:rPr>
            <w:rFonts w:ascii="Arial" w:hAnsi="Arial"/>
            <w:sz w:val="28"/>
            <w:szCs w:val="28"/>
            <w:lang w:val="es-ES_tradnl"/>
          </w:rPr>
          <w:delText>é debe hacerse en el proyecto. Este proceso tiene tres características esenciales:</w:delText>
        </w:r>
      </w:del>
    </w:p>
    <w:p w14:paraId="3C668FC9" w14:textId="77777777" w:rsidR="00461FAF" w:rsidRPr="00206072" w:rsidRDefault="00461FAF" w:rsidP="0077775B">
      <w:pPr>
        <w:pStyle w:val="ListParagraph"/>
        <w:numPr>
          <w:ilvl w:val="0"/>
          <w:numId w:val="9"/>
        </w:numPr>
        <w:jc w:val="both"/>
        <w:rPr>
          <w:del w:id="1301" w:author="Solsire Torres-Ignacio Cardenas" w:date="2012-01-19T01:29:00Z"/>
          <w:rFonts w:ascii="Arial" w:hAnsi="Arial"/>
          <w:sz w:val="28"/>
          <w:szCs w:val="28"/>
          <w:lang w:val="es-ES_tradnl"/>
        </w:rPr>
      </w:pPr>
      <w:del w:id="1302" w:author="Solsire Torres-Ignacio Cardenas" w:date="2012-01-19T01:29: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stá dirigido por los Casos de Uso: </w:delText>
        </w:r>
        <w:r w:rsidRPr="00206072">
          <w:rPr>
            <w:rFonts w:ascii="Arial" w:hAnsi="Arial"/>
            <w:sz w:val="28"/>
            <w:szCs w:val="28"/>
            <w:lang w:val="es-ES_tradnl"/>
          </w:rPr>
          <w:delText>o</w:delText>
        </w:r>
        <w:r w:rsidR="00A83440" w:rsidRPr="00206072">
          <w:rPr>
            <w:rFonts w:ascii="Arial" w:hAnsi="Arial"/>
            <w:sz w:val="28"/>
            <w:szCs w:val="28"/>
            <w:lang w:val="es-ES_tradnl"/>
          </w:rPr>
          <w:delText>rientan el proyecto a la importancia para el</w:delText>
        </w:r>
        <w:r w:rsidRPr="00206072">
          <w:rPr>
            <w:rFonts w:ascii="Arial" w:hAnsi="Arial"/>
            <w:sz w:val="28"/>
            <w:szCs w:val="28"/>
            <w:lang w:val="es-ES_tradnl"/>
          </w:rPr>
          <w:delText xml:space="preserve"> usuario y lo que este quiere.</w:delText>
        </w:r>
      </w:del>
    </w:p>
    <w:p w14:paraId="45A6E6FD" w14:textId="77777777" w:rsidR="00461FAF" w:rsidRPr="00206072" w:rsidRDefault="00461FAF" w:rsidP="0077775B">
      <w:pPr>
        <w:pStyle w:val="ListParagraph"/>
        <w:numPr>
          <w:ilvl w:val="0"/>
          <w:numId w:val="9"/>
        </w:numPr>
        <w:jc w:val="both"/>
        <w:rPr>
          <w:del w:id="1303" w:author="Solsire Torres-Ignacio Cardenas" w:date="2012-01-19T01:29:00Z"/>
          <w:rFonts w:ascii="Arial" w:hAnsi="Arial"/>
          <w:sz w:val="28"/>
          <w:szCs w:val="28"/>
          <w:lang w:val="es-ES_tradnl"/>
        </w:rPr>
      </w:pPr>
      <w:del w:id="1304" w:author="Solsire Torres-Ignacio Cardenas" w:date="2012-01-19T01:29: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stá centrado en la arquitectura: </w:delText>
        </w:r>
        <w:r w:rsidRPr="00206072">
          <w:rPr>
            <w:rFonts w:ascii="Arial" w:hAnsi="Arial"/>
            <w:sz w:val="28"/>
            <w:szCs w:val="28"/>
            <w:lang w:val="es-ES_tradnl"/>
          </w:rPr>
          <w:delText>r</w:delText>
        </w:r>
        <w:r w:rsidR="00A83440" w:rsidRPr="00206072">
          <w:rPr>
            <w:rFonts w:ascii="Arial" w:hAnsi="Arial"/>
            <w:sz w:val="28"/>
            <w:szCs w:val="28"/>
            <w:lang w:val="es-ES_tradnl"/>
          </w:rPr>
          <w:delText>elaciona la toma de decisiones que indican cómo tiene que ser construi</w:delText>
        </w:r>
        <w:r w:rsidRPr="00206072">
          <w:rPr>
            <w:rFonts w:ascii="Arial" w:hAnsi="Arial"/>
            <w:sz w:val="28"/>
            <w:szCs w:val="28"/>
            <w:lang w:val="es-ES_tradnl"/>
          </w:rPr>
          <w:delText>do el sistema y en qué orden.</w:delText>
        </w:r>
      </w:del>
    </w:p>
    <w:p w14:paraId="2B437057" w14:textId="2EF85100" w:rsidR="00614A6D" w:rsidRPr="00206072" w:rsidRDefault="00461FAF" w:rsidP="00614A6D">
      <w:pPr>
        <w:jc w:val="both"/>
        <w:rPr>
          <w:ins w:id="1305" w:author="Solsire Torres-Ignacio Cardenas" w:date="2012-01-19T01:29:00Z"/>
          <w:rFonts w:ascii="Arial" w:hAnsi="Arial"/>
          <w:sz w:val="28"/>
          <w:szCs w:val="28"/>
          <w:lang w:val="es-ES_tradnl"/>
        </w:rPr>
      </w:pPr>
      <w:del w:id="1306" w:author="Solsire Torres-Ignacio Cardenas" w:date="2012-01-19T01:29: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 iterativo e incremental: </w:delText>
        </w:r>
        <w:r w:rsidRPr="00206072">
          <w:rPr>
            <w:rFonts w:ascii="Arial" w:hAnsi="Arial"/>
            <w:sz w:val="28"/>
            <w:szCs w:val="28"/>
            <w:lang w:val="es-ES_tradnl"/>
          </w:rPr>
          <w:delText>Se</w:delText>
        </w:r>
        <w:r w:rsidR="00A83440" w:rsidRPr="00206072">
          <w:rPr>
            <w:rFonts w:ascii="Arial" w:hAnsi="Arial"/>
            <w:sz w:val="28"/>
            <w:szCs w:val="28"/>
            <w:lang w:val="es-ES_tradnl"/>
          </w:rPr>
          <w:delText xml:space="preserve"> divide el proyecto en mini</w:delText>
        </w:r>
        <w:r w:rsidRPr="00206072">
          <w:rPr>
            <w:rFonts w:ascii="Arial" w:hAnsi="Arial"/>
            <w:sz w:val="28"/>
            <w:szCs w:val="28"/>
            <w:lang w:val="es-ES_tradnl"/>
          </w:rPr>
          <w:delText>-</w:delText>
        </w:r>
        <w:r w:rsidR="00436DA3" w:rsidRPr="00206072">
          <w:rPr>
            <w:rFonts w:ascii="Arial" w:hAnsi="Arial"/>
            <w:sz w:val="28"/>
            <w:szCs w:val="28"/>
            <w:lang w:val="es-ES_tradnl"/>
          </w:rPr>
          <w:delText xml:space="preserve">proyectos donde los objetivos se cumplen de manera </w:delText>
        </w:r>
        <w:r w:rsidR="000260CF" w:rsidRPr="00206072">
          <w:rPr>
            <w:rFonts w:ascii="Arial" w:hAnsi="Arial"/>
            <w:sz w:val="28"/>
            <w:szCs w:val="28"/>
            <w:lang w:val="es-ES_tradnl"/>
          </w:rPr>
          <w:delText>efectiva</w:delText>
        </w:r>
        <w:r w:rsidR="00436DA3" w:rsidRPr="00206072">
          <w:rPr>
            <w:rFonts w:ascii="Arial" w:hAnsi="Arial"/>
            <w:sz w:val="28"/>
            <w:szCs w:val="28"/>
            <w:lang w:val="es-ES_tradnl"/>
          </w:rPr>
          <w:delText>.</w:delText>
        </w:r>
      </w:del>
    </w:p>
    <w:p w14:paraId="55397DDD" w14:textId="77777777" w:rsidR="00614A6D" w:rsidRPr="00206072" w:rsidRDefault="007939E8" w:rsidP="00614A6D">
      <w:pPr>
        <w:pStyle w:val="Heading2"/>
        <w:rPr>
          <w:ins w:id="1307" w:author="Solsire Torres-Ignacio Cardenas" w:date="2012-01-19T01:29:00Z"/>
          <w:rFonts w:cs="Arial"/>
          <w:szCs w:val="28"/>
          <w:lang w:val="es-ES_tradnl"/>
        </w:rPr>
      </w:pPr>
      <w:bookmarkStart w:id="1308" w:name="_Toc188551250"/>
      <w:ins w:id="1309" w:author="Solsire Torres-Ignacio Cardenas" w:date="2012-01-19T01:29:00Z">
        <w:r>
          <w:rPr>
            <w:rFonts w:cs="Arial"/>
            <w:szCs w:val="28"/>
            <w:lang w:val="es-ES_tradnl"/>
          </w:rPr>
          <w:t>Capacitación</w:t>
        </w:r>
        <w:bookmarkEnd w:id="1308"/>
      </w:ins>
    </w:p>
    <w:p w14:paraId="199E7356" w14:textId="77777777" w:rsidR="00614A6D" w:rsidRPr="00206072" w:rsidRDefault="00614A6D" w:rsidP="00614A6D">
      <w:pPr>
        <w:rPr>
          <w:ins w:id="1310" w:author="Solsire Torres-Ignacio Cardenas" w:date="2012-01-19T01:29:00Z"/>
          <w:lang w:val="es-ES_tradnl"/>
        </w:rPr>
      </w:pPr>
    </w:p>
    <w:p w14:paraId="074845B8" w14:textId="77777777" w:rsidR="00930C6B" w:rsidRDefault="00930C6B" w:rsidP="00930C6B">
      <w:pPr>
        <w:rPr>
          <w:rPrChange w:id="1311" w:author="Solsire Torres-Ignacio Cardenas" w:date="2012-01-19T01:29:00Z">
            <w:rPr>
              <w:rFonts w:ascii="Arial" w:hAnsi="Arial"/>
              <w:sz w:val="28"/>
              <w:lang w:val="es-ES_tradnl"/>
            </w:rPr>
          </w:rPrChange>
        </w:rPr>
        <w:pPrChange w:id="1312" w:author="Solsire Torres-Ignacio Cardenas" w:date="2012-01-19T01:29:00Z">
          <w:pPr>
            <w:pStyle w:val="ListParagraph"/>
            <w:numPr>
              <w:numId w:val="9"/>
            </w:numPr>
            <w:ind w:left="800" w:hanging="360"/>
            <w:jc w:val="both"/>
          </w:pPr>
        </w:pPrChange>
      </w:pPr>
      <w:moveFromRangeStart w:id="1313" w:author="Solsire Torres-Ignacio Cardenas" w:date="2012-01-19T01:29:00Z" w:name="move188555891"/>
    </w:p>
    <w:p w14:paraId="0129B254" w14:textId="77777777" w:rsidR="00A83440" w:rsidRPr="00206072" w:rsidRDefault="0003422B" w:rsidP="00052D0A">
      <w:pPr>
        <w:jc w:val="both"/>
        <w:rPr>
          <w:del w:id="1314" w:author="Solsire Torres-Ignacio Cardenas" w:date="2012-01-19T01:29:00Z"/>
          <w:rFonts w:ascii="Arial" w:hAnsi="Arial"/>
          <w:sz w:val="28"/>
          <w:szCs w:val="28"/>
          <w:lang w:val="es-ES_tradnl"/>
        </w:rPr>
      </w:pPr>
      <w:moveFrom w:id="1315" w:author="Solsire Torres-Ignacio Cardenas" w:date="2012-01-19T01:29:00Z">
        <w:r>
          <w:rPr>
            <w:rFonts w:ascii="Arial" w:hAnsi="Arial" w:cs="Arial"/>
            <w:sz w:val="28"/>
            <w:szCs w:val="28"/>
            <w:lang w:val="es-ES_tradnl"/>
          </w:rPr>
          <w:t xml:space="preserve">Como </w:t>
        </w:r>
      </w:moveFrom>
      <w:moveFromRangeEnd w:id="1313"/>
      <w:del w:id="1316" w:author="Solsire Torres-Ignacio Cardenas" w:date="2012-01-19T01:29:00Z">
        <w:r w:rsidR="00A83440" w:rsidRPr="00206072">
          <w:rPr>
            <w:rFonts w:ascii="Arial" w:hAnsi="Arial"/>
            <w:sz w:val="28"/>
            <w:szCs w:val="28"/>
            <w:lang w:val="es-ES_tradnl"/>
          </w:rPr>
          <w:delText>filosofía RUP maneja 6 principios clave:</w:delText>
        </w:r>
      </w:del>
    </w:p>
    <w:p w14:paraId="37AAE2E9" w14:textId="77777777" w:rsidR="00A83440" w:rsidRPr="00206072" w:rsidRDefault="00A83440" w:rsidP="00052D0A">
      <w:pPr>
        <w:jc w:val="both"/>
        <w:rPr>
          <w:del w:id="1317" w:author="Solsire Torres-Ignacio Cardenas" w:date="2012-01-19T01:29:00Z"/>
          <w:rFonts w:ascii="Arial" w:hAnsi="Arial"/>
          <w:sz w:val="28"/>
          <w:szCs w:val="28"/>
          <w:lang w:val="es-ES_tradnl"/>
        </w:rPr>
      </w:pPr>
      <w:del w:id="1318" w:author="Solsire Torres-Ignacio Cardenas" w:date="2012-01-19T01:29:00Z">
        <w:r w:rsidRPr="00206072">
          <w:rPr>
            <w:rFonts w:ascii="Arial" w:hAnsi="Arial"/>
            <w:b/>
            <w:sz w:val="28"/>
            <w:szCs w:val="28"/>
            <w:lang w:val="es-ES_tradnl"/>
          </w:rPr>
          <w:delText>Adaptación del proceso</w:delText>
        </w:r>
        <w:r w:rsidRPr="00206072">
          <w:rPr>
            <w:rFonts w:ascii="Arial" w:hAnsi="Arial"/>
            <w:sz w:val="28"/>
            <w:szCs w:val="28"/>
            <w:lang w:val="es-ES_tradnl"/>
          </w:rPr>
          <w:tab/>
        </w:r>
      </w:del>
    </w:p>
    <w:p w14:paraId="31CFC66F" w14:textId="77777777" w:rsidR="00B840FF" w:rsidRPr="00206072" w:rsidRDefault="00A83440" w:rsidP="00052D0A">
      <w:pPr>
        <w:jc w:val="both"/>
        <w:rPr>
          <w:del w:id="1319" w:author="Solsire Torres-Ignacio Cardenas" w:date="2012-01-19T01:29:00Z"/>
          <w:rFonts w:ascii="Arial" w:hAnsi="Arial"/>
          <w:sz w:val="28"/>
          <w:szCs w:val="28"/>
          <w:lang w:val="es-ES_tradnl"/>
        </w:rPr>
      </w:pPr>
      <w:del w:id="1320" w:author="Solsire Torres-Ignacio Cardenas" w:date="2012-01-19T01:29:00Z">
        <w:r w:rsidRPr="00206072">
          <w:rPr>
            <w:rFonts w:ascii="Arial" w:hAnsi="Arial"/>
            <w:sz w:val="28"/>
            <w:szCs w:val="28"/>
            <w:lang w:val="es-ES_tradnl"/>
          </w:rPr>
          <w:tab/>
          <w:delText>El proceso deberá adaptarse a las características propias de la organización</w:delText>
        </w:r>
        <w:r w:rsidR="00C07439" w:rsidRPr="00206072">
          <w:rPr>
            <w:rFonts w:ascii="Arial" w:hAnsi="Arial"/>
            <w:sz w:val="28"/>
            <w:szCs w:val="28"/>
            <w:lang w:val="es-ES_tradnl"/>
          </w:rPr>
          <w:delText xml:space="preserve"> (en el caso del proyecto, el Banco Mercantil)</w:delText>
        </w:r>
        <w:r w:rsidRPr="00206072">
          <w:rPr>
            <w:rFonts w:ascii="Arial" w:hAnsi="Arial"/>
            <w:sz w:val="28"/>
            <w:szCs w:val="28"/>
            <w:lang w:val="es-ES_tradnl"/>
          </w:rPr>
          <w:delText>. El tamaño del mismo, así como las regulaciones que lo condicionen, influirán en su diseño específico. También se deberá tener en cuenta el alcance del proyecto.</w:delText>
        </w:r>
      </w:del>
    </w:p>
    <w:p w14:paraId="0AFC61B3" w14:textId="77777777" w:rsidR="00A83440" w:rsidRPr="00206072" w:rsidRDefault="00A83440" w:rsidP="00052D0A">
      <w:pPr>
        <w:jc w:val="both"/>
        <w:rPr>
          <w:del w:id="1321" w:author="Solsire Torres-Ignacio Cardenas" w:date="2012-01-19T01:29:00Z"/>
          <w:rFonts w:ascii="Arial" w:hAnsi="Arial"/>
          <w:b/>
          <w:sz w:val="28"/>
          <w:szCs w:val="28"/>
          <w:lang w:val="es-ES_tradnl"/>
        </w:rPr>
      </w:pPr>
      <w:del w:id="1322" w:author="Solsire Torres-Ignacio Cardenas" w:date="2012-01-19T01:29:00Z">
        <w:r w:rsidRPr="00206072">
          <w:rPr>
            <w:rFonts w:ascii="Arial" w:hAnsi="Arial"/>
            <w:b/>
            <w:sz w:val="28"/>
            <w:szCs w:val="28"/>
            <w:lang w:val="es-ES_tradnl"/>
          </w:rPr>
          <w:delText>Balancear prioridades</w:delText>
        </w:r>
      </w:del>
    </w:p>
    <w:p w14:paraId="0F3CCD8C" w14:textId="77777777" w:rsidR="00A83440" w:rsidRPr="00206072" w:rsidRDefault="00A83440" w:rsidP="00052D0A">
      <w:pPr>
        <w:jc w:val="both"/>
        <w:rPr>
          <w:del w:id="1323" w:author="Solsire Torres-Ignacio Cardenas" w:date="2012-01-19T01:29:00Z"/>
          <w:rFonts w:ascii="Arial" w:hAnsi="Arial"/>
          <w:sz w:val="28"/>
          <w:szCs w:val="28"/>
          <w:lang w:val="es-ES_tradnl"/>
        </w:rPr>
      </w:pPr>
      <w:del w:id="1324" w:author="Solsire Torres-Ignacio Cardenas" w:date="2012-01-19T01:29:00Z">
        <w:r w:rsidRPr="00206072">
          <w:rPr>
            <w:rFonts w:ascii="Arial" w:hAnsi="Arial"/>
            <w:b/>
            <w:sz w:val="28"/>
            <w:szCs w:val="28"/>
            <w:lang w:val="es-ES_tradnl"/>
          </w:rPr>
          <w:tab/>
        </w:r>
        <w:r w:rsidRPr="00206072">
          <w:rPr>
            <w:rFonts w:ascii="Arial" w:hAnsi="Arial"/>
            <w:sz w:val="28"/>
            <w:szCs w:val="28"/>
            <w:lang w:val="es-ES_tradnl"/>
          </w:rPr>
          <w:delText xml:space="preserve">Los </w:delText>
        </w:r>
        <w:r w:rsidR="00602FA1" w:rsidRPr="00206072">
          <w:rPr>
            <w:rFonts w:ascii="Arial" w:hAnsi="Arial"/>
            <w:sz w:val="28"/>
            <w:szCs w:val="28"/>
            <w:lang w:val="es-ES_tradnl"/>
          </w:rPr>
          <w:delText>diversos requerimientos</w:delText>
        </w:r>
        <w:r w:rsidRPr="00206072">
          <w:rPr>
            <w:rFonts w:ascii="Arial" w:hAnsi="Arial"/>
            <w:sz w:val="28"/>
            <w:szCs w:val="28"/>
            <w:lang w:val="es-ES_tradnl"/>
          </w:rPr>
          <w:delText xml:space="preserve"> pueden ser diferentes, contradictorios o disputarse recursos limitados. Debe encontrarse un balance que satisfaga los deseos de todos. </w:delText>
        </w:r>
      </w:del>
    </w:p>
    <w:p w14:paraId="2AA62C35" w14:textId="77777777" w:rsidR="00A83440" w:rsidRPr="00206072" w:rsidRDefault="00A83440" w:rsidP="00052D0A">
      <w:pPr>
        <w:jc w:val="both"/>
        <w:rPr>
          <w:del w:id="1325" w:author="Solsire Torres-Ignacio Cardenas" w:date="2012-01-19T01:29:00Z"/>
          <w:rFonts w:ascii="Arial" w:hAnsi="Arial"/>
          <w:sz w:val="28"/>
          <w:szCs w:val="28"/>
          <w:lang w:val="es-ES_tradnl"/>
        </w:rPr>
      </w:pPr>
      <w:del w:id="1326" w:author="Solsire Torres-Ignacio Cardenas" w:date="2012-01-19T01:29:00Z">
        <w:r w:rsidRPr="00206072">
          <w:rPr>
            <w:rFonts w:ascii="Arial" w:hAnsi="Arial"/>
            <w:b/>
            <w:sz w:val="28"/>
            <w:szCs w:val="28"/>
            <w:lang w:val="es-ES_tradnl"/>
          </w:rPr>
          <w:delText>Colaboración entre equipos</w:delText>
        </w:r>
      </w:del>
    </w:p>
    <w:p w14:paraId="43FAB782" w14:textId="77777777" w:rsidR="00A83440" w:rsidRPr="00206072" w:rsidRDefault="00A83440" w:rsidP="00052D0A">
      <w:pPr>
        <w:jc w:val="both"/>
        <w:rPr>
          <w:del w:id="1327" w:author="Solsire Torres-Ignacio Cardenas" w:date="2012-01-19T01:29:00Z"/>
          <w:rFonts w:ascii="Arial" w:hAnsi="Arial"/>
          <w:sz w:val="28"/>
          <w:szCs w:val="28"/>
          <w:lang w:val="es-ES_tradnl"/>
        </w:rPr>
      </w:pPr>
      <w:del w:id="1328" w:author="Solsire Torres-Ignacio Cardenas" w:date="2012-01-19T01:29:00Z">
        <w:r w:rsidRPr="00206072">
          <w:rPr>
            <w:rFonts w:ascii="Arial" w:hAnsi="Arial"/>
            <w:sz w:val="28"/>
            <w:szCs w:val="28"/>
            <w:lang w:val="es-ES_tradnl"/>
          </w:rPr>
          <w:tab/>
          <w:delText>El desarrollo de software no lo hace una única persona sino múltiples equipos. Debe haber una comunicación fluida para coordinar requerimientos, desarrollo, evaluaciones, planes, resultados, etc.</w:delText>
        </w:r>
      </w:del>
    </w:p>
    <w:p w14:paraId="045ED04B" w14:textId="77777777" w:rsidR="00A83440" w:rsidRPr="00206072" w:rsidRDefault="00A83440" w:rsidP="00052D0A">
      <w:pPr>
        <w:jc w:val="both"/>
        <w:rPr>
          <w:del w:id="1329" w:author="Solsire Torres-Ignacio Cardenas" w:date="2012-01-19T01:29:00Z"/>
          <w:rFonts w:ascii="Arial" w:hAnsi="Arial"/>
          <w:sz w:val="28"/>
          <w:szCs w:val="28"/>
          <w:lang w:val="es-ES_tradnl"/>
        </w:rPr>
      </w:pPr>
      <w:del w:id="1330" w:author="Solsire Torres-Ignacio Cardenas" w:date="2012-01-19T01:29:00Z">
        <w:r w:rsidRPr="00206072">
          <w:rPr>
            <w:rFonts w:ascii="Arial" w:hAnsi="Arial"/>
            <w:b/>
            <w:sz w:val="28"/>
            <w:szCs w:val="28"/>
            <w:lang w:val="es-ES_tradnl"/>
          </w:rPr>
          <w:delText>Demostrar valor iterativamente</w:delText>
        </w:r>
      </w:del>
    </w:p>
    <w:p w14:paraId="44698D76" w14:textId="77777777" w:rsidR="00A83440" w:rsidRPr="00206072" w:rsidRDefault="00A83440" w:rsidP="00052D0A">
      <w:pPr>
        <w:jc w:val="both"/>
        <w:rPr>
          <w:del w:id="1331" w:author="Solsire Torres-Ignacio Cardenas" w:date="2012-01-19T01:29:00Z"/>
          <w:rFonts w:ascii="Arial" w:hAnsi="Arial"/>
          <w:sz w:val="28"/>
          <w:szCs w:val="28"/>
          <w:lang w:val="es-ES_tradnl"/>
        </w:rPr>
      </w:pPr>
      <w:del w:id="1332" w:author="Solsire Torres-Ignacio Cardenas" w:date="2012-01-19T01:29:00Z">
        <w:r w:rsidRPr="00206072">
          <w:rPr>
            <w:rFonts w:ascii="Arial" w:hAnsi="Arial"/>
            <w:sz w:val="28"/>
            <w:szCs w:val="28"/>
            <w:lang w:val="es-ES_tradnl"/>
          </w:rPr>
          <w:tab/>
          <w:delText xml:space="preserve">Los </w:delText>
        </w:r>
        <w:r w:rsidR="00602FA1" w:rsidRPr="00206072">
          <w:rPr>
            <w:rFonts w:ascii="Arial" w:hAnsi="Arial"/>
            <w:sz w:val="28"/>
            <w:szCs w:val="28"/>
            <w:lang w:val="es-ES_tradnl"/>
          </w:rPr>
          <w:delText>avances</w:delText>
        </w:r>
        <w:r w:rsidRPr="00206072">
          <w:rPr>
            <w:rFonts w:ascii="Arial" w:hAnsi="Arial"/>
            <w:sz w:val="28"/>
            <w:szCs w:val="28"/>
            <w:lang w:val="es-ES_tradnl"/>
          </w:rPr>
          <w:delText xml:space="preserve"> se entregan, aunque sea de un modo interno, en etapas iteradas. En cada iteración se analiza la opinión de los inversores, la estabilidad y calidad del producto, y se refina la dirección del proyecto así como también los riesgos involucrados.</w:delText>
        </w:r>
      </w:del>
    </w:p>
    <w:p w14:paraId="2064B4E5" w14:textId="77777777" w:rsidR="00A83440" w:rsidRPr="00206072" w:rsidRDefault="00A83440" w:rsidP="00052D0A">
      <w:pPr>
        <w:jc w:val="both"/>
        <w:rPr>
          <w:del w:id="1333" w:author="Solsire Torres-Ignacio Cardenas" w:date="2012-01-19T01:29:00Z"/>
          <w:rFonts w:ascii="Arial" w:hAnsi="Arial"/>
          <w:b/>
          <w:sz w:val="28"/>
          <w:szCs w:val="28"/>
          <w:lang w:val="es-ES_tradnl"/>
        </w:rPr>
      </w:pPr>
      <w:del w:id="1334" w:author="Solsire Torres-Ignacio Cardenas" w:date="2012-01-19T01:29:00Z">
        <w:r w:rsidRPr="00206072">
          <w:rPr>
            <w:rFonts w:ascii="Arial" w:hAnsi="Arial"/>
            <w:b/>
            <w:sz w:val="28"/>
            <w:szCs w:val="28"/>
            <w:lang w:val="es-ES_tradnl"/>
          </w:rPr>
          <w:delText>Elevar el nivel de abstracción</w:delText>
        </w:r>
      </w:del>
    </w:p>
    <w:p w14:paraId="527C848A" w14:textId="77777777" w:rsidR="00A83440" w:rsidRPr="00206072" w:rsidRDefault="00A83440" w:rsidP="00052D0A">
      <w:pPr>
        <w:jc w:val="both"/>
        <w:rPr>
          <w:del w:id="1335" w:author="Solsire Torres-Ignacio Cardenas" w:date="2012-01-19T01:29:00Z"/>
          <w:rFonts w:ascii="Arial" w:hAnsi="Arial"/>
          <w:sz w:val="28"/>
          <w:szCs w:val="28"/>
          <w:lang w:val="es-ES_tradnl"/>
        </w:rPr>
      </w:pPr>
      <w:del w:id="1336" w:author="Solsire Torres-Ignacio Cardenas" w:date="2012-01-19T01:29:00Z">
        <w:r w:rsidRPr="00206072">
          <w:rPr>
            <w:rFonts w:ascii="Arial" w:hAnsi="Arial"/>
            <w:sz w:val="28"/>
            <w:szCs w:val="28"/>
            <w:lang w:val="es-ES_tradnl"/>
          </w:rPr>
          <w:tab/>
          <w:delText xml:space="preserve">Este principio dominante motiva el uso de conceptos reutilizables </w:delText>
        </w:r>
        <w:r w:rsidR="00F761C4" w:rsidRPr="00206072">
          <w:rPr>
            <w:rFonts w:ascii="Arial" w:hAnsi="Arial"/>
            <w:sz w:val="28"/>
            <w:szCs w:val="28"/>
            <w:lang w:val="es-ES_tradnl"/>
          </w:rPr>
          <w:delText xml:space="preserve">tales como patrón del software </w:delText>
        </w:r>
        <w:r w:rsidRPr="00206072">
          <w:rPr>
            <w:rFonts w:ascii="Arial" w:hAnsi="Arial"/>
            <w:sz w:val="28"/>
            <w:szCs w:val="28"/>
            <w:lang w:val="es-ES_tradnl"/>
          </w:rPr>
          <w:delText xml:space="preserve">o esquemas (frameworks) por nombrar algunos. Éstos se pueden acompañar por las representaciones visuales de la arquitectura, por ejemplo con </w:delText>
        </w:r>
        <w:r w:rsidR="00602FA1" w:rsidRPr="00206072">
          <w:rPr>
            <w:rFonts w:ascii="Arial" w:hAnsi="Arial"/>
            <w:sz w:val="28"/>
            <w:szCs w:val="28"/>
            <w:lang w:val="es-ES_tradnl"/>
          </w:rPr>
          <w:delText xml:space="preserve">el uso de diagramas </w:delText>
        </w:r>
        <w:r w:rsidRPr="00206072">
          <w:rPr>
            <w:rFonts w:ascii="Arial" w:hAnsi="Arial"/>
            <w:sz w:val="28"/>
            <w:szCs w:val="28"/>
            <w:lang w:val="es-ES_tradnl"/>
          </w:rPr>
          <w:delText>UML.</w:delText>
        </w:r>
      </w:del>
    </w:p>
    <w:p w14:paraId="0DF589B0" w14:textId="77777777" w:rsidR="00A83440" w:rsidRPr="00206072" w:rsidRDefault="008F2895" w:rsidP="00052D0A">
      <w:pPr>
        <w:jc w:val="both"/>
        <w:rPr>
          <w:del w:id="1337" w:author="Solsire Torres-Ignacio Cardenas" w:date="2012-01-19T01:29:00Z"/>
          <w:rFonts w:ascii="Arial" w:hAnsi="Arial"/>
          <w:b/>
          <w:sz w:val="28"/>
          <w:szCs w:val="28"/>
          <w:lang w:val="es-ES_tradnl"/>
        </w:rPr>
      </w:pPr>
      <w:del w:id="1338" w:author="Solsire Torres-Ignacio Cardenas" w:date="2012-01-19T01:29:00Z">
        <w:r w:rsidRPr="00206072">
          <w:rPr>
            <w:rFonts w:ascii="Arial" w:hAnsi="Arial"/>
            <w:b/>
            <w:sz w:val="28"/>
            <w:szCs w:val="28"/>
            <w:lang w:val="es-ES_tradnl"/>
          </w:rPr>
          <w:delText>Enfoque</w:delText>
        </w:r>
        <w:r w:rsidR="00A83440" w:rsidRPr="00206072">
          <w:rPr>
            <w:rFonts w:ascii="Arial" w:hAnsi="Arial"/>
            <w:b/>
            <w:sz w:val="28"/>
            <w:szCs w:val="28"/>
            <w:lang w:val="es-ES_tradnl"/>
          </w:rPr>
          <w:delText xml:space="preserve"> en la calidad</w:delText>
        </w:r>
      </w:del>
    </w:p>
    <w:p w14:paraId="1FAFD977" w14:textId="77777777" w:rsidR="00A83440" w:rsidRPr="00206072" w:rsidRDefault="00A83440" w:rsidP="00052D0A">
      <w:pPr>
        <w:jc w:val="both"/>
        <w:rPr>
          <w:del w:id="1339" w:author="Solsire Torres-Ignacio Cardenas" w:date="2012-01-19T01:29:00Z"/>
          <w:rFonts w:ascii="Arial" w:hAnsi="Arial"/>
          <w:sz w:val="28"/>
          <w:szCs w:val="28"/>
          <w:lang w:val="es-ES_tradnl"/>
        </w:rPr>
      </w:pPr>
      <w:del w:id="1340" w:author="Solsire Torres-Ignacio Cardenas" w:date="2012-01-19T01:29:00Z">
        <w:r w:rsidRPr="00206072">
          <w:rPr>
            <w:rFonts w:ascii="Arial" w:hAnsi="Arial"/>
            <w:sz w:val="28"/>
            <w:szCs w:val="28"/>
            <w:lang w:val="es-ES_tradnl"/>
          </w:rPr>
          <w:tab/>
          <w:delText>El control de calidad no debe realizarse al final de cada iteración, sino en todos los aspectos de la producción.</w:delText>
        </w:r>
      </w:del>
    </w:p>
    <w:p w14:paraId="38366A5F" w14:textId="77777777" w:rsidR="00A83440" w:rsidRPr="00206072" w:rsidRDefault="00A83440" w:rsidP="00052D0A">
      <w:pPr>
        <w:jc w:val="both"/>
        <w:rPr>
          <w:del w:id="1341" w:author="Solsire Torres-Ignacio Cardenas" w:date="2012-01-19T01:29:00Z"/>
          <w:rFonts w:ascii="Arial" w:hAnsi="Arial"/>
          <w:b/>
          <w:sz w:val="28"/>
          <w:szCs w:val="28"/>
          <w:lang w:val="es-ES_tradnl"/>
        </w:rPr>
      </w:pPr>
      <w:del w:id="1342" w:author="Solsire Torres-Ignacio Cardenas" w:date="2012-01-19T01:29:00Z">
        <w:r w:rsidRPr="00206072">
          <w:rPr>
            <w:rFonts w:ascii="Arial" w:hAnsi="Arial"/>
            <w:b/>
            <w:sz w:val="28"/>
            <w:szCs w:val="28"/>
            <w:lang w:val="es-ES_tradnl"/>
          </w:rPr>
          <w:delText>El ciclo de vida de RUP</w:delText>
        </w:r>
      </w:del>
    </w:p>
    <w:p w14:paraId="1A9B8493" w14:textId="77777777" w:rsidR="00A83440" w:rsidRPr="00206072" w:rsidRDefault="00A83440" w:rsidP="00052D0A">
      <w:pPr>
        <w:jc w:val="both"/>
        <w:rPr>
          <w:del w:id="1343" w:author="Solsire Torres-Ignacio Cardenas" w:date="2012-01-19T01:29:00Z"/>
          <w:rFonts w:ascii="Arial" w:hAnsi="Arial"/>
          <w:sz w:val="28"/>
          <w:szCs w:val="28"/>
          <w:lang w:val="es-ES_tradnl"/>
        </w:rPr>
      </w:pPr>
      <w:del w:id="1344" w:author="Solsire Torres-Ignacio Cardenas" w:date="2012-01-19T01:29:00Z">
        <w:r w:rsidRPr="00206072">
          <w:rPr>
            <w:rFonts w:ascii="Arial" w:hAnsi="Arial"/>
            <w:sz w:val="28"/>
            <w:szCs w:val="28"/>
            <w:lang w:val="es-ES_tradnl"/>
          </w:rPr>
          <w:tab/>
          <w:delText>RUP divide el proceso en 4 fases, dentro de las cuales se realizan varias iteraciones en número variable según el proyecto y en las que se hace un mayor o menor hincapié en los distintas actividades.</w:delText>
        </w:r>
      </w:del>
    </w:p>
    <w:p w14:paraId="5B39A882" w14:textId="77777777" w:rsidR="00A83440" w:rsidRPr="00206072" w:rsidRDefault="00A83440" w:rsidP="00A83440">
      <w:pPr>
        <w:rPr>
          <w:del w:id="1345" w:author="Solsire Torres-Ignacio Cardenas" w:date="2012-01-19T01:29:00Z"/>
          <w:rFonts w:ascii="Arial" w:hAnsi="Arial"/>
          <w:sz w:val="28"/>
          <w:szCs w:val="28"/>
          <w:lang w:val="es-ES_tradnl"/>
        </w:rPr>
      </w:pPr>
      <w:del w:id="1346" w:author="Solsire Torres-Ignacio Cardenas" w:date="2012-01-19T01:29:00Z">
        <w:r w:rsidRPr="00206072">
          <w:rPr>
            <w:rFonts w:ascii="Arial" w:hAnsi="Arial"/>
            <w:noProof/>
            <w:sz w:val="28"/>
            <w:szCs w:val="28"/>
            <w:lang w:val="en-US"/>
          </w:rPr>
          <w:drawing>
            <wp:inline distT="0" distB="0" distL="0" distR="0" wp14:anchorId="75C85A47" wp14:editId="223C56BF">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del>
    </w:p>
    <w:p w14:paraId="4E026A67" w14:textId="77777777" w:rsidR="00A83440" w:rsidRPr="00206072" w:rsidRDefault="00A83440" w:rsidP="00052D0A">
      <w:pPr>
        <w:jc w:val="both"/>
        <w:rPr>
          <w:del w:id="1347" w:author="Solsire Torres-Ignacio Cardenas" w:date="2012-01-19T01:29:00Z"/>
          <w:rFonts w:ascii="Arial" w:hAnsi="Arial"/>
          <w:sz w:val="28"/>
          <w:szCs w:val="28"/>
          <w:lang w:val="es-ES_tradnl"/>
        </w:rPr>
      </w:pPr>
      <w:del w:id="1348" w:author="Solsire Torres-Ignacio Cardenas" w:date="2012-01-19T01:29:00Z">
        <w:r w:rsidRPr="00206072">
          <w:rPr>
            <w:rFonts w:ascii="Arial" w:hAnsi="Arial"/>
            <w:sz w:val="28"/>
            <w:szCs w:val="28"/>
            <w:lang w:val="es-ES_tradnl"/>
          </w:rPr>
          <w:tab/>
          <w:delText>En las iteraciones de cada fase se hacen diferentes esfuerzos en diferentes actividades:</w:delText>
        </w:r>
      </w:del>
    </w:p>
    <w:p w14:paraId="4DB8CFD4" w14:textId="77777777" w:rsidR="00A83440" w:rsidRPr="00206072" w:rsidRDefault="00A83440" w:rsidP="0077775B">
      <w:pPr>
        <w:numPr>
          <w:ilvl w:val="0"/>
          <w:numId w:val="8"/>
        </w:numPr>
        <w:jc w:val="both"/>
        <w:rPr>
          <w:del w:id="1349" w:author="Solsire Torres-Ignacio Cardenas" w:date="2012-01-19T01:29:00Z"/>
          <w:rFonts w:ascii="Arial" w:hAnsi="Arial"/>
          <w:sz w:val="28"/>
          <w:szCs w:val="28"/>
          <w:lang w:val="es-ES_tradnl"/>
        </w:rPr>
      </w:pPr>
      <w:del w:id="1350" w:author="Solsire Torres-Ignacio Cardenas" w:date="2012-01-19T01:29:00Z">
        <w:r w:rsidRPr="00206072">
          <w:rPr>
            <w:rFonts w:ascii="Arial" w:hAnsi="Arial"/>
            <w:b/>
            <w:sz w:val="28"/>
            <w:szCs w:val="28"/>
            <w:lang w:val="es-ES_tradnl"/>
          </w:rPr>
          <w:delText>Inicio:</w:delText>
        </w:r>
        <w:r w:rsidR="00A26828" w:rsidRPr="00206072">
          <w:rPr>
            <w:rFonts w:ascii="Arial" w:hAnsi="Arial"/>
            <w:sz w:val="28"/>
            <w:szCs w:val="28"/>
            <w:lang w:val="es-ES_tradnl"/>
          </w:rPr>
          <w:delText xml:space="preserve"> s</w:delText>
        </w:r>
        <w:r w:rsidRPr="00206072">
          <w:rPr>
            <w:rFonts w:ascii="Arial" w:hAnsi="Arial"/>
            <w:sz w:val="28"/>
            <w:szCs w:val="28"/>
            <w:lang w:val="es-ES_tradnl"/>
          </w:rPr>
          <w:delText>e hace un plan de fases, se identifican los principales casos de uso y se identifican los riesgos. Se define el alcance del proyecto.</w:delText>
        </w:r>
      </w:del>
    </w:p>
    <w:p w14:paraId="4609CCC2" w14:textId="77777777" w:rsidR="00A83440" w:rsidRPr="00206072" w:rsidRDefault="00A83440" w:rsidP="0077775B">
      <w:pPr>
        <w:numPr>
          <w:ilvl w:val="0"/>
          <w:numId w:val="8"/>
        </w:numPr>
        <w:jc w:val="both"/>
        <w:rPr>
          <w:del w:id="1351" w:author="Solsire Torres-Ignacio Cardenas" w:date="2012-01-19T01:29:00Z"/>
          <w:rFonts w:ascii="Arial" w:hAnsi="Arial"/>
          <w:sz w:val="28"/>
          <w:szCs w:val="28"/>
          <w:lang w:val="es-ES_tradnl"/>
        </w:rPr>
      </w:pPr>
      <w:del w:id="1352" w:author="Solsire Torres-Ignacio Cardenas" w:date="2012-01-19T01:29:00Z">
        <w:r w:rsidRPr="00206072">
          <w:rPr>
            <w:rFonts w:ascii="Arial" w:hAnsi="Arial"/>
            <w:b/>
            <w:sz w:val="28"/>
            <w:szCs w:val="28"/>
            <w:lang w:val="es-ES_tradnl"/>
          </w:rPr>
          <w:delText>Elaboración:</w:delText>
        </w:r>
        <w:r w:rsidRPr="00206072">
          <w:rPr>
            <w:rFonts w:ascii="Arial" w:hAnsi="Arial"/>
            <w:sz w:val="28"/>
            <w:szCs w:val="28"/>
            <w:lang w:val="es-ES_tradnl"/>
          </w:rPr>
          <w:delText xml:space="preserve"> se hace un plan de proyecto, se completan los casos de uso y se </w:delText>
        </w:r>
        <w:r w:rsidR="00E3080E" w:rsidRPr="00206072">
          <w:rPr>
            <w:rFonts w:ascii="Arial" w:hAnsi="Arial"/>
            <w:sz w:val="28"/>
            <w:szCs w:val="28"/>
            <w:lang w:val="es-ES_tradnl"/>
          </w:rPr>
          <w:delText>disminuyen</w:delText>
        </w:r>
        <w:r w:rsidRPr="00206072">
          <w:rPr>
            <w:rFonts w:ascii="Arial" w:hAnsi="Arial"/>
            <w:sz w:val="28"/>
            <w:szCs w:val="28"/>
            <w:lang w:val="es-ES_tradnl"/>
          </w:rPr>
          <w:delText xml:space="preserve"> los riesgos.</w:delText>
        </w:r>
      </w:del>
    </w:p>
    <w:p w14:paraId="01011907" w14:textId="77777777" w:rsidR="00A83440" w:rsidRPr="00206072" w:rsidRDefault="00A83440" w:rsidP="0077775B">
      <w:pPr>
        <w:numPr>
          <w:ilvl w:val="0"/>
          <w:numId w:val="8"/>
        </w:numPr>
        <w:jc w:val="both"/>
        <w:rPr>
          <w:del w:id="1353" w:author="Solsire Torres-Ignacio Cardenas" w:date="2012-01-19T01:29:00Z"/>
          <w:rFonts w:ascii="Arial" w:hAnsi="Arial"/>
          <w:sz w:val="28"/>
          <w:szCs w:val="28"/>
          <w:lang w:val="es-ES_tradnl"/>
        </w:rPr>
      </w:pPr>
      <w:del w:id="1354" w:author="Solsire Torres-Ignacio Cardenas" w:date="2012-01-19T01:29:00Z">
        <w:r w:rsidRPr="00206072">
          <w:rPr>
            <w:rFonts w:ascii="Arial" w:hAnsi="Arial"/>
            <w:b/>
            <w:sz w:val="28"/>
            <w:szCs w:val="28"/>
            <w:lang w:val="es-ES_tradnl"/>
          </w:rPr>
          <w:delText>Construcción:</w:delText>
        </w:r>
        <w:r w:rsidRPr="00206072">
          <w:rPr>
            <w:rFonts w:ascii="Arial" w:hAnsi="Arial"/>
            <w:sz w:val="28"/>
            <w:szCs w:val="28"/>
            <w:lang w:val="es-ES_tradnl"/>
          </w:rPr>
          <w:delText xml:space="preserve"> se concentra en la elaboración de un producto totalmente operativo y eficiente y el manual de usuario.</w:delText>
        </w:r>
      </w:del>
    </w:p>
    <w:p w14:paraId="2229E043" w14:textId="77777777" w:rsidR="00614A6D" w:rsidRPr="00206072" w:rsidRDefault="00A83440" w:rsidP="0077775B">
      <w:pPr>
        <w:pStyle w:val="ListParagraph"/>
        <w:numPr>
          <w:ilvl w:val="0"/>
          <w:numId w:val="8"/>
        </w:numPr>
        <w:jc w:val="both"/>
        <w:rPr>
          <w:del w:id="1355" w:author="Solsire Torres-Ignacio Cardenas" w:date="2012-01-19T01:29:00Z"/>
          <w:rFonts w:ascii="Arial" w:hAnsi="Arial"/>
          <w:sz w:val="28"/>
          <w:szCs w:val="28"/>
          <w:lang w:val="es-ES_tradnl"/>
        </w:rPr>
      </w:pPr>
      <w:del w:id="1356" w:author="Solsire Torres-Ignacio Cardenas" w:date="2012-01-19T01:29:00Z">
        <w:r w:rsidRPr="00206072">
          <w:rPr>
            <w:rFonts w:ascii="Arial" w:hAnsi="Arial"/>
            <w:b/>
            <w:sz w:val="28"/>
            <w:szCs w:val="28"/>
            <w:lang w:val="es-ES_tradnl"/>
          </w:rPr>
          <w:delText>Transición:</w:delText>
        </w:r>
        <w:r w:rsidRPr="00206072">
          <w:rPr>
            <w:rFonts w:ascii="Arial" w:hAnsi="Arial"/>
            <w:sz w:val="28"/>
            <w:szCs w:val="28"/>
            <w:lang w:val="es-ES_tradnl"/>
          </w:rPr>
          <w:delText xml:space="preserve"> se Instala el producto en el cliente y se entrena a los usuarios. Como consecuencia de esto suelen surgir nuevos requisitos a ser analizados.</w:delText>
        </w:r>
      </w:del>
    </w:p>
    <w:p w14:paraId="3B8D1F17" w14:textId="77777777" w:rsidR="00614A6D" w:rsidRPr="00206072" w:rsidRDefault="00614A6D" w:rsidP="00614A6D">
      <w:pPr>
        <w:jc w:val="both"/>
        <w:rPr>
          <w:del w:id="1357" w:author="Solsire Torres-Ignacio Cardenas" w:date="2012-01-19T01:29:00Z"/>
          <w:rFonts w:ascii="Arial" w:hAnsi="Arial"/>
          <w:sz w:val="28"/>
          <w:szCs w:val="28"/>
          <w:lang w:val="es-ES_tradnl"/>
        </w:rPr>
      </w:pPr>
    </w:p>
    <w:p w14:paraId="2FEE95E7" w14:textId="77777777" w:rsidR="00614A6D" w:rsidRPr="00206072" w:rsidRDefault="00614A6D" w:rsidP="00614A6D">
      <w:pPr>
        <w:pStyle w:val="Heading2"/>
        <w:rPr>
          <w:del w:id="1358" w:author="Solsire Torres-Ignacio Cardenas" w:date="2012-01-19T01:29:00Z"/>
          <w:rFonts w:cs="Arial"/>
          <w:szCs w:val="28"/>
          <w:lang w:val="es-ES_tradnl"/>
        </w:rPr>
      </w:pPr>
      <w:bookmarkStart w:id="1359" w:name="_Toc291758564"/>
      <w:bookmarkStart w:id="1360" w:name="_Toc183152060"/>
      <w:del w:id="1361" w:author="Solsire Torres-Ignacio Cardenas" w:date="2012-01-19T01:29:00Z">
        <w:r w:rsidRPr="00206072">
          <w:rPr>
            <w:rFonts w:cs="Arial"/>
            <w:szCs w:val="28"/>
            <w:lang w:val="es-ES_tradnl"/>
          </w:rPr>
          <w:delText>Inducción al personal</w:delText>
        </w:r>
        <w:bookmarkEnd w:id="1359"/>
        <w:bookmarkEnd w:id="1360"/>
      </w:del>
    </w:p>
    <w:p w14:paraId="6EF9874C" w14:textId="77777777" w:rsidR="00614A6D" w:rsidRPr="00206072" w:rsidRDefault="00614A6D" w:rsidP="00614A6D">
      <w:pPr>
        <w:rPr>
          <w:del w:id="1362" w:author="Solsire Torres-Ignacio Cardenas" w:date="2012-01-19T01:29:00Z"/>
          <w:lang w:val="es-ES_tradnl"/>
        </w:rPr>
      </w:pPr>
    </w:p>
    <w:p w14:paraId="6EBB5ADE" w14:textId="7FD8A816"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w:t>
      </w:r>
      <w:del w:id="1363" w:author="Solsire Torres-Ignacio Cardenas" w:date="2012-01-19T01:29:00Z">
        <w:r w:rsidRPr="00206072">
          <w:rPr>
            <w:rFonts w:ascii="Arial" w:hAnsi="Arial" w:cs="Arial"/>
            <w:sz w:val="28"/>
            <w:szCs w:val="28"/>
            <w:lang w:val="es-ES_tradnl"/>
          </w:rPr>
          <w:delText>inducción</w:delText>
        </w:r>
      </w:del>
      <w:ins w:id="1364" w:author="Solsire Torres-Ignacio Cardenas" w:date="2012-01-19T01:29:00Z">
        <w:r w:rsidR="007939E8">
          <w:rPr>
            <w:rFonts w:ascii="Arial" w:hAnsi="Arial" w:cs="Arial"/>
            <w:sz w:val="28"/>
            <w:szCs w:val="28"/>
            <w:lang w:val="es-ES_tradnl"/>
          </w:rPr>
          <w:t>capacitación</w:t>
        </w:r>
      </w:ins>
      <w:r w:rsidRPr="00206072">
        <w:rPr>
          <w:rFonts w:ascii="Arial" w:hAnsi="Arial" w:cs="Arial"/>
          <w:sz w:val="28"/>
          <w:szCs w:val="28"/>
          <w:lang w:val="es-ES_tradnl"/>
        </w:rPr>
        <w:t xml:space="preserve">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2499F26F"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40F6427F" w14:textId="77777777" w:rsidR="00B717D9" w:rsidRDefault="00B717D9" w:rsidP="00E30D90">
      <w:pPr>
        <w:spacing w:line="360" w:lineRule="auto"/>
        <w:jc w:val="both"/>
        <w:rPr>
          <w:rFonts w:ascii="Arial" w:hAnsi="Arial" w:cs="Arial"/>
          <w:sz w:val="28"/>
          <w:szCs w:val="28"/>
          <w:lang w:val="es-ES_tradnl"/>
        </w:rPr>
      </w:pPr>
    </w:p>
    <w:p w14:paraId="4261E87D" w14:textId="77777777" w:rsidR="00104B19" w:rsidRPr="00206072" w:rsidRDefault="00104B19" w:rsidP="00E30D90">
      <w:pPr>
        <w:spacing w:line="360" w:lineRule="auto"/>
        <w:jc w:val="both"/>
        <w:rPr>
          <w:ins w:id="1365" w:author="Solsire Torres-Ignacio Cardenas" w:date="2012-01-19T01:29:00Z"/>
          <w:rFonts w:ascii="Arial" w:hAnsi="Arial" w:cs="Arial"/>
          <w:sz w:val="28"/>
          <w:szCs w:val="28"/>
          <w:lang w:val="es-ES_tradnl"/>
        </w:rPr>
      </w:pPr>
    </w:p>
    <w:p w14:paraId="4120E1E5" w14:textId="77777777" w:rsidR="00614A6D" w:rsidRPr="00206072" w:rsidRDefault="00614A6D" w:rsidP="00614A6D">
      <w:pPr>
        <w:pStyle w:val="Heading2"/>
        <w:rPr>
          <w:lang w:val="es-ES_tradnl"/>
        </w:rPr>
      </w:pPr>
      <w:bookmarkStart w:id="1366" w:name="_Toc188551251"/>
      <w:bookmarkStart w:id="1367" w:name="_Toc183152061"/>
      <w:r w:rsidRPr="00206072">
        <w:rPr>
          <w:lang w:val="es-ES_tradnl"/>
        </w:rPr>
        <w:lastRenderedPageBreak/>
        <w:t>Implementación del Mecanismo</w:t>
      </w:r>
      <w:bookmarkEnd w:id="1366"/>
      <w:bookmarkEnd w:id="1367"/>
    </w:p>
    <w:p w14:paraId="2586E9E8" w14:textId="77777777" w:rsidR="00614A6D" w:rsidRPr="00206072" w:rsidRDefault="00614A6D" w:rsidP="00614A6D">
      <w:pPr>
        <w:rPr>
          <w:lang w:val="es-ES_tradnl"/>
        </w:rPr>
      </w:pPr>
    </w:p>
    <w:p w14:paraId="43C82958" w14:textId="6B504A83"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w:t>
      </w:r>
      <w:r w:rsidR="00600222">
        <w:rPr>
          <w:rFonts w:ascii="Arial" w:hAnsi="Arial" w:cs="Arial"/>
          <w:sz w:val="28"/>
          <w:szCs w:val="28"/>
          <w:lang w:val="es-ES_tradnl"/>
        </w:rPr>
        <w:t>nco</w:t>
      </w:r>
      <w:del w:id="1368" w:author="Solsire Torres-Ignacio Cardenas" w:date="2012-01-19T01:29:00Z">
        <w:r w:rsidR="00CE2E55" w:rsidRPr="00206072">
          <w:rPr>
            <w:rFonts w:ascii="Arial" w:hAnsi="Arial" w:cs="Arial"/>
            <w:sz w:val="28"/>
            <w:szCs w:val="28"/>
            <w:lang w:val="es-ES_tradnl"/>
          </w:rPr>
          <w:delText>. P</w:delText>
        </w:r>
        <w:r w:rsidR="00614A6D" w:rsidRPr="00206072">
          <w:rPr>
            <w:rFonts w:ascii="Arial" w:hAnsi="Arial" w:cs="Arial"/>
            <w:sz w:val="28"/>
            <w:szCs w:val="28"/>
            <w:lang w:val="es-ES_tradnl"/>
          </w:rPr>
          <w:delText xml:space="preserve">ara </w:delText>
        </w:r>
        <w:r w:rsidR="00CE2E55" w:rsidRPr="00206072">
          <w:rPr>
            <w:rFonts w:ascii="Arial" w:hAnsi="Arial" w:cs="Arial"/>
            <w:sz w:val="28"/>
            <w:szCs w:val="28"/>
            <w:lang w:val="es-ES_tradnl"/>
          </w:rPr>
          <w:delText>tal fin</w:delText>
        </w:r>
        <w:r w:rsidR="00614A6D" w:rsidRPr="00206072">
          <w:rPr>
            <w:rFonts w:ascii="Arial" w:hAnsi="Arial" w:cs="Arial"/>
            <w:sz w:val="28"/>
            <w:szCs w:val="28"/>
            <w:lang w:val="es-ES_tradnl"/>
          </w:rPr>
          <w:delText xml:space="preserve"> se s</w:delText>
        </w:r>
        <w:r w:rsidR="00CE2E55" w:rsidRPr="00206072">
          <w:rPr>
            <w:rFonts w:ascii="Arial" w:hAnsi="Arial" w:cs="Arial"/>
            <w:sz w:val="28"/>
            <w:szCs w:val="28"/>
            <w:lang w:val="es-ES_tradnl"/>
          </w:rPr>
          <w:delText>olicitará acceso</w:delText>
        </w:r>
      </w:del>
      <w:ins w:id="1369" w:author="Solsire Torres-Ignacio Cardenas" w:date="2012-01-19T01:29:00Z">
        <w:r w:rsidR="00600222">
          <w:rPr>
            <w:rFonts w:ascii="Arial" w:hAnsi="Arial" w:cs="Arial"/>
            <w:sz w:val="28"/>
            <w:szCs w:val="28"/>
            <w:lang w:val="es-ES_tradnl"/>
          </w:rPr>
          <w:t>, acción</w:t>
        </w:r>
      </w:ins>
      <w:r w:rsidR="00600222">
        <w:rPr>
          <w:rFonts w:ascii="Arial" w:hAnsi="Arial" w:cs="Arial"/>
          <w:sz w:val="28"/>
          <w:szCs w:val="28"/>
          <w:lang w:val="es-ES_tradnl"/>
        </w:rPr>
        <w:t xml:space="preserve"> a </w:t>
      </w:r>
      <w:del w:id="1370" w:author="Solsire Torres-Ignacio Cardenas" w:date="2012-01-19T01:29:00Z">
        <w:r w:rsidR="00CE2E55" w:rsidRPr="00206072">
          <w:rPr>
            <w:rFonts w:ascii="Arial" w:hAnsi="Arial" w:cs="Arial"/>
            <w:sz w:val="28"/>
            <w:szCs w:val="28"/>
            <w:lang w:val="es-ES_tradnl"/>
          </w:rPr>
          <w:delText>un servidor w</w:delText>
        </w:r>
        <w:r w:rsidR="00614A6D" w:rsidRPr="00206072">
          <w:rPr>
            <w:rFonts w:ascii="Arial" w:hAnsi="Arial" w:cs="Arial"/>
            <w:sz w:val="28"/>
            <w:szCs w:val="28"/>
            <w:lang w:val="es-ES_tradnl"/>
          </w:rPr>
          <w:delText>eb y a los s</w:delText>
        </w:r>
        <w:r w:rsidR="00CE2E55" w:rsidRPr="00206072">
          <w:rPr>
            <w:rFonts w:ascii="Arial" w:hAnsi="Arial" w:cs="Arial"/>
            <w:sz w:val="28"/>
            <w:szCs w:val="28"/>
            <w:lang w:val="es-ES_tradnl"/>
          </w:rPr>
          <w:delText>ervidores</w:delText>
        </w:r>
      </w:del>
      <w:ins w:id="1371" w:author="Solsire Torres-Ignacio Cardenas" w:date="2012-01-19T01:29:00Z">
        <w:r w:rsidR="00600222">
          <w:rPr>
            <w:rFonts w:ascii="Arial" w:hAnsi="Arial" w:cs="Arial"/>
            <w:sz w:val="28"/>
            <w:szCs w:val="28"/>
            <w:lang w:val="es-ES_tradnl"/>
          </w:rPr>
          <w:t xml:space="preserve">ser realizada </w:t>
        </w:r>
        <w:r w:rsidR="000D676E">
          <w:rPr>
            <w:rFonts w:ascii="Arial" w:hAnsi="Arial" w:cs="Arial"/>
            <w:sz w:val="28"/>
            <w:szCs w:val="28"/>
            <w:lang w:val="es-ES_tradnl"/>
          </w:rPr>
          <w:t>por el equipo</w:t>
        </w:r>
      </w:ins>
      <w:r w:rsidR="000D676E">
        <w:rPr>
          <w:rFonts w:ascii="Arial" w:hAnsi="Arial" w:cs="Arial"/>
          <w:sz w:val="28"/>
          <w:szCs w:val="28"/>
          <w:lang w:val="es-ES_tradnl"/>
        </w:rPr>
        <w:t xml:space="preserve"> de </w:t>
      </w:r>
      <w:del w:id="1372" w:author="Solsire Torres-Ignacio Cardenas" w:date="2012-01-19T01:29:00Z">
        <w:r w:rsidR="00CE2E55" w:rsidRPr="00206072">
          <w:rPr>
            <w:rFonts w:ascii="Arial" w:hAnsi="Arial" w:cs="Arial"/>
            <w:sz w:val="28"/>
            <w:szCs w:val="28"/>
            <w:lang w:val="es-ES_tradnl"/>
          </w:rPr>
          <w:delText>base de datos del banco a través del director</w:delText>
        </w:r>
      </w:del>
      <w:ins w:id="1373" w:author="Solsire Torres-Ignacio Cardenas" w:date="2012-01-19T01:29:00Z">
        <w:r w:rsidR="000D676E">
          <w:rPr>
            <w:rFonts w:ascii="Arial" w:hAnsi="Arial" w:cs="Arial"/>
            <w:sz w:val="28"/>
            <w:szCs w:val="28"/>
            <w:lang w:val="es-ES_tradnl"/>
          </w:rPr>
          <w:t>desarrollo</w:t>
        </w:r>
      </w:ins>
      <w:r w:rsidR="000D676E">
        <w:rPr>
          <w:rFonts w:ascii="Arial" w:hAnsi="Arial" w:cs="Arial"/>
          <w:sz w:val="28"/>
          <w:szCs w:val="28"/>
          <w:lang w:val="es-ES_tradnl"/>
        </w:rPr>
        <w:t xml:space="preserve"> del Departamento de Tecnología</w:t>
      </w:r>
      <w:del w:id="1374" w:author="Solsire Torres-Ignacio Cardenas" w:date="2012-01-19T01:29:00Z">
        <w:r w:rsidR="00614A6D" w:rsidRPr="00206072">
          <w:rPr>
            <w:rFonts w:ascii="Arial" w:hAnsi="Arial" w:cs="Arial"/>
            <w:sz w:val="28"/>
            <w:szCs w:val="28"/>
            <w:lang w:val="es-ES_tradnl"/>
          </w:rPr>
          <w:delText xml:space="preserve">. Una vez concedidos los accesos </w:delText>
        </w:r>
        <w:r w:rsidR="00CE2E55" w:rsidRPr="00206072">
          <w:rPr>
            <w:rFonts w:ascii="Arial" w:hAnsi="Arial" w:cs="Arial"/>
            <w:sz w:val="28"/>
            <w:szCs w:val="28"/>
            <w:lang w:val="es-ES_tradnl"/>
          </w:rPr>
          <w:delText>mencionados se procederá con el acoplamiento del mecanismo</w:delText>
        </w:r>
      </w:del>
      <w:ins w:id="1375" w:author="Solsire Torres-Ignacio Cardenas" w:date="2012-01-19T01:29:00Z">
        <w:r w:rsidR="000D676E">
          <w:rPr>
            <w:rFonts w:ascii="Arial" w:hAnsi="Arial" w:cs="Arial"/>
            <w:sz w:val="28"/>
            <w:szCs w:val="28"/>
            <w:lang w:val="es-ES_tradnl"/>
          </w:rPr>
          <w:t xml:space="preserve"> del Banco Mercantil</w:t>
        </w:r>
      </w:ins>
      <w:r w:rsidR="000D676E">
        <w:rPr>
          <w:rFonts w:ascii="Arial" w:hAnsi="Arial" w:cs="Arial"/>
          <w:sz w:val="28"/>
          <w:szCs w:val="28"/>
          <w:lang w:val="es-ES_tradnl"/>
        </w:rPr>
        <w:t>.</w:t>
      </w:r>
    </w:p>
    <w:p w14:paraId="70E6FA6B" w14:textId="77777777" w:rsidR="00831186" w:rsidRPr="00206072" w:rsidRDefault="00831186" w:rsidP="00614A6D">
      <w:pPr>
        <w:jc w:val="both"/>
        <w:rPr>
          <w:rFonts w:ascii="Arial" w:hAnsi="Arial" w:cs="Arial"/>
          <w:sz w:val="28"/>
          <w:szCs w:val="28"/>
          <w:lang w:val="es-ES_tradnl"/>
        </w:rPr>
      </w:pPr>
    </w:p>
    <w:p w14:paraId="6821D8D3" w14:textId="77777777" w:rsidR="00E30D90" w:rsidRPr="00206072" w:rsidRDefault="00E30D90" w:rsidP="00E30D90">
      <w:pPr>
        <w:pStyle w:val="Heading2"/>
        <w:rPr>
          <w:rFonts w:cs="Arial"/>
          <w:szCs w:val="28"/>
          <w:lang w:val="es-ES_tradnl"/>
        </w:rPr>
      </w:pPr>
      <w:bookmarkStart w:id="1376" w:name="_Toc291758566"/>
      <w:bookmarkStart w:id="1377" w:name="_Toc188551252"/>
      <w:bookmarkStart w:id="1378" w:name="_Toc183152062"/>
      <w:r w:rsidRPr="00206072">
        <w:rPr>
          <w:rFonts w:cs="Arial"/>
          <w:szCs w:val="28"/>
          <w:lang w:val="es-ES_tradnl"/>
        </w:rPr>
        <w:t>Evaluación de la productividad del servicio</w:t>
      </w:r>
      <w:bookmarkEnd w:id="1376"/>
      <w:bookmarkEnd w:id="1377"/>
      <w:bookmarkEnd w:id="1378"/>
    </w:p>
    <w:p w14:paraId="7587FD87" w14:textId="77777777" w:rsidR="00E30D90" w:rsidRPr="00206072" w:rsidRDefault="00E30D90" w:rsidP="00E30D90">
      <w:pPr>
        <w:rPr>
          <w:lang w:val="es-ES_tradnl"/>
        </w:rPr>
      </w:pPr>
    </w:p>
    <w:p w14:paraId="7D160CF0" w14:textId="0247629A" w:rsidR="00F96225" w:rsidRPr="007B5238" w:rsidRDefault="00E30D90" w:rsidP="000D676E">
      <w:pPr>
        <w:spacing w:line="360" w:lineRule="auto"/>
        <w:jc w:val="both"/>
        <w:rPr>
          <w:rFonts w:ascii="Arial" w:hAnsi="Arial" w:cs="Arial"/>
          <w:sz w:val="28"/>
          <w:szCs w:val="28"/>
          <w:lang w:val="es-ES_tradnl"/>
        </w:rPr>
        <w:pPrChange w:id="1379" w:author="Solsire Torres-Ignacio Cardenas" w:date="2012-01-19T01:29:00Z">
          <w:pPr>
            <w:spacing w:line="360" w:lineRule="auto"/>
          </w:pPr>
        </w:pPrChange>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del w:id="1380" w:author="Solsire Torres-Ignacio Cardenas" w:date="2012-01-19T01:29:00Z">
        <w:r w:rsidR="00700A97" w:rsidRPr="00206072">
          <w:rPr>
            <w:rFonts w:ascii="Arial" w:hAnsi="Arial" w:cs="Arial"/>
            <w:sz w:val="28"/>
            <w:szCs w:val="28"/>
            <w:lang w:val="es-ES_tradnl"/>
          </w:rPr>
          <w:delText>,</w:delText>
        </w:r>
      </w:del>
      <w:ins w:id="1381" w:author="Solsire Torres-Ignacio Cardenas" w:date="2012-01-19T01:29:00Z">
        <w:r w:rsidR="00D80FD5">
          <w:rPr>
            <w:rFonts w:ascii="Arial" w:hAnsi="Arial" w:cs="Arial"/>
            <w:sz w:val="28"/>
            <w:szCs w:val="28"/>
            <w:lang w:val="es-ES_tradnl"/>
          </w:rPr>
          <w:t xml:space="preserve"> (enviada de manera electrónica luego del uso del mecanismo)</w:t>
        </w:r>
        <w:r w:rsidR="00700A97" w:rsidRPr="00206072">
          <w:rPr>
            <w:rFonts w:ascii="Arial" w:hAnsi="Arial" w:cs="Arial"/>
            <w:sz w:val="28"/>
            <w:szCs w:val="28"/>
            <w:lang w:val="es-ES_tradnl"/>
          </w:rPr>
          <w:t>,</w:t>
        </w:r>
      </w:ins>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1FB5EC7" w14:textId="77777777" w:rsidR="00F96225" w:rsidRPr="00080175" w:rsidRDefault="00F96225" w:rsidP="009C003B">
      <w:pPr>
        <w:spacing w:line="360" w:lineRule="auto"/>
        <w:rPr>
          <w:rFonts w:ascii="Arial" w:hAnsi="Arial" w:cs="Arial"/>
          <w:b/>
          <w:sz w:val="32"/>
          <w:szCs w:val="32"/>
        </w:rPr>
        <w:sectPr w:rsidR="00F96225" w:rsidRPr="00080175" w:rsidSect="00AF52C8">
          <w:pgSz w:w="11906" w:h="16838"/>
          <w:pgMar w:top="1417" w:right="1701" w:bottom="1417" w:left="1701" w:header="708" w:footer="708" w:gutter="0"/>
          <w:cols w:space="708"/>
          <w:titlePg/>
          <w:docGrid w:linePitch="360"/>
        </w:sectPr>
      </w:pPr>
    </w:p>
    <w:p w14:paraId="16FA76D7" w14:textId="77777777" w:rsidR="00F96225" w:rsidRDefault="00AF52C8" w:rsidP="00FE3EF0">
      <w:pPr>
        <w:pStyle w:val="Heading1"/>
        <w:rPr>
          <w:del w:id="1382" w:author="Solsire Torres-Ignacio Cardenas" w:date="2012-01-19T01:29:00Z"/>
          <w:highlight w:val="yellow"/>
        </w:rPr>
      </w:pPr>
      <w:bookmarkStart w:id="1383" w:name="_Toc188551253"/>
      <w:bookmarkStart w:id="1384" w:name="_Toc183152063"/>
      <w:del w:id="1385" w:author="Solsire Torres-Ignacio Cardenas" w:date="2012-01-19T01:29:00Z">
        <w:r>
          <w:rPr>
            <w:noProof/>
          </w:rPr>
          <w:lastRenderedPageBreak/>
          <w:pict w14:anchorId="079E6DB7">
            <v:shapetype id="_x0000_t202" coordsize="21600,21600" o:spt="202" path="m0,0l0,21600,21600,21600,21600,0xe">
              <v:stroke joinstyle="miter"/>
              <v:path gradientshapeok="t" o:connecttype="rect"/>
            </v:shapetype>
            <v:shape id="_x0000_s1037" type="#_x0000_t202" style="position:absolute;margin-left:379.5pt;margin-top:108pt;width:99pt;height:25.95pt;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_x0000_s1037">
                <w:txbxContent>
                  <w:p w14:paraId="40AAF268" w14:textId="77777777" w:rsidR="00031DFA" w:rsidRPr="00D66308" w:rsidRDefault="00031DFA" w:rsidP="009C003B">
                    <w:pPr>
                      <w:rPr>
                        <w:del w:id="1386" w:author="Solsire Torres-Ignacio Cardenas" w:date="2012-01-19T01:29:00Z"/>
                        <w:b/>
                        <w:color w:val="F79646" w:themeColor="accent6"/>
                        <w:sz w:val="32"/>
                        <w:szCs w:val="30"/>
                      </w:rPr>
                    </w:pPr>
                    <w:del w:id="1387" w:author="Solsire Torres-Ignacio Cardenas" w:date="2012-01-19T01:29:00Z">
                      <w:r>
                        <w:rPr>
                          <w:b/>
                          <w:color w:val="F79646" w:themeColor="accent6"/>
                          <w:sz w:val="32"/>
                          <w:szCs w:val="30"/>
                        </w:rPr>
                        <w:delText>Nov. ‘12</w:delText>
                      </w:r>
                    </w:del>
                  </w:p>
                </w:txbxContent>
              </v:textbox>
            </v:shape>
          </w:pict>
        </w:r>
        <w:r>
          <w:rPr>
            <w:noProof/>
          </w:rPr>
          <w:pict w14:anchorId="63E3A8B2">
            <v:shape id="_x0000_s1039" type="#_x0000_t202" style="position:absolute;margin-left:18pt;margin-top:108pt;width:93.25pt;height:25.95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_x0000_s1039">
                <w:txbxContent>
                  <w:p w14:paraId="3841DE80" w14:textId="77777777" w:rsidR="00031DFA" w:rsidRPr="00D66308" w:rsidRDefault="00031DFA" w:rsidP="009C003B">
                    <w:pPr>
                      <w:rPr>
                        <w:del w:id="1388" w:author="Solsire Torres-Ignacio Cardenas" w:date="2012-01-19T01:29:00Z"/>
                        <w:b/>
                        <w:color w:val="F79646" w:themeColor="accent6"/>
                        <w:sz w:val="32"/>
                        <w:szCs w:val="30"/>
                      </w:rPr>
                    </w:pPr>
                    <w:del w:id="1389" w:author="Solsire Torres-Ignacio Cardenas" w:date="2012-01-19T01:29:00Z">
                      <w:r>
                        <w:rPr>
                          <w:b/>
                          <w:color w:val="F79646" w:themeColor="accent6"/>
                          <w:sz w:val="32"/>
                          <w:szCs w:val="30"/>
                        </w:rPr>
                        <w:delText>Jun. ‘12</w:delText>
                      </w:r>
                    </w:del>
                  </w:p>
                </w:txbxContent>
              </v:textbox>
            </v:shape>
          </w:pict>
        </w:r>
        <w:r>
          <w:rPr>
            <w:noProof/>
          </w:rPr>
          <w:pict w14:anchorId="2FCBB3BC">
            <v:shape id="_x0000_s1038" type="#_x0000_t202" style="position:absolute;margin-left:136.1pt;margin-top:108pt;width:105.55pt;height:25.95pt;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_x0000_s1038">
                <w:txbxContent>
                  <w:p w14:paraId="24539F3F" w14:textId="77777777" w:rsidR="00031DFA" w:rsidRPr="00D66308" w:rsidRDefault="00031DFA" w:rsidP="009C003B">
                    <w:pPr>
                      <w:rPr>
                        <w:del w:id="1390" w:author="Solsire Torres-Ignacio Cardenas" w:date="2012-01-19T01:29:00Z"/>
                        <w:b/>
                        <w:color w:val="F79646" w:themeColor="accent6"/>
                        <w:sz w:val="32"/>
                        <w:szCs w:val="30"/>
                      </w:rPr>
                    </w:pPr>
                    <w:del w:id="1391" w:author="Solsire Torres-Ignacio Cardenas" w:date="2012-01-19T01:29:00Z">
                      <w:r>
                        <w:rPr>
                          <w:b/>
                          <w:color w:val="F79646" w:themeColor="accent6"/>
                          <w:sz w:val="32"/>
                          <w:szCs w:val="30"/>
                        </w:rPr>
                        <w:delText>Sept. ‘12</w:delText>
                      </w:r>
                    </w:del>
                  </w:p>
                </w:txbxContent>
              </v:textbox>
            </v:shape>
          </w:pict>
        </w:r>
        <w:r>
          <w:rPr>
            <w:noProof/>
          </w:rPr>
          <w:pict w14:anchorId="34BB0040">
            <v:shape id="_x0000_s1040" type="#_x0000_t202" style="position:absolute;margin-left:263.55pt;margin-top:108pt;width:95.4pt;height:25.95pt;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_x0000_s1040">
                <w:txbxContent>
                  <w:p w14:paraId="21ECC567" w14:textId="77777777" w:rsidR="00031DFA" w:rsidRPr="00D66308" w:rsidRDefault="00031DFA" w:rsidP="009C003B">
                    <w:pPr>
                      <w:rPr>
                        <w:del w:id="1392" w:author="Solsire Torres-Ignacio Cardenas" w:date="2012-01-19T01:29:00Z"/>
                        <w:b/>
                        <w:color w:val="F79646" w:themeColor="accent6"/>
                        <w:sz w:val="32"/>
                        <w:szCs w:val="30"/>
                      </w:rPr>
                    </w:pPr>
                    <w:del w:id="1393" w:author="Solsire Torres-Ignacio Cardenas" w:date="2012-01-19T01:29:00Z">
                      <w:r>
                        <w:rPr>
                          <w:b/>
                          <w:color w:val="F79646" w:themeColor="accent6"/>
                          <w:sz w:val="32"/>
                          <w:szCs w:val="30"/>
                        </w:rPr>
                        <w:delText>Oct. ‘12</w:delText>
                      </w:r>
                    </w:del>
                  </w:p>
                </w:txbxContent>
              </v:textbox>
            </v:shape>
          </w:pict>
        </w:r>
        <w:r>
          <w:rPr>
            <w:noProof/>
          </w:rPr>
          <w:pict w14:anchorId="05055FA2">
            <v:shape id="_x0000_s1041" type="#_x0000_t202" style="position:absolute;margin-left:512.25pt;margin-top:108pt;width:99pt;height:25.95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_x0000_s1041">
                <w:txbxContent>
                  <w:p w14:paraId="0FF005A8" w14:textId="77777777" w:rsidR="00031DFA" w:rsidRPr="00D66308" w:rsidRDefault="00031DFA" w:rsidP="009C003B">
                    <w:pPr>
                      <w:rPr>
                        <w:del w:id="1394" w:author="Solsire Torres-Ignacio Cardenas" w:date="2012-01-19T01:29:00Z"/>
                        <w:b/>
                        <w:color w:val="F79646" w:themeColor="accent6"/>
                        <w:sz w:val="32"/>
                        <w:szCs w:val="30"/>
                      </w:rPr>
                    </w:pPr>
                    <w:del w:id="1395" w:author="Solsire Torres-Ignacio Cardenas" w:date="2012-01-19T01:29:00Z">
                      <w:r>
                        <w:rPr>
                          <w:b/>
                          <w:color w:val="F79646" w:themeColor="accent6"/>
                          <w:sz w:val="32"/>
                          <w:szCs w:val="30"/>
                        </w:rPr>
                        <w:delText>Dic. ‘12</w:delText>
                      </w:r>
                    </w:del>
                  </w:p>
                </w:txbxContent>
              </v:textbox>
            </v:shape>
          </w:pict>
        </w:r>
        <w:r>
          <w:rPr>
            <w:noProof/>
          </w:rPr>
          <w:pict w14:anchorId="3A328F29">
            <v:shape id="_x0000_s1042" type="#_x0000_t202" style="position:absolute;margin-left:633.25pt;margin-top:108pt;width:99pt;height:25.95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_x0000_s1042">
                <w:txbxContent>
                  <w:p w14:paraId="08C35FDA" w14:textId="77777777" w:rsidR="00031DFA" w:rsidRPr="00D66308" w:rsidRDefault="00031DFA" w:rsidP="009C003B">
                    <w:pPr>
                      <w:rPr>
                        <w:del w:id="1396" w:author="Solsire Torres-Ignacio Cardenas" w:date="2012-01-19T01:29:00Z"/>
                        <w:b/>
                        <w:color w:val="F79646" w:themeColor="accent6"/>
                        <w:sz w:val="32"/>
                        <w:szCs w:val="30"/>
                      </w:rPr>
                    </w:pPr>
                    <w:del w:id="1397" w:author="Solsire Torres-Ignacio Cardenas" w:date="2012-01-19T01:29:00Z">
                      <w:r>
                        <w:rPr>
                          <w:b/>
                          <w:color w:val="F79646" w:themeColor="accent6"/>
                          <w:sz w:val="32"/>
                          <w:szCs w:val="30"/>
                        </w:rPr>
                        <w:delText>Ene. ‘13</w:delText>
                      </w:r>
                    </w:del>
                  </w:p>
                </w:txbxContent>
              </v:textbox>
            </v:shape>
          </w:pict>
        </w:r>
        <w:r w:rsidR="000B1DFE" w:rsidRPr="0005303E">
          <w:rPr>
            <w:noProof/>
            <w:lang w:val="en-US"/>
          </w:rPr>
          <w:drawing>
            <wp:anchor distT="0" distB="0" distL="114300" distR="117348" simplePos="0" relativeHeight="251672576" behindDoc="0" locked="0" layoutInCell="1" allowOverlap="1" wp14:anchorId="42CED4DB" wp14:editId="13C8BCAA">
              <wp:simplePos x="0" y="0"/>
              <wp:positionH relativeFrom="column">
                <wp:posOffset>43180</wp:posOffset>
              </wp:positionH>
              <wp:positionV relativeFrom="paragraph">
                <wp:posOffset>609600</wp:posOffset>
              </wp:positionV>
              <wp:extent cx="9027160" cy="4791075"/>
              <wp:effectExtent l="50800" t="0" r="40640" b="0"/>
              <wp:wrapSquare wrapText="bothSides"/>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del>
      <w:ins w:id="1398" w:author="Solsire Torres-Ignacio Cardenas" w:date="2012-01-19T01:29:00Z">
        <w:r>
          <w:rPr>
            <w:noProof/>
            <w:lang w:val="es-VE" w:eastAsia="es-VE"/>
          </w:rPr>
          <w:pict w14:anchorId="775A8A10">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5" type="#_x0000_t61" style="position:absolute;margin-left:439.4pt;margin-top:226.45pt;width:314.45pt;height:212.25pt;z-index:251668480;mso-position-horizontal-relative:text;mso-position-vertical-relative:text" adj="17389,-5877">
              <v:textbox>
                <w:txbxContent>
                  <w:p w14:paraId="61C2530B" w14:textId="77777777" w:rsidR="000467AD" w:rsidRDefault="000467AD" w:rsidP="00424ED8">
                    <w:pPr>
                      <w:rPr>
                        <w:ins w:id="1399" w:author="Solsire Torres-Ignacio Cardenas" w:date="2012-01-19T01:29:00Z"/>
                      </w:rPr>
                    </w:pPr>
                    <w:ins w:id="1400" w:author="Solsire Torres-Ignacio Cardenas" w:date="2012-01-19T01:29:00Z">
                      <w:r>
                        <w:t xml:space="preserve">-60% reducción de tiempo de espera en operaciones de apertura de segunda cuenta </w:t>
                      </w:r>
                    </w:ins>
                  </w:p>
                  <w:p w14:paraId="76F8A735" w14:textId="39BF4F89" w:rsidR="000467AD" w:rsidRDefault="000467AD" w:rsidP="00424ED8">
                    <w:pPr>
                      <w:rPr>
                        <w:ins w:id="1401" w:author="Solsire Torres-Ignacio Cardenas" w:date="2012-01-19T01:29:00Z"/>
                      </w:rPr>
                    </w:pPr>
                    <w:ins w:id="1402" w:author="Solsire Torres-Ignacio Cardenas" w:date="2012-01-19T01:29:00Z">
                      <w:r>
                        <w:t xml:space="preserve">-Duplicado número de respuestas a preguntas puntuales por </w:t>
                      </w:r>
                      <w:r w:rsidR="00332621">
                        <w:t>vía</w:t>
                      </w:r>
                      <w:r>
                        <w:t xml:space="preserve"> telefónica a través de chat en línea</w:t>
                      </w:r>
                    </w:ins>
                  </w:p>
                  <w:p w14:paraId="3C3390C5" w14:textId="77777777" w:rsidR="000467AD" w:rsidRDefault="000467AD" w:rsidP="00424ED8">
                    <w:pPr>
                      <w:rPr>
                        <w:ins w:id="1403" w:author="Solsire Torres-Ignacio Cardenas" w:date="2012-01-19T01:29:00Z"/>
                      </w:rPr>
                    </w:pPr>
                    <w:ins w:id="1404" w:author="Solsire Torres-Ignacio Cardenas" w:date="2012-01-19T01:29:00Z">
                      <w:r>
                        <w:t>-40% reducción de tiempo de espera en operaciones de emisión y/o reposición de instrumentos, operaciones de inversión en el portafolio Mercantil Inversiones, operaciones de suscripción Plan Crecer y operaciones de contratación de póliza vital Mercantil</w:t>
                      </w:r>
                    </w:ins>
                  </w:p>
                  <w:p w14:paraId="21459A6D" w14:textId="77777777" w:rsidR="000467AD" w:rsidRDefault="000467AD" w:rsidP="00424ED8">
                    <w:pPr>
                      <w:rPr>
                        <w:ins w:id="1405" w:author="Solsire Torres-Ignacio Cardenas" w:date="2012-01-19T01:29:00Z"/>
                      </w:rPr>
                    </w:pPr>
                    <w:ins w:id="1406" w:author="Solsire Torres-Ignacio Cardenas" w:date="2012-01-19T01:29:00Z">
                      <w:r>
                        <w:t>-30% reducción de operaciones diarias no exitosas</w:t>
                      </w:r>
                    </w:ins>
                  </w:p>
                  <w:p w14:paraId="06421EAB" w14:textId="77777777" w:rsidR="000467AD" w:rsidRDefault="000467AD" w:rsidP="00424ED8">
                    <w:pPr>
                      <w:rPr>
                        <w:ins w:id="1407" w:author="Solsire Torres-Ignacio Cardenas" w:date="2012-01-19T01:29:00Z"/>
                      </w:rPr>
                    </w:pPr>
                    <w:ins w:id="1408" w:author="Solsire Torres-Ignacio Cardenas" w:date="2012-01-19T01:29:00Z">
                      <w:r>
                        <w:t>-75% de aprobación del público hacia el mecanismo</w:t>
                      </w:r>
                    </w:ins>
                  </w:p>
                  <w:p w14:paraId="319F3C25" w14:textId="77777777" w:rsidR="000467AD" w:rsidRDefault="000467AD" w:rsidP="00424ED8">
                    <w:pPr>
                      <w:rPr>
                        <w:ins w:id="1409" w:author="Solsire Torres-Ignacio Cardenas" w:date="2012-01-19T01:29:00Z"/>
                      </w:rPr>
                    </w:pPr>
                    <w:ins w:id="1410" w:author="Solsire Torres-Ignacio Cardenas" w:date="2012-01-19T01:29:00Z">
                      <w:r>
                        <w:t>-30% reducción de tiempo de espera en operaciones de CADIVI y solicitudes de créditos</w:t>
                      </w:r>
                    </w:ins>
                  </w:p>
                  <w:p w14:paraId="44D32FDB" w14:textId="77777777" w:rsidR="000467AD" w:rsidRDefault="000467AD">
                    <w:pPr>
                      <w:rPr>
                        <w:ins w:id="1411" w:author="Solsire Torres-Ignacio Cardenas" w:date="2012-01-19T01:29:00Z"/>
                      </w:rPr>
                    </w:pPr>
                  </w:p>
                </w:txbxContent>
              </v:textbox>
            </v:shape>
          </w:pict>
        </w:r>
        <w:r w:rsidR="00985297">
          <w:rPr>
            <w:noProof/>
            <w:lang w:val="en-US"/>
          </w:rPr>
          <w:drawing>
            <wp:anchor distT="0" distB="0" distL="114300" distR="117348" simplePos="0" relativeHeight="251659264" behindDoc="0" locked="0" layoutInCell="1" allowOverlap="1" wp14:anchorId="676F7AE6" wp14:editId="266692B0">
              <wp:simplePos x="0" y="0"/>
              <wp:positionH relativeFrom="column">
                <wp:posOffset>111125</wp:posOffset>
              </wp:positionH>
              <wp:positionV relativeFrom="paragraph">
                <wp:posOffset>1046480</wp:posOffset>
              </wp:positionV>
              <wp:extent cx="9338945" cy="1091565"/>
              <wp:effectExtent l="50800" t="0" r="59055" b="76835"/>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r>
          <w:rPr>
            <w:noProof/>
          </w:rPr>
          <w:pict w14:anchorId="10AAE927">
            <v:shape id="Text Box 5" o:spid="_x0000_s1031" type="#_x0000_t202" style="position:absolute;margin-left:23.6pt;margin-top:48.75pt;width:93.25pt;height:25.95pt;z-index:2516623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8868A7B" w14:textId="77777777" w:rsidR="000467AD" w:rsidRPr="00D66308" w:rsidRDefault="000467AD" w:rsidP="009C003B">
                    <w:pPr>
                      <w:rPr>
                        <w:ins w:id="1412" w:author="Solsire Torres-Ignacio Cardenas" w:date="2012-01-19T01:29:00Z"/>
                        <w:b/>
                        <w:color w:val="F79646" w:themeColor="accent6"/>
                        <w:sz w:val="32"/>
                        <w:szCs w:val="30"/>
                      </w:rPr>
                    </w:pPr>
                    <w:ins w:id="1413" w:author="Solsire Torres-Ignacio Cardenas" w:date="2012-01-19T01:29:00Z">
                      <w:r>
                        <w:rPr>
                          <w:b/>
                          <w:color w:val="F79646" w:themeColor="accent6"/>
                          <w:sz w:val="32"/>
                          <w:szCs w:val="30"/>
                        </w:rPr>
                        <w:t>Dic. ‘11</w:t>
                      </w:r>
                    </w:ins>
                  </w:p>
                </w:txbxContent>
              </v:textbox>
            </v:shape>
          </w:pict>
        </w:r>
        <w:r>
          <w:rPr>
            <w:noProof/>
          </w:rPr>
          <w:pict w14:anchorId="07BF3033">
            <v:shape id="Text Box 4" o:spid="_x0000_s1026" type="#_x0000_t202" style="position:absolute;margin-left:141.7pt;margin-top:48.75pt;width:105.55pt;height:25.9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58A94635" w14:textId="77777777" w:rsidR="000467AD" w:rsidRPr="00D66308" w:rsidRDefault="000467AD" w:rsidP="009C003B">
                    <w:pPr>
                      <w:rPr>
                        <w:ins w:id="1414" w:author="Solsire Torres-Ignacio Cardenas" w:date="2012-01-19T01:29:00Z"/>
                        <w:b/>
                        <w:color w:val="F79646" w:themeColor="accent6"/>
                        <w:sz w:val="32"/>
                        <w:szCs w:val="30"/>
                      </w:rPr>
                    </w:pPr>
                    <w:ins w:id="1415" w:author="Solsire Torres-Ignacio Cardenas" w:date="2012-01-19T01:29:00Z">
                      <w:r>
                        <w:rPr>
                          <w:b/>
                          <w:color w:val="F79646" w:themeColor="accent6"/>
                          <w:sz w:val="32"/>
                          <w:szCs w:val="30"/>
                        </w:rPr>
                        <w:t>Feb. ‘12</w:t>
                      </w:r>
                    </w:ins>
                  </w:p>
                </w:txbxContent>
              </v:textbox>
            </v:shape>
          </w:pict>
        </w:r>
        <w:r>
          <w:rPr>
            <w:noProof/>
          </w:rPr>
          <w:pict w14:anchorId="4CA8BC64">
            <v:shape id="Text Box 6" o:spid="_x0000_s1030" type="#_x0000_t202" style="position:absolute;margin-left:269.15pt;margin-top:48.75pt;width:95.4pt;height:25.95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5AF9757D" w14:textId="77777777" w:rsidR="000467AD" w:rsidRPr="00D66308" w:rsidRDefault="000467AD" w:rsidP="009C003B">
                    <w:pPr>
                      <w:rPr>
                        <w:ins w:id="1416" w:author="Solsire Torres-Ignacio Cardenas" w:date="2012-01-19T01:29:00Z"/>
                        <w:b/>
                        <w:color w:val="F79646" w:themeColor="accent6"/>
                        <w:sz w:val="32"/>
                        <w:szCs w:val="30"/>
                      </w:rPr>
                    </w:pPr>
                    <w:ins w:id="1417" w:author="Solsire Torres-Ignacio Cardenas" w:date="2012-01-19T01:29:00Z">
                      <w:r>
                        <w:rPr>
                          <w:b/>
                          <w:color w:val="F79646" w:themeColor="accent6"/>
                          <w:sz w:val="32"/>
                          <w:szCs w:val="30"/>
                        </w:rPr>
                        <w:t>Mayo. ‘12</w:t>
                      </w:r>
                    </w:ins>
                  </w:p>
                </w:txbxContent>
              </v:textbox>
            </v:shape>
          </w:pict>
        </w:r>
        <w:r>
          <w:rPr>
            <w:noProof/>
          </w:rPr>
          <w:pict w14:anchorId="00501416">
            <v:shape id="Text Box 7" o:spid="_x0000_s1028" type="#_x0000_t202" style="position:absolute;margin-left:517.85pt;margin-top:48.75pt;width:99pt;height:25.95pt;z-index:25166438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0AFF5A83" w14:textId="77777777" w:rsidR="000467AD" w:rsidRPr="00D66308" w:rsidRDefault="000467AD" w:rsidP="009C003B">
                    <w:pPr>
                      <w:rPr>
                        <w:ins w:id="1418" w:author="Solsire Torres-Ignacio Cardenas" w:date="2012-01-19T01:29:00Z"/>
                        <w:b/>
                        <w:color w:val="F79646" w:themeColor="accent6"/>
                        <w:sz w:val="32"/>
                        <w:szCs w:val="30"/>
                      </w:rPr>
                    </w:pPr>
                    <w:ins w:id="1419" w:author="Solsire Torres-Ignacio Cardenas" w:date="2012-01-19T01:29:00Z">
                      <w:r>
                        <w:rPr>
                          <w:b/>
                          <w:color w:val="F79646" w:themeColor="accent6"/>
                          <w:sz w:val="32"/>
                          <w:szCs w:val="30"/>
                        </w:rPr>
                        <w:t>Junio. ‘12</w:t>
                      </w:r>
                    </w:ins>
                  </w:p>
                </w:txbxContent>
              </v:textbox>
            </v:shape>
          </w:pict>
        </w:r>
        <w:r>
          <w:rPr>
            <w:noProof/>
          </w:rPr>
          <w:pict w14:anchorId="1B1F359C">
            <v:shape id="Text Box 9" o:spid="_x0000_s1029" type="#_x0000_t202" style="position:absolute;margin-left:638.85pt;margin-top:48.75pt;width:99pt;height:25.95pt;z-index:25166540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0E7EBE52" w14:textId="77777777" w:rsidR="000467AD" w:rsidRPr="00D66308" w:rsidRDefault="000467AD" w:rsidP="009C003B">
                    <w:pPr>
                      <w:rPr>
                        <w:ins w:id="1420" w:author="Solsire Torres-Ignacio Cardenas" w:date="2012-01-19T01:29:00Z"/>
                        <w:b/>
                        <w:color w:val="F79646" w:themeColor="accent6"/>
                        <w:sz w:val="32"/>
                        <w:szCs w:val="30"/>
                      </w:rPr>
                    </w:pPr>
                    <w:ins w:id="1421" w:author="Solsire Torres-Ignacio Cardenas" w:date="2012-01-19T01:29:00Z">
                      <w:r>
                        <w:rPr>
                          <w:b/>
                          <w:color w:val="F79646" w:themeColor="accent6"/>
                          <w:sz w:val="32"/>
                          <w:szCs w:val="30"/>
                        </w:rPr>
                        <w:t>Agosto. ‘12</w:t>
                      </w:r>
                    </w:ins>
                  </w:p>
                </w:txbxContent>
              </v:textbox>
            </v:shape>
          </w:pict>
        </w:r>
        <w:r>
          <w:rPr>
            <w:noProof/>
          </w:rPr>
          <w:pict w14:anchorId="17585C32">
            <v:shape id="Text Box 2" o:spid="_x0000_s1027" type="#_x0000_t202" style="position:absolute;margin-left:398.2pt;margin-top:48.75pt;width:99pt;height:25.95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5D79B0C6" w14:textId="77777777" w:rsidR="000467AD" w:rsidRPr="00D66308" w:rsidRDefault="000467AD" w:rsidP="009C003B">
                    <w:pPr>
                      <w:rPr>
                        <w:ins w:id="1422" w:author="Solsire Torres-Ignacio Cardenas" w:date="2012-01-19T01:29:00Z"/>
                        <w:b/>
                        <w:color w:val="F79646" w:themeColor="accent6"/>
                        <w:sz w:val="32"/>
                        <w:szCs w:val="30"/>
                      </w:rPr>
                    </w:pPr>
                    <w:ins w:id="1423" w:author="Solsire Torres-Ignacio Cardenas" w:date="2012-01-19T01:29:00Z">
                      <w:r>
                        <w:rPr>
                          <w:b/>
                          <w:color w:val="F79646" w:themeColor="accent6"/>
                          <w:sz w:val="32"/>
                          <w:szCs w:val="30"/>
                        </w:rPr>
                        <w:t>Junio. ‘12</w:t>
                      </w:r>
                    </w:ins>
                  </w:p>
                </w:txbxContent>
              </v:textbox>
            </v:shape>
          </w:pict>
        </w:r>
      </w:ins>
      <w:r w:rsidR="00F92BBC" w:rsidRPr="0005303E">
        <w:t>R</w:t>
      </w:r>
      <w:r w:rsidR="00712FC3">
        <w:t>oadmap</w:t>
      </w:r>
      <w:bookmarkEnd w:id="1383"/>
      <w:bookmarkEnd w:id="1384"/>
      <w:r w:rsidR="00F96225">
        <w:rPr>
          <w:highlight w:val="yellow"/>
        </w:rPr>
        <w:br w:type="page"/>
      </w:r>
    </w:p>
    <w:p w14:paraId="336FE16B" w14:textId="35B6D9D0" w:rsidR="00985297" w:rsidRPr="00985297" w:rsidRDefault="00985297" w:rsidP="00985297">
      <w:pPr>
        <w:pStyle w:val="Heading1"/>
        <w:rPr>
          <w:highlight w:val="yellow"/>
          <w:rPrChange w:id="1424" w:author="Solsire Torres-Ignacio Cardenas" w:date="2012-01-19T01:29:00Z">
            <w:rPr>
              <w:color w:val="C00000"/>
              <w:sz w:val="32"/>
            </w:rPr>
          </w:rPrChange>
        </w:rPr>
        <w:sectPr w:rsidR="00985297" w:rsidRPr="00985297" w:rsidSect="00FF5DB5">
          <w:pgSz w:w="16838" w:h="11906" w:orient="landscape"/>
          <w:pgMar w:top="1699" w:right="1411" w:bottom="1699" w:left="1411" w:header="706" w:footer="706" w:gutter="0"/>
          <w:cols w:space="708"/>
          <w:docGrid w:linePitch="360"/>
        </w:sectPr>
      </w:pPr>
    </w:p>
    <w:p w14:paraId="662799A4" w14:textId="77777777" w:rsidR="00FF0234" w:rsidRDefault="00695EF9" w:rsidP="00FF0234">
      <w:pPr>
        <w:pStyle w:val="Heading1"/>
        <w:rPr>
          <w:lang w:val="es-ES_tradnl"/>
        </w:rPr>
      </w:pPr>
      <w:bookmarkStart w:id="1425" w:name="_Toc188551254"/>
      <w:bookmarkStart w:id="1426" w:name="_Toc183152064"/>
      <w:r>
        <w:rPr>
          <w:lang w:val="es-ES_tradnl"/>
        </w:rPr>
        <w:lastRenderedPageBreak/>
        <w:t>Pirámide</w:t>
      </w:r>
      <w:r w:rsidR="00ED25AB">
        <w:rPr>
          <w:lang w:val="es-ES_tradnl"/>
        </w:rPr>
        <w:t xml:space="preserve"> de Requerimientos</w:t>
      </w:r>
      <w:bookmarkEnd w:id="1425"/>
      <w:bookmarkEnd w:id="1426"/>
    </w:p>
    <w:p w14:paraId="183E0544" w14:textId="77777777" w:rsidR="00FF0234" w:rsidRPr="00FF0234" w:rsidRDefault="00FF0234" w:rsidP="007F0B54">
      <w:pPr>
        <w:rPr>
          <w:lang w:val="es-ES_tradnl"/>
        </w:rPr>
      </w:pPr>
    </w:p>
    <w:p w14:paraId="1E5CCFA2"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699629BB" w14:textId="77777777" w:rsidR="00FF0234" w:rsidRPr="0085438A" w:rsidRDefault="00FF0234" w:rsidP="00FF0234">
      <w:pPr>
        <w:pStyle w:val="Heading2"/>
        <w:jc w:val="both"/>
        <w:rPr>
          <w:rFonts w:cs="Arial"/>
          <w:szCs w:val="28"/>
          <w:lang w:val="es-ES_tradnl"/>
        </w:rPr>
      </w:pPr>
      <w:bookmarkStart w:id="1427" w:name="_Toc291758571"/>
      <w:bookmarkStart w:id="1428" w:name="_Toc188551255"/>
      <w:bookmarkStart w:id="1429" w:name="_Toc183152065"/>
      <w:r w:rsidRPr="0085438A">
        <w:rPr>
          <w:rFonts w:cs="Arial"/>
          <w:szCs w:val="28"/>
          <w:lang w:val="es-ES_tradnl"/>
        </w:rPr>
        <w:t>Requerimientos Funcionales</w:t>
      </w:r>
      <w:bookmarkEnd w:id="1427"/>
      <w:r w:rsidRPr="0085438A">
        <w:rPr>
          <w:rFonts w:cs="Arial"/>
          <w:szCs w:val="28"/>
          <w:lang w:val="es-ES_tradnl"/>
        </w:rPr>
        <w:t xml:space="preserve"> del sistema de gestión de citas para realizar operaciones de atención al cliente</w:t>
      </w:r>
      <w:bookmarkEnd w:id="1428"/>
      <w:bookmarkEnd w:id="1429"/>
    </w:p>
    <w:p w14:paraId="40CBC765"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683BA91" w14:textId="77777777" w:rsidTr="0088099D">
        <w:trPr>
          <w:trHeight w:val="85"/>
        </w:trPr>
        <w:tc>
          <w:tcPr>
            <w:tcW w:w="9288" w:type="dxa"/>
          </w:tcPr>
          <w:p w14:paraId="64AD4D1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6772B48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6887EFD3" w14:textId="77777777" w:rsidTr="0088099D">
        <w:trPr>
          <w:trHeight w:val="85"/>
        </w:trPr>
        <w:tc>
          <w:tcPr>
            <w:tcW w:w="9288" w:type="dxa"/>
          </w:tcPr>
          <w:p w14:paraId="76991042"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911AE08"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664E650F" w14:textId="77777777" w:rsidR="00FF0234" w:rsidRPr="0085438A" w:rsidRDefault="00FF0234" w:rsidP="0088099D">
            <w:pPr>
              <w:pStyle w:val="Textoindependiente1"/>
              <w:rPr>
                <w:rFonts w:ascii="Arial" w:hAnsi="Arial" w:cs="Arial"/>
                <w:sz w:val="28"/>
                <w:szCs w:val="28"/>
              </w:rPr>
            </w:pPr>
          </w:p>
        </w:tc>
      </w:tr>
      <w:tr w:rsidR="00FF0234" w:rsidRPr="0085438A" w14:paraId="1E34F4A2" w14:textId="77777777" w:rsidTr="0088099D">
        <w:trPr>
          <w:cantSplit/>
        </w:trPr>
        <w:tc>
          <w:tcPr>
            <w:tcW w:w="9288" w:type="dxa"/>
          </w:tcPr>
          <w:p w14:paraId="420869C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7CE3E32" w14:textId="77777777" w:rsidR="00FF0234" w:rsidRPr="0085438A" w:rsidRDefault="00FF0234" w:rsidP="0088099D">
            <w:pPr>
              <w:pStyle w:val="InfoBlue"/>
              <w:rPr>
                <w:lang w:val="es-ES_tradnl"/>
              </w:rPr>
            </w:pPr>
          </w:p>
        </w:tc>
      </w:tr>
    </w:tbl>
    <w:p w14:paraId="7099B6FA"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930E5D3" w14:textId="77777777" w:rsidTr="0088099D">
        <w:trPr>
          <w:trHeight w:val="85"/>
        </w:trPr>
        <w:tc>
          <w:tcPr>
            <w:tcW w:w="9288" w:type="dxa"/>
          </w:tcPr>
          <w:p w14:paraId="540D83A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257FF6EF"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5BF194FA" w14:textId="77777777" w:rsidTr="0088099D">
        <w:trPr>
          <w:trHeight w:val="85"/>
        </w:trPr>
        <w:tc>
          <w:tcPr>
            <w:tcW w:w="9288" w:type="dxa"/>
          </w:tcPr>
          <w:p w14:paraId="23ED8F91"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BA9853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16788A2" w14:textId="77777777" w:rsidR="00FF0234" w:rsidRPr="0085438A" w:rsidRDefault="00FF0234" w:rsidP="0088099D">
            <w:pPr>
              <w:pStyle w:val="Textoindependiente1"/>
              <w:rPr>
                <w:rFonts w:ascii="Arial" w:hAnsi="Arial" w:cs="Arial"/>
                <w:sz w:val="28"/>
                <w:szCs w:val="28"/>
              </w:rPr>
            </w:pPr>
          </w:p>
        </w:tc>
      </w:tr>
      <w:tr w:rsidR="00FF0234" w:rsidRPr="0085438A" w14:paraId="6E8E62EA" w14:textId="77777777" w:rsidTr="0088099D">
        <w:trPr>
          <w:cantSplit/>
        </w:trPr>
        <w:tc>
          <w:tcPr>
            <w:tcW w:w="9288" w:type="dxa"/>
          </w:tcPr>
          <w:p w14:paraId="5DED2AC3"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6775904F"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4EB94ADC" w14:textId="77777777" w:rsidTr="0088099D">
        <w:trPr>
          <w:trHeight w:val="52"/>
        </w:trPr>
        <w:tc>
          <w:tcPr>
            <w:tcW w:w="8789" w:type="dxa"/>
          </w:tcPr>
          <w:p w14:paraId="242E16B8"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172A5987"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24716372" w14:textId="77777777" w:rsidTr="0088099D">
        <w:trPr>
          <w:trHeight w:val="52"/>
        </w:trPr>
        <w:tc>
          <w:tcPr>
            <w:tcW w:w="8789" w:type="dxa"/>
          </w:tcPr>
          <w:p w14:paraId="3579CA51"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C534A96"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42612912" w14:textId="77777777" w:rsidR="00FF0234" w:rsidRPr="0085438A" w:rsidRDefault="00FF0234" w:rsidP="0088099D">
            <w:pPr>
              <w:pStyle w:val="Textoindependiente1"/>
              <w:rPr>
                <w:rFonts w:ascii="Arial" w:hAnsi="Arial" w:cs="Arial"/>
                <w:sz w:val="28"/>
                <w:szCs w:val="28"/>
              </w:rPr>
            </w:pPr>
          </w:p>
        </w:tc>
      </w:tr>
      <w:tr w:rsidR="00FF0234" w:rsidRPr="0085438A" w14:paraId="29536B42" w14:textId="77777777" w:rsidTr="0088099D">
        <w:trPr>
          <w:cantSplit/>
          <w:trHeight w:val="4017"/>
        </w:trPr>
        <w:tc>
          <w:tcPr>
            <w:tcW w:w="8789" w:type="dxa"/>
          </w:tcPr>
          <w:p w14:paraId="2D00BFF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10D13F6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4678F4C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00468B36"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0747026C" w14:textId="77777777" w:rsidTr="0088099D">
        <w:trPr>
          <w:trHeight w:val="27"/>
        </w:trPr>
        <w:tc>
          <w:tcPr>
            <w:tcW w:w="8856" w:type="dxa"/>
          </w:tcPr>
          <w:p w14:paraId="2D574DFE"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957C5AC"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1CDD5379" w14:textId="77777777" w:rsidTr="0088099D">
        <w:trPr>
          <w:trHeight w:val="27"/>
        </w:trPr>
        <w:tc>
          <w:tcPr>
            <w:tcW w:w="8856" w:type="dxa"/>
          </w:tcPr>
          <w:p w14:paraId="4A349FC8"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FE29E7C"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13E6EB4B" w14:textId="77777777" w:rsidR="00FF0234" w:rsidRPr="0085438A" w:rsidRDefault="00FF0234" w:rsidP="0088099D">
            <w:pPr>
              <w:pStyle w:val="Textoindependiente1"/>
              <w:rPr>
                <w:rFonts w:ascii="Arial" w:hAnsi="Arial" w:cs="Arial"/>
                <w:sz w:val="28"/>
                <w:szCs w:val="28"/>
              </w:rPr>
            </w:pPr>
          </w:p>
        </w:tc>
      </w:tr>
      <w:tr w:rsidR="00FF0234" w:rsidRPr="0085438A" w14:paraId="3322C40E" w14:textId="77777777" w:rsidTr="0088099D">
        <w:trPr>
          <w:cantSplit/>
          <w:trHeight w:val="2140"/>
        </w:trPr>
        <w:tc>
          <w:tcPr>
            <w:tcW w:w="8856" w:type="dxa"/>
          </w:tcPr>
          <w:p w14:paraId="71D7F769"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053B68A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532AFC6D"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57C81A7C"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795A2491" w14:textId="77777777" w:rsidTr="0088099D">
        <w:trPr>
          <w:trHeight w:val="28"/>
        </w:trPr>
        <w:tc>
          <w:tcPr>
            <w:tcW w:w="8722" w:type="dxa"/>
          </w:tcPr>
          <w:p w14:paraId="32ACF93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30E26C1B"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7EFACA80" w14:textId="77777777" w:rsidTr="0088099D">
        <w:trPr>
          <w:trHeight w:val="28"/>
        </w:trPr>
        <w:tc>
          <w:tcPr>
            <w:tcW w:w="8722" w:type="dxa"/>
          </w:tcPr>
          <w:p w14:paraId="1239C9F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E04A80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23AEAB9F" w14:textId="77777777" w:rsidR="00FF0234" w:rsidRPr="0085438A" w:rsidRDefault="00FF0234" w:rsidP="0088099D">
            <w:pPr>
              <w:pStyle w:val="Textoindependiente1"/>
              <w:rPr>
                <w:rFonts w:ascii="Arial" w:hAnsi="Arial" w:cs="Arial"/>
                <w:sz w:val="28"/>
                <w:szCs w:val="28"/>
              </w:rPr>
            </w:pPr>
          </w:p>
        </w:tc>
      </w:tr>
      <w:tr w:rsidR="00FF0234" w:rsidRPr="0085438A" w14:paraId="3F8684BF" w14:textId="77777777" w:rsidTr="0088099D">
        <w:trPr>
          <w:cantSplit/>
          <w:trHeight w:val="2180"/>
        </w:trPr>
        <w:tc>
          <w:tcPr>
            <w:tcW w:w="8722" w:type="dxa"/>
          </w:tcPr>
          <w:p w14:paraId="7637853C"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4AFF4F0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269F73BF" w14:textId="77777777" w:rsidR="00FF0234" w:rsidRDefault="00FF0234" w:rsidP="00FF0234">
      <w:pPr>
        <w:spacing w:line="360" w:lineRule="auto"/>
        <w:jc w:val="both"/>
        <w:rPr>
          <w:rFonts w:ascii="Arial" w:hAnsi="Arial" w:cs="Arial"/>
          <w:sz w:val="28"/>
          <w:szCs w:val="28"/>
          <w:lang w:val="es-ES_tradnl"/>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7"/>
      </w:tblGrid>
      <w:tr w:rsidR="007A1517" w:rsidRPr="007A1517" w14:paraId="025CEF61" w14:textId="77777777" w:rsidTr="007A1517">
        <w:trPr>
          <w:trHeight w:val="16"/>
          <w:ins w:id="1430" w:author="Solsire Torres-Ignacio Cardenas" w:date="2012-01-19T01:29:00Z"/>
        </w:trPr>
        <w:tc>
          <w:tcPr>
            <w:tcW w:w="8477" w:type="dxa"/>
          </w:tcPr>
          <w:p w14:paraId="4E28307E" w14:textId="77777777" w:rsidR="007A1517" w:rsidRPr="007A1517" w:rsidRDefault="007A1517" w:rsidP="00E075E3">
            <w:pPr>
              <w:pStyle w:val="InfoBlue"/>
              <w:rPr>
                <w:ins w:id="1431" w:author="Solsire Torres-Ignacio Cardenas" w:date="2012-01-19T01:29:00Z"/>
                <w:sz w:val="28"/>
                <w:szCs w:val="28"/>
                <w:highlight w:val="yellow"/>
                <w:lang w:val="es-ES_tradnl"/>
              </w:rPr>
            </w:pPr>
            <w:ins w:id="1432" w:author="Solsire Torres-Ignacio Cardenas" w:date="2012-01-19T01:29:00Z">
              <w:r w:rsidRPr="007A1517">
                <w:rPr>
                  <w:sz w:val="28"/>
                  <w:szCs w:val="28"/>
                  <w:highlight w:val="yellow"/>
                  <w:lang w:val="es-ES_tradnl"/>
                </w:rPr>
                <w:t>ID requerimiento:</w:t>
              </w:r>
            </w:ins>
          </w:p>
          <w:p w14:paraId="76D91DE6" w14:textId="77777777" w:rsidR="007A1517" w:rsidRPr="007A1517" w:rsidRDefault="007A1517" w:rsidP="00E075E3">
            <w:pPr>
              <w:pStyle w:val="InfoBlue"/>
              <w:rPr>
                <w:ins w:id="1433" w:author="Solsire Torres-Ignacio Cardenas" w:date="2012-01-19T01:29:00Z"/>
                <w:sz w:val="28"/>
                <w:szCs w:val="28"/>
                <w:highlight w:val="yellow"/>
                <w:lang w:val="es-ES_tradnl"/>
              </w:rPr>
            </w:pPr>
            <w:ins w:id="1434" w:author="Solsire Torres-Ignacio Cardenas" w:date="2012-01-19T01:29:00Z">
              <w:r w:rsidRPr="007A1517">
                <w:rPr>
                  <w:sz w:val="28"/>
                  <w:szCs w:val="28"/>
                  <w:highlight w:val="yellow"/>
                  <w:lang w:val="es-ES_tradnl"/>
                </w:rPr>
                <w:t>PRM_06</w:t>
              </w:r>
            </w:ins>
          </w:p>
        </w:tc>
      </w:tr>
      <w:tr w:rsidR="007A1517" w:rsidRPr="007A1517" w14:paraId="3399A13E" w14:textId="77777777" w:rsidTr="007A1517">
        <w:trPr>
          <w:trHeight w:val="16"/>
          <w:ins w:id="1435" w:author="Solsire Torres-Ignacio Cardenas" w:date="2012-01-19T01:29:00Z"/>
        </w:trPr>
        <w:tc>
          <w:tcPr>
            <w:tcW w:w="8477" w:type="dxa"/>
          </w:tcPr>
          <w:p w14:paraId="4258023A" w14:textId="77777777" w:rsidR="007A1517" w:rsidRPr="007A1517" w:rsidRDefault="007A1517" w:rsidP="00E075E3">
            <w:pPr>
              <w:pStyle w:val="InfoBlue"/>
              <w:rPr>
                <w:ins w:id="1436" w:author="Solsire Torres-Ignacio Cardenas" w:date="2012-01-19T01:29:00Z"/>
                <w:sz w:val="28"/>
                <w:szCs w:val="28"/>
                <w:highlight w:val="yellow"/>
                <w:lang w:val="es-ES_tradnl"/>
              </w:rPr>
            </w:pPr>
            <w:ins w:id="1437" w:author="Solsire Torres-Ignacio Cardenas" w:date="2012-01-19T01:29:00Z">
              <w:r w:rsidRPr="007A1517">
                <w:rPr>
                  <w:sz w:val="28"/>
                  <w:szCs w:val="28"/>
                  <w:highlight w:val="yellow"/>
                  <w:lang w:val="es-ES_tradnl"/>
                </w:rPr>
                <w:t xml:space="preserve">Nombre del Requerimiento: </w:t>
              </w:r>
            </w:ins>
          </w:p>
          <w:p w14:paraId="455A486F" w14:textId="77777777" w:rsidR="007A1517" w:rsidRPr="007A1517" w:rsidRDefault="007A1517" w:rsidP="007A1517">
            <w:pPr>
              <w:spacing w:after="120" w:line="240" w:lineRule="auto"/>
              <w:jc w:val="both"/>
              <w:rPr>
                <w:ins w:id="1438" w:author="Solsire Torres-Ignacio Cardenas" w:date="2012-01-19T01:29:00Z"/>
                <w:rFonts w:ascii="Arial" w:hAnsi="Arial" w:cs="Arial"/>
                <w:sz w:val="28"/>
                <w:szCs w:val="28"/>
                <w:highlight w:val="yellow"/>
              </w:rPr>
            </w:pPr>
            <w:ins w:id="1439" w:author="Solsire Torres-Ignacio Cardenas" w:date="2012-01-19T01:29:00Z">
              <w:r w:rsidRPr="007A1517">
                <w:rPr>
                  <w:rFonts w:ascii="Arial" w:hAnsi="Arial" w:cs="Arial"/>
                  <w:sz w:val="28"/>
                  <w:szCs w:val="28"/>
                  <w:highlight w:val="yellow"/>
                  <w:lang w:val="es-ES_tradnl"/>
                </w:rPr>
                <w:t>Adjunto de Documentos.</w:t>
              </w:r>
            </w:ins>
          </w:p>
        </w:tc>
      </w:tr>
      <w:tr w:rsidR="007A1517" w:rsidRPr="0085438A" w14:paraId="4845521D" w14:textId="77777777" w:rsidTr="007A1517">
        <w:trPr>
          <w:cantSplit/>
          <w:trHeight w:val="1246"/>
          <w:ins w:id="1440" w:author="Solsire Torres-Ignacio Cardenas" w:date="2012-01-19T01:29:00Z"/>
        </w:trPr>
        <w:tc>
          <w:tcPr>
            <w:tcW w:w="8477" w:type="dxa"/>
          </w:tcPr>
          <w:p w14:paraId="27CB95FA" w14:textId="77777777" w:rsidR="007A1517" w:rsidRPr="0085438A" w:rsidRDefault="007A1517" w:rsidP="00E075E3">
            <w:pPr>
              <w:pStyle w:val="ListParagraph"/>
              <w:spacing w:line="360" w:lineRule="auto"/>
              <w:ind w:left="142"/>
              <w:jc w:val="both"/>
              <w:rPr>
                <w:ins w:id="1441" w:author="Solsire Torres-Ignacio Cardenas" w:date="2012-01-19T01:29:00Z"/>
                <w:rFonts w:ascii="Arial" w:hAnsi="Arial" w:cs="Arial"/>
                <w:sz w:val="28"/>
                <w:szCs w:val="28"/>
                <w:lang w:val="es-ES_tradnl"/>
              </w:rPr>
            </w:pPr>
            <w:ins w:id="1442" w:author="Solsire Torres-Ignacio Cardenas" w:date="2012-01-19T01:29:00Z">
              <w:r w:rsidRPr="007A1517">
                <w:rPr>
                  <w:rFonts w:ascii="Arial" w:hAnsi="Arial" w:cs="Arial"/>
                  <w:sz w:val="28"/>
                  <w:szCs w:val="28"/>
                  <w:highlight w:val="yellow"/>
                  <w:lang w:val="es-ES_tradnl"/>
                </w:rPr>
                <w:t>Permitir adjuntar requisitos escaneados necesarios para realizar las operaciones de atención al cliente, según sea el caso.</w:t>
              </w:r>
            </w:ins>
          </w:p>
        </w:tc>
      </w:tr>
    </w:tbl>
    <w:p w14:paraId="266C0884" w14:textId="77777777" w:rsidR="007A1517" w:rsidRDefault="007A1517" w:rsidP="00FF0234">
      <w:pPr>
        <w:spacing w:line="360" w:lineRule="auto"/>
        <w:jc w:val="both"/>
        <w:rPr>
          <w:ins w:id="1443" w:author="Solsire Torres-Ignacio Cardenas" w:date="2012-01-19T01:29:00Z"/>
          <w:rFonts w:ascii="Arial" w:hAnsi="Arial" w:cs="Arial"/>
          <w:sz w:val="28"/>
          <w:szCs w:val="28"/>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7"/>
      </w:tblGrid>
      <w:tr w:rsidR="007A1517" w:rsidRPr="007A1517" w14:paraId="0CDEEA54" w14:textId="77777777" w:rsidTr="00E075E3">
        <w:trPr>
          <w:trHeight w:val="16"/>
          <w:ins w:id="1444" w:author="Solsire Torres-Ignacio Cardenas" w:date="2012-01-19T01:29:00Z"/>
        </w:trPr>
        <w:tc>
          <w:tcPr>
            <w:tcW w:w="8477" w:type="dxa"/>
          </w:tcPr>
          <w:p w14:paraId="198F6B99" w14:textId="77777777" w:rsidR="007A1517" w:rsidRPr="007A1517" w:rsidRDefault="007A1517" w:rsidP="00E075E3">
            <w:pPr>
              <w:pStyle w:val="InfoBlue"/>
              <w:rPr>
                <w:ins w:id="1445" w:author="Solsire Torres-Ignacio Cardenas" w:date="2012-01-19T01:29:00Z"/>
                <w:sz w:val="28"/>
                <w:szCs w:val="28"/>
                <w:highlight w:val="yellow"/>
                <w:lang w:val="es-ES_tradnl"/>
              </w:rPr>
            </w:pPr>
            <w:ins w:id="1446" w:author="Solsire Torres-Ignacio Cardenas" w:date="2012-01-19T01:29:00Z">
              <w:r w:rsidRPr="007A1517">
                <w:rPr>
                  <w:sz w:val="28"/>
                  <w:szCs w:val="28"/>
                  <w:highlight w:val="yellow"/>
                  <w:lang w:val="es-ES_tradnl"/>
                </w:rPr>
                <w:t>ID requerimiento:</w:t>
              </w:r>
            </w:ins>
          </w:p>
          <w:p w14:paraId="2E1F968A" w14:textId="77777777" w:rsidR="007A1517" w:rsidRPr="007A1517" w:rsidRDefault="007A1517" w:rsidP="00E075E3">
            <w:pPr>
              <w:pStyle w:val="InfoBlue"/>
              <w:rPr>
                <w:ins w:id="1447" w:author="Solsire Torres-Ignacio Cardenas" w:date="2012-01-19T01:29:00Z"/>
                <w:sz w:val="28"/>
                <w:szCs w:val="28"/>
                <w:highlight w:val="yellow"/>
                <w:lang w:val="es-ES_tradnl"/>
              </w:rPr>
            </w:pPr>
            <w:ins w:id="1448" w:author="Solsire Torres-Ignacio Cardenas" w:date="2012-01-19T01:29:00Z">
              <w:r w:rsidRPr="007A1517">
                <w:rPr>
                  <w:sz w:val="28"/>
                  <w:szCs w:val="28"/>
                  <w:highlight w:val="yellow"/>
                  <w:lang w:val="es-ES_tradnl"/>
                </w:rPr>
                <w:t>PRM_0</w:t>
              </w:r>
              <w:r>
                <w:rPr>
                  <w:sz w:val="28"/>
                  <w:szCs w:val="28"/>
                  <w:highlight w:val="yellow"/>
                  <w:lang w:val="es-ES_tradnl"/>
                </w:rPr>
                <w:t>7</w:t>
              </w:r>
            </w:ins>
          </w:p>
        </w:tc>
      </w:tr>
      <w:tr w:rsidR="007A1517" w:rsidRPr="007A1517" w14:paraId="2A6E46A5" w14:textId="77777777" w:rsidTr="00E075E3">
        <w:trPr>
          <w:trHeight w:val="16"/>
          <w:ins w:id="1449" w:author="Solsire Torres-Ignacio Cardenas" w:date="2012-01-19T01:29:00Z"/>
        </w:trPr>
        <w:tc>
          <w:tcPr>
            <w:tcW w:w="8477" w:type="dxa"/>
          </w:tcPr>
          <w:p w14:paraId="5ED042D9" w14:textId="77777777" w:rsidR="007A1517" w:rsidRPr="007A1517" w:rsidRDefault="007A1517" w:rsidP="00E075E3">
            <w:pPr>
              <w:pStyle w:val="InfoBlue"/>
              <w:rPr>
                <w:ins w:id="1450" w:author="Solsire Torres-Ignacio Cardenas" w:date="2012-01-19T01:29:00Z"/>
                <w:sz w:val="28"/>
                <w:szCs w:val="28"/>
                <w:highlight w:val="yellow"/>
                <w:lang w:val="es-ES_tradnl"/>
              </w:rPr>
            </w:pPr>
            <w:ins w:id="1451" w:author="Solsire Torres-Ignacio Cardenas" w:date="2012-01-19T01:29:00Z">
              <w:r w:rsidRPr="007A1517">
                <w:rPr>
                  <w:sz w:val="28"/>
                  <w:szCs w:val="28"/>
                  <w:highlight w:val="yellow"/>
                  <w:lang w:val="es-ES_tradnl"/>
                </w:rPr>
                <w:t xml:space="preserve">Nombre del Requerimiento: </w:t>
              </w:r>
            </w:ins>
          </w:p>
          <w:p w14:paraId="76A170B8" w14:textId="77777777" w:rsidR="007A1517" w:rsidRPr="007A1517" w:rsidRDefault="007A1517" w:rsidP="00E075E3">
            <w:pPr>
              <w:spacing w:after="120" w:line="240" w:lineRule="auto"/>
              <w:jc w:val="both"/>
              <w:rPr>
                <w:ins w:id="1452" w:author="Solsire Torres-Ignacio Cardenas" w:date="2012-01-19T01:29:00Z"/>
                <w:rFonts w:ascii="Arial" w:hAnsi="Arial" w:cs="Arial"/>
                <w:sz w:val="28"/>
                <w:szCs w:val="28"/>
                <w:highlight w:val="yellow"/>
              </w:rPr>
            </w:pPr>
            <w:ins w:id="1453" w:author="Solsire Torres-Ignacio Cardenas" w:date="2012-01-19T01:29:00Z">
              <w:r>
                <w:rPr>
                  <w:rFonts w:ascii="Arial" w:hAnsi="Arial" w:cs="Arial"/>
                  <w:sz w:val="28"/>
                  <w:szCs w:val="28"/>
                  <w:highlight w:val="yellow"/>
                  <w:lang w:val="es-ES_tradnl"/>
                </w:rPr>
                <w:t>Llenado de formularios.</w:t>
              </w:r>
            </w:ins>
          </w:p>
        </w:tc>
      </w:tr>
      <w:tr w:rsidR="007A1517" w:rsidRPr="0085438A" w14:paraId="7D11C7EA" w14:textId="77777777" w:rsidTr="00E075E3">
        <w:trPr>
          <w:cantSplit/>
          <w:trHeight w:val="1246"/>
          <w:ins w:id="1454" w:author="Solsire Torres-Ignacio Cardenas" w:date="2012-01-19T01:29:00Z"/>
        </w:trPr>
        <w:tc>
          <w:tcPr>
            <w:tcW w:w="8477" w:type="dxa"/>
          </w:tcPr>
          <w:p w14:paraId="6398EEE6" w14:textId="77777777" w:rsidR="007A1517" w:rsidRPr="0085438A" w:rsidRDefault="007A1517" w:rsidP="007A1517">
            <w:pPr>
              <w:pStyle w:val="ListParagraph"/>
              <w:spacing w:line="360" w:lineRule="auto"/>
              <w:ind w:left="142"/>
              <w:jc w:val="both"/>
              <w:rPr>
                <w:ins w:id="1455" w:author="Solsire Torres-Ignacio Cardenas" w:date="2012-01-19T01:29:00Z"/>
                <w:rFonts w:ascii="Arial" w:hAnsi="Arial" w:cs="Arial"/>
                <w:sz w:val="28"/>
                <w:szCs w:val="28"/>
                <w:lang w:val="es-ES_tradnl"/>
              </w:rPr>
            </w:pPr>
            <w:ins w:id="1456" w:author="Solsire Torres-Ignacio Cardenas" w:date="2012-01-19T01:29:00Z">
              <w:r w:rsidRPr="007A1517">
                <w:rPr>
                  <w:rFonts w:ascii="Arial" w:hAnsi="Arial" w:cs="Arial"/>
                  <w:sz w:val="28"/>
                  <w:szCs w:val="28"/>
                  <w:highlight w:val="yellow"/>
                  <w:lang w:val="es-ES_tradnl"/>
                </w:rPr>
                <w:t>Permitir al cliente el llenado de formularios, según las operaciones de atención al cliente que se disponga a realizar.</w:t>
              </w:r>
            </w:ins>
          </w:p>
        </w:tc>
      </w:tr>
    </w:tbl>
    <w:p w14:paraId="2E2F5E76" w14:textId="77777777" w:rsidR="007A1517" w:rsidRPr="007A1517" w:rsidRDefault="007A1517" w:rsidP="00FF0234">
      <w:pPr>
        <w:spacing w:line="360" w:lineRule="auto"/>
        <w:jc w:val="both"/>
        <w:rPr>
          <w:ins w:id="1457" w:author="Solsire Torres-Ignacio Cardenas" w:date="2012-01-19T01:29:00Z"/>
          <w:rFonts w:ascii="Arial" w:hAnsi="Arial" w:cs="Arial"/>
          <w:sz w:val="28"/>
          <w:szCs w:val="28"/>
        </w:rPr>
      </w:pPr>
    </w:p>
    <w:p w14:paraId="6A47917B" w14:textId="77777777" w:rsidR="00FF0234" w:rsidRPr="0085438A" w:rsidRDefault="00FF0234" w:rsidP="00FF0234">
      <w:pPr>
        <w:pStyle w:val="Heading2"/>
        <w:jc w:val="both"/>
        <w:rPr>
          <w:rFonts w:cs="Arial"/>
          <w:szCs w:val="28"/>
          <w:lang w:val="es-ES_tradnl"/>
        </w:rPr>
      </w:pPr>
      <w:bookmarkStart w:id="1458" w:name="_Toc188551256"/>
      <w:bookmarkStart w:id="1459" w:name="_Toc183152066"/>
      <w:r w:rsidRPr="0085438A">
        <w:rPr>
          <w:rFonts w:cs="Arial"/>
          <w:szCs w:val="28"/>
          <w:lang w:val="es-ES_tradnl"/>
        </w:rPr>
        <w:t>Requerimientos Funcionales del sistema de chat en línea</w:t>
      </w:r>
      <w:bookmarkEnd w:id="1458"/>
      <w:bookmarkEnd w:id="1459"/>
    </w:p>
    <w:p w14:paraId="56A519D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C3CA98F" w14:textId="77777777" w:rsidTr="0088099D">
        <w:trPr>
          <w:trHeight w:val="12"/>
        </w:trPr>
        <w:tc>
          <w:tcPr>
            <w:tcW w:w="8856" w:type="dxa"/>
          </w:tcPr>
          <w:p w14:paraId="16DE08A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EFDDE0E"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2E59ED3F" w14:textId="77777777" w:rsidTr="0088099D">
        <w:trPr>
          <w:trHeight w:val="12"/>
        </w:trPr>
        <w:tc>
          <w:tcPr>
            <w:tcW w:w="8856" w:type="dxa"/>
          </w:tcPr>
          <w:p w14:paraId="4E41B10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9326BAF"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588799A5" w14:textId="77777777" w:rsidTr="0088099D">
        <w:trPr>
          <w:cantSplit/>
          <w:trHeight w:val="854"/>
        </w:trPr>
        <w:tc>
          <w:tcPr>
            <w:tcW w:w="8856" w:type="dxa"/>
          </w:tcPr>
          <w:p w14:paraId="4AEF471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Permitir conexión al chat en línea a los clientes.</w:t>
            </w:r>
          </w:p>
        </w:tc>
      </w:tr>
    </w:tbl>
    <w:p w14:paraId="651E29A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040C09F2" w14:textId="77777777" w:rsidTr="0088099D">
        <w:trPr>
          <w:trHeight w:val="10"/>
        </w:trPr>
        <w:tc>
          <w:tcPr>
            <w:tcW w:w="8873" w:type="dxa"/>
          </w:tcPr>
          <w:p w14:paraId="5131D0C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F233097"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61C885A1" w14:textId="77777777" w:rsidTr="0088099D">
        <w:trPr>
          <w:trHeight w:val="10"/>
        </w:trPr>
        <w:tc>
          <w:tcPr>
            <w:tcW w:w="8873" w:type="dxa"/>
          </w:tcPr>
          <w:p w14:paraId="5CE62A68"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4F5B90B"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024DEFC9" w14:textId="77777777" w:rsidTr="0088099D">
        <w:trPr>
          <w:cantSplit/>
          <w:trHeight w:val="721"/>
        </w:trPr>
        <w:tc>
          <w:tcPr>
            <w:tcW w:w="8873" w:type="dxa"/>
          </w:tcPr>
          <w:p w14:paraId="64BB58E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02F4940B"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64E9FA33" w14:textId="77777777" w:rsidTr="0088099D">
        <w:trPr>
          <w:trHeight w:val="7"/>
        </w:trPr>
        <w:tc>
          <w:tcPr>
            <w:tcW w:w="8973" w:type="dxa"/>
          </w:tcPr>
          <w:p w14:paraId="7BE008F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CC3F710"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26CB7B8" w14:textId="77777777" w:rsidTr="0088099D">
        <w:trPr>
          <w:trHeight w:val="7"/>
        </w:trPr>
        <w:tc>
          <w:tcPr>
            <w:tcW w:w="8973" w:type="dxa"/>
          </w:tcPr>
          <w:p w14:paraId="7F306B1D"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8A29A6"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1E715E03" w14:textId="77777777" w:rsidTr="0088099D">
        <w:trPr>
          <w:cantSplit/>
          <w:trHeight w:val="499"/>
        </w:trPr>
        <w:tc>
          <w:tcPr>
            <w:tcW w:w="8973" w:type="dxa"/>
          </w:tcPr>
          <w:p w14:paraId="4FD0F5C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7E304B97" w14:textId="77777777" w:rsidR="00FF0234"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ED0140" w:rsidRPr="00ED0140" w14:paraId="4595CFAB" w14:textId="77777777" w:rsidTr="00E075E3">
        <w:trPr>
          <w:trHeight w:val="7"/>
          <w:ins w:id="1460" w:author="Solsire Torres-Ignacio Cardenas" w:date="2012-01-19T01:29:00Z"/>
        </w:trPr>
        <w:tc>
          <w:tcPr>
            <w:tcW w:w="8973" w:type="dxa"/>
          </w:tcPr>
          <w:p w14:paraId="1DD0CA08" w14:textId="77777777" w:rsidR="00ED0140" w:rsidRPr="00ED0140" w:rsidRDefault="00ED0140" w:rsidP="00E075E3">
            <w:pPr>
              <w:pStyle w:val="InfoBlue"/>
              <w:rPr>
                <w:ins w:id="1461" w:author="Solsire Torres-Ignacio Cardenas" w:date="2012-01-19T01:29:00Z"/>
                <w:sz w:val="28"/>
                <w:szCs w:val="28"/>
                <w:highlight w:val="yellow"/>
                <w:lang w:val="es-ES_tradnl"/>
              </w:rPr>
            </w:pPr>
            <w:ins w:id="1462" w:author="Solsire Torres-Ignacio Cardenas" w:date="2012-01-19T01:29:00Z">
              <w:r w:rsidRPr="00ED0140">
                <w:rPr>
                  <w:sz w:val="28"/>
                  <w:szCs w:val="28"/>
                  <w:highlight w:val="yellow"/>
                  <w:lang w:val="es-ES_tradnl"/>
                </w:rPr>
                <w:t>ID requerimiento:</w:t>
              </w:r>
            </w:ins>
          </w:p>
          <w:p w14:paraId="6DE35737" w14:textId="77777777" w:rsidR="00ED0140" w:rsidRPr="00ED0140" w:rsidRDefault="00ED0140" w:rsidP="00E075E3">
            <w:pPr>
              <w:pStyle w:val="InfoBlue"/>
              <w:rPr>
                <w:ins w:id="1463" w:author="Solsire Torres-Ignacio Cardenas" w:date="2012-01-19T01:29:00Z"/>
                <w:sz w:val="28"/>
                <w:szCs w:val="28"/>
                <w:highlight w:val="yellow"/>
                <w:lang w:val="es-ES_tradnl"/>
              </w:rPr>
            </w:pPr>
            <w:ins w:id="1464" w:author="Solsire Torres-Ignacio Cardenas" w:date="2012-01-19T01:29:00Z">
              <w:r w:rsidRPr="00ED0140">
                <w:rPr>
                  <w:sz w:val="28"/>
                  <w:szCs w:val="28"/>
                  <w:highlight w:val="yellow"/>
                  <w:lang w:val="es-ES_tradnl"/>
                </w:rPr>
                <w:t>PRC_04</w:t>
              </w:r>
            </w:ins>
          </w:p>
        </w:tc>
      </w:tr>
      <w:tr w:rsidR="00ED0140" w:rsidRPr="00ED0140" w14:paraId="56A867C4" w14:textId="77777777" w:rsidTr="00E075E3">
        <w:trPr>
          <w:trHeight w:val="7"/>
          <w:ins w:id="1465" w:author="Solsire Torres-Ignacio Cardenas" w:date="2012-01-19T01:29:00Z"/>
        </w:trPr>
        <w:tc>
          <w:tcPr>
            <w:tcW w:w="8973" w:type="dxa"/>
          </w:tcPr>
          <w:p w14:paraId="1F4CA22C" w14:textId="77777777" w:rsidR="00ED0140" w:rsidRPr="00ED0140" w:rsidRDefault="00ED0140" w:rsidP="00ED0140">
            <w:pPr>
              <w:pStyle w:val="InfoBlue"/>
              <w:rPr>
                <w:ins w:id="1466" w:author="Solsire Torres-Ignacio Cardenas" w:date="2012-01-19T01:29:00Z"/>
                <w:sz w:val="28"/>
                <w:szCs w:val="28"/>
                <w:highlight w:val="yellow"/>
                <w:lang w:val="es-ES_tradnl"/>
              </w:rPr>
            </w:pPr>
            <w:ins w:id="1467" w:author="Solsire Torres-Ignacio Cardenas" w:date="2012-01-19T01:29:00Z">
              <w:r w:rsidRPr="00ED0140">
                <w:rPr>
                  <w:sz w:val="28"/>
                  <w:szCs w:val="28"/>
                  <w:highlight w:val="yellow"/>
                  <w:lang w:val="es-ES_tradnl"/>
                </w:rPr>
                <w:t>Nombre del Requerimiento:</w:t>
              </w:r>
            </w:ins>
          </w:p>
          <w:p w14:paraId="59F63DA9" w14:textId="77777777" w:rsidR="00ED0140" w:rsidRPr="00ED0140" w:rsidRDefault="00ED0140" w:rsidP="00ED0140">
            <w:pPr>
              <w:pStyle w:val="Textoindependiente1"/>
              <w:rPr>
                <w:ins w:id="1468" w:author="Solsire Torres-Ignacio Cardenas" w:date="2012-01-19T01:29:00Z"/>
                <w:rFonts w:ascii="Arial" w:hAnsi="Arial" w:cs="Arial"/>
                <w:sz w:val="28"/>
                <w:szCs w:val="28"/>
                <w:highlight w:val="yellow"/>
              </w:rPr>
            </w:pPr>
            <w:ins w:id="1469" w:author="Solsire Torres-Ignacio Cardenas" w:date="2012-01-19T01:29:00Z">
              <w:r w:rsidRPr="00ED0140">
                <w:rPr>
                  <w:rFonts w:ascii="Arial" w:hAnsi="Arial" w:cs="Arial"/>
                  <w:sz w:val="28"/>
                  <w:szCs w:val="28"/>
                  <w:highlight w:val="yellow"/>
                </w:rPr>
                <w:t xml:space="preserve">Notificación historial de chat </w:t>
              </w:r>
            </w:ins>
          </w:p>
        </w:tc>
      </w:tr>
      <w:tr w:rsidR="00ED0140" w:rsidRPr="0085438A" w14:paraId="76CB5865" w14:textId="77777777" w:rsidTr="00E075E3">
        <w:trPr>
          <w:cantSplit/>
          <w:trHeight w:val="499"/>
          <w:ins w:id="1470" w:author="Solsire Torres-Ignacio Cardenas" w:date="2012-01-19T01:29:00Z"/>
        </w:trPr>
        <w:tc>
          <w:tcPr>
            <w:tcW w:w="8973" w:type="dxa"/>
          </w:tcPr>
          <w:p w14:paraId="15A1AF36" w14:textId="77777777" w:rsidR="00ED0140" w:rsidRPr="0085438A" w:rsidRDefault="00ED0140" w:rsidP="00E075E3">
            <w:pPr>
              <w:spacing w:line="360" w:lineRule="auto"/>
              <w:jc w:val="both"/>
              <w:rPr>
                <w:ins w:id="1471" w:author="Solsire Torres-Ignacio Cardenas" w:date="2012-01-19T01:29:00Z"/>
                <w:rFonts w:ascii="Arial" w:hAnsi="Arial" w:cs="Arial"/>
                <w:sz w:val="28"/>
                <w:szCs w:val="28"/>
                <w:lang w:val="es-ES_tradnl"/>
              </w:rPr>
            </w:pPr>
            <w:ins w:id="1472" w:author="Solsire Torres-Ignacio Cardenas" w:date="2012-01-19T01:29:00Z">
              <w:r w:rsidRPr="00ED0140">
                <w:rPr>
                  <w:rFonts w:ascii="Arial" w:hAnsi="Arial" w:cs="Arial"/>
                  <w:sz w:val="28"/>
                  <w:szCs w:val="28"/>
                  <w:highlight w:val="yellow"/>
                  <w:lang w:val="es-ES_tradnl"/>
                </w:rPr>
                <w:t>Envío del historial de chat al cliente mediante un correo electrónico</w:t>
              </w:r>
            </w:ins>
          </w:p>
        </w:tc>
      </w:tr>
    </w:tbl>
    <w:p w14:paraId="720B1A37" w14:textId="77777777" w:rsidR="00ED0140" w:rsidRPr="00ED0140" w:rsidRDefault="00ED0140" w:rsidP="00FF0234">
      <w:pPr>
        <w:spacing w:line="360" w:lineRule="auto"/>
        <w:jc w:val="both"/>
        <w:rPr>
          <w:ins w:id="1473" w:author="Solsire Torres-Ignacio Cardenas" w:date="2012-01-19T01:29:00Z"/>
          <w:rFonts w:ascii="Arial" w:hAnsi="Arial" w:cs="Arial"/>
          <w:b/>
          <w:noProof/>
          <w:sz w:val="28"/>
          <w:szCs w:val="28"/>
          <w:lang w:eastAsia="es-VE"/>
        </w:rPr>
      </w:pPr>
    </w:p>
    <w:p w14:paraId="2EF9B62E" w14:textId="77777777" w:rsidR="00FF0234" w:rsidRPr="00BB65A7" w:rsidRDefault="00FF0234" w:rsidP="00FF0234">
      <w:pPr>
        <w:pStyle w:val="Heading2"/>
        <w:rPr>
          <w:rFonts w:cs="Arial"/>
          <w:szCs w:val="28"/>
          <w:lang w:val="es-ES_tradnl"/>
        </w:rPr>
      </w:pPr>
      <w:bookmarkStart w:id="1474" w:name="_Toc291758573"/>
      <w:bookmarkStart w:id="1475" w:name="_Toc188551257"/>
      <w:bookmarkStart w:id="1476" w:name="_Toc183152067"/>
      <w:r w:rsidRPr="00BB65A7">
        <w:rPr>
          <w:rFonts w:cs="Arial"/>
          <w:szCs w:val="28"/>
          <w:lang w:val="es-ES_tradnl"/>
        </w:rPr>
        <w:t>Casos de Uso</w:t>
      </w:r>
      <w:bookmarkEnd w:id="1474"/>
      <w:bookmarkEnd w:id="1475"/>
      <w:bookmarkEnd w:id="1476"/>
    </w:p>
    <w:p w14:paraId="3CCEC27A" w14:textId="77777777" w:rsidR="00FF0234" w:rsidRPr="0085438A" w:rsidRDefault="00FF0234" w:rsidP="00FF0234">
      <w:pPr>
        <w:rPr>
          <w:lang w:val="es-ES_tradnl"/>
        </w:rPr>
      </w:pPr>
    </w:p>
    <w:p w14:paraId="63078BE6" w14:textId="77777777" w:rsidR="00FF0234" w:rsidRPr="00DE3848" w:rsidRDefault="00FF0234" w:rsidP="00FF0234">
      <w:pPr>
        <w:pStyle w:val="Heading3"/>
        <w:rPr>
          <w:rFonts w:ascii="Arial" w:hAnsi="Arial" w:cs="Arial"/>
          <w:sz w:val="28"/>
          <w:szCs w:val="28"/>
          <w:lang w:val="es-ES_tradnl"/>
        </w:rPr>
      </w:pPr>
      <w:bookmarkStart w:id="1477" w:name="_Toc152177255"/>
      <w:bookmarkStart w:id="1478" w:name="_Toc188551258"/>
      <w:bookmarkStart w:id="1479" w:name="_Toc183152068"/>
      <w:r w:rsidRPr="00DE3848">
        <w:rPr>
          <w:rFonts w:ascii="Arial" w:hAnsi="Arial" w:cs="Arial"/>
          <w:sz w:val="28"/>
          <w:szCs w:val="28"/>
          <w:lang w:val="es-ES_tradnl"/>
        </w:rPr>
        <w:t>Resumen de Casos de Uso y Actores</w:t>
      </w:r>
      <w:bookmarkEnd w:id="1477"/>
      <w:r w:rsidRPr="00DE3848">
        <w:rPr>
          <w:rFonts w:ascii="Arial" w:hAnsi="Arial" w:cs="Arial"/>
          <w:sz w:val="28"/>
          <w:szCs w:val="28"/>
          <w:lang w:val="es-ES_tradnl"/>
        </w:rPr>
        <w:t xml:space="preserve"> del sistema de gestión de citas para operaciones de atención al cliente</w:t>
      </w:r>
      <w:bookmarkEnd w:id="1478"/>
      <w:bookmarkEnd w:id="1479"/>
    </w:p>
    <w:p w14:paraId="338EDEA2"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5044EC43" w14:textId="77777777" w:rsidTr="0088099D">
        <w:trPr>
          <w:trHeight w:val="390"/>
        </w:trPr>
        <w:tc>
          <w:tcPr>
            <w:tcW w:w="636" w:type="dxa"/>
            <w:shd w:val="clear" w:color="auto" w:fill="95B3D7"/>
          </w:tcPr>
          <w:p w14:paraId="0AFFABCB" w14:textId="77777777" w:rsidR="00FF0234" w:rsidRPr="0085438A" w:rsidRDefault="00FF0234" w:rsidP="0088099D">
            <w:pPr>
              <w:pStyle w:val="InfoBlue"/>
              <w:rPr>
                <w:sz w:val="28"/>
                <w:szCs w:val="28"/>
                <w:lang w:val="es-ES_tradnl"/>
              </w:rPr>
            </w:pPr>
            <w:r w:rsidRPr="0085438A">
              <w:rPr>
                <w:sz w:val="28"/>
                <w:szCs w:val="28"/>
                <w:lang w:val="es-ES_tradnl"/>
              </w:rPr>
              <w:lastRenderedPageBreak/>
              <w:t>ID</w:t>
            </w:r>
          </w:p>
        </w:tc>
        <w:tc>
          <w:tcPr>
            <w:tcW w:w="4677" w:type="dxa"/>
            <w:shd w:val="clear" w:color="auto" w:fill="95B3D7"/>
          </w:tcPr>
          <w:p w14:paraId="0D6E5467"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A8BC19"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1DC37968" w14:textId="77777777" w:rsidTr="0088099D">
        <w:trPr>
          <w:trHeight w:val="390"/>
        </w:trPr>
        <w:tc>
          <w:tcPr>
            <w:tcW w:w="636" w:type="dxa"/>
          </w:tcPr>
          <w:p w14:paraId="7F28B6BB"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7F70F74"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3C18C828"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508817F0" w14:textId="77777777" w:rsidTr="0088099D">
        <w:trPr>
          <w:trHeight w:val="408"/>
        </w:trPr>
        <w:tc>
          <w:tcPr>
            <w:tcW w:w="636" w:type="dxa"/>
          </w:tcPr>
          <w:p w14:paraId="6F153A35"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1C6702A2"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36DCD299"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100B42A8" w14:textId="77777777" w:rsidR="00FF0234" w:rsidRPr="0085438A" w:rsidRDefault="00FF0234" w:rsidP="00FF0234">
      <w:pPr>
        <w:rPr>
          <w:lang w:val="es-ES_tradnl"/>
        </w:rPr>
      </w:pPr>
      <w:bookmarkStart w:id="1480" w:name="_Toc152177256"/>
    </w:p>
    <w:p w14:paraId="1B08F329" w14:textId="77777777" w:rsidR="00FF0234" w:rsidRPr="00DE3848" w:rsidRDefault="00FF0234" w:rsidP="00FF0234">
      <w:pPr>
        <w:pStyle w:val="Heading3"/>
        <w:rPr>
          <w:rFonts w:ascii="Arial" w:hAnsi="Arial" w:cs="Arial"/>
          <w:sz w:val="28"/>
          <w:szCs w:val="28"/>
          <w:lang w:val="es-ES_tradnl"/>
        </w:rPr>
      </w:pPr>
      <w:bookmarkStart w:id="1481" w:name="_Toc188551259"/>
      <w:bookmarkStart w:id="1482" w:name="_Toc183152069"/>
      <w:r w:rsidRPr="00DE3848">
        <w:rPr>
          <w:rFonts w:ascii="Arial" w:hAnsi="Arial" w:cs="Arial"/>
          <w:sz w:val="28"/>
          <w:szCs w:val="28"/>
          <w:lang w:val="es-ES_tradnl"/>
        </w:rPr>
        <w:t>Especificaciones de Casos de Uso</w:t>
      </w:r>
      <w:bookmarkEnd w:id="1480"/>
      <w:bookmarkEnd w:id="1481"/>
      <w:bookmarkEnd w:id="1482"/>
    </w:p>
    <w:p w14:paraId="4165345A"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86DC93C" w14:textId="77777777" w:rsidTr="0088099D">
        <w:trPr>
          <w:cantSplit/>
          <w:trHeight w:val="422"/>
        </w:trPr>
        <w:tc>
          <w:tcPr>
            <w:tcW w:w="1637" w:type="dxa"/>
            <w:shd w:val="clear" w:color="auto" w:fill="95B3D7"/>
          </w:tcPr>
          <w:p w14:paraId="62962CF8"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364822DA"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573D73EB" w14:textId="77777777" w:rsidTr="0088099D">
        <w:trPr>
          <w:cantSplit/>
        </w:trPr>
        <w:tc>
          <w:tcPr>
            <w:tcW w:w="8908" w:type="dxa"/>
            <w:gridSpan w:val="2"/>
          </w:tcPr>
          <w:p w14:paraId="76CDB39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4C6EF1C2"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6C2A92" w14:paraId="6D7453A8" w14:textId="77777777" w:rsidTr="0088099D">
        <w:trPr>
          <w:cantSplit/>
        </w:trPr>
        <w:tc>
          <w:tcPr>
            <w:tcW w:w="8908" w:type="dxa"/>
            <w:gridSpan w:val="2"/>
          </w:tcPr>
          <w:p w14:paraId="6B94F368"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4C4AD258" w14:textId="21ADC89C"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del w:id="1483" w:author="Solsire Torres-Ignacio Cardenas" w:date="2012-01-19T01:29:00Z">
              <w:r w:rsidRPr="00515527">
                <w:rPr>
                  <w:rFonts w:ascii="Arial" w:hAnsi="Arial" w:cs="Arial"/>
                  <w:sz w:val="28"/>
                  <w:szCs w:val="28"/>
                  <w:lang w:val="en-US"/>
                </w:rPr>
                <w:delText>.</w:delText>
              </w:r>
            </w:del>
            <w:ins w:id="1484" w:author="Solsire Torres-Ignacio Cardenas" w:date="2012-01-19T01:29:00Z">
              <w:r w:rsidR="00E075E3">
                <w:rPr>
                  <w:rFonts w:ascii="Arial" w:hAnsi="Arial" w:cs="Arial"/>
                  <w:sz w:val="28"/>
                  <w:szCs w:val="28"/>
                  <w:lang w:val="en-US"/>
                </w:rPr>
                <w:t xml:space="preserve">, </w:t>
              </w:r>
              <w:r w:rsidR="00E075E3" w:rsidRPr="00E075E3">
                <w:rPr>
                  <w:rFonts w:ascii="Arial" w:hAnsi="Arial" w:cs="Arial"/>
                  <w:sz w:val="28"/>
                  <w:szCs w:val="28"/>
                  <w:highlight w:val="yellow"/>
                  <w:lang w:val="en-US"/>
                </w:rPr>
                <w:t>PRM_06, PRM_07</w:t>
              </w:r>
              <w:r w:rsidRPr="00515527">
                <w:rPr>
                  <w:rFonts w:ascii="Arial" w:hAnsi="Arial" w:cs="Arial"/>
                  <w:sz w:val="28"/>
                  <w:szCs w:val="28"/>
                  <w:lang w:val="en-US"/>
                </w:rPr>
                <w:t>.</w:t>
              </w:r>
            </w:ins>
          </w:p>
        </w:tc>
      </w:tr>
      <w:tr w:rsidR="00FF0234" w:rsidRPr="0085438A" w14:paraId="1BF0F63D" w14:textId="77777777" w:rsidTr="0088099D">
        <w:trPr>
          <w:cantSplit/>
        </w:trPr>
        <w:tc>
          <w:tcPr>
            <w:tcW w:w="8908" w:type="dxa"/>
            <w:gridSpan w:val="2"/>
          </w:tcPr>
          <w:p w14:paraId="22BA3E2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5DEE599E"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2"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062354F6"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32B8948B" w14:textId="77777777" w:rsidTr="0088099D">
        <w:trPr>
          <w:cantSplit/>
          <w:trHeight w:val="422"/>
        </w:trPr>
        <w:tc>
          <w:tcPr>
            <w:tcW w:w="1637" w:type="dxa"/>
            <w:shd w:val="clear" w:color="auto" w:fill="95B3D7"/>
          </w:tcPr>
          <w:p w14:paraId="147F09D5"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68A8E726"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1A6875BB" w14:textId="77777777" w:rsidTr="0088099D">
        <w:trPr>
          <w:cantSplit/>
        </w:trPr>
        <w:tc>
          <w:tcPr>
            <w:tcW w:w="8908" w:type="dxa"/>
            <w:gridSpan w:val="2"/>
          </w:tcPr>
          <w:p w14:paraId="6E27560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61B8FCC"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639395E0" w14:textId="77777777" w:rsidTr="0088099D">
        <w:trPr>
          <w:cantSplit/>
        </w:trPr>
        <w:tc>
          <w:tcPr>
            <w:tcW w:w="8908" w:type="dxa"/>
            <w:gridSpan w:val="2"/>
          </w:tcPr>
          <w:p w14:paraId="34793AB6"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9CE1F4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76732FD6" w14:textId="77777777" w:rsidTr="0088099D">
        <w:trPr>
          <w:cantSplit/>
        </w:trPr>
        <w:tc>
          <w:tcPr>
            <w:tcW w:w="8908" w:type="dxa"/>
            <w:gridSpan w:val="2"/>
          </w:tcPr>
          <w:p w14:paraId="2FE9A87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31F09AE6"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BFF0D1E" w14:textId="77777777" w:rsidR="00FF0234" w:rsidRDefault="00FF0234" w:rsidP="00FF0234">
      <w:pPr>
        <w:rPr>
          <w:lang w:val="es-ES_tradnl"/>
        </w:rPr>
      </w:pPr>
    </w:p>
    <w:p w14:paraId="42A712C9" w14:textId="77777777" w:rsidR="00D63CFA" w:rsidRDefault="00D63CFA" w:rsidP="00FF0234">
      <w:pPr>
        <w:rPr>
          <w:ins w:id="1485" w:author="Solsire Torres-Ignacio Cardenas" w:date="2012-01-19T01:29:00Z"/>
          <w:lang w:val="es-ES_tradnl"/>
        </w:rPr>
      </w:pPr>
    </w:p>
    <w:p w14:paraId="1E888F86" w14:textId="77777777" w:rsidR="00D63CFA" w:rsidRDefault="00D63CFA" w:rsidP="00FF0234">
      <w:pPr>
        <w:rPr>
          <w:ins w:id="1486" w:author="Solsire Torres-Ignacio Cardenas" w:date="2012-01-19T01:29:00Z"/>
          <w:lang w:val="es-ES_tradnl"/>
        </w:rPr>
      </w:pPr>
    </w:p>
    <w:p w14:paraId="77F6CDBC" w14:textId="77777777" w:rsidR="00D63CFA" w:rsidRPr="0085438A" w:rsidRDefault="00D63CFA" w:rsidP="00FF0234">
      <w:pPr>
        <w:rPr>
          <w:ins w:id="1487" w:author="Solsire Torres-Ignacio Cardenas" w:date="2012-01-19T01:29:00Z"/>
          <w:lang w:val="es-ES_tradnl"/>
        </w:rPr>
      </w:pPr>
    </w:p>
    <w:p w14:paraId="523F9F21" w14:textId="77777777" w:rsidR="00FF0234" w:rsidRPr="00DE3848" w:rsidRDefault="00FF0234" w:rsidP="00FF0234">
      <w:pPr>
        <w:pStyle w:val="Heading3"/>
        <w:rPr>
          <w:rFonts w:ascii="Arial" w:hAnsi="Arial" w:cs="Arial"/>
          <w:sz w:val="28"/>
          <w:szCs w:val="28"/>
          <w:lang w:val="es-ES_tradnl"/>
        </w:rPr>
      </w:pPr>
      <w:bookmarkStart w:id="1488" w:name="_Toc188551260"/>
      <w:bookmarkStart w:id="1489" w:name="_Toc183152070"/>
      <w:r w:rsidRPr="00DE3848">
        <w:rPr>
          <w:rFonts w:ascii="Arial" w:hAnsi="Arial" w:cs="Arial"/>
          <w:sz w:val="28"/>
          <w:szCs w:val="28"/>
          <w:lang w:val="es-ES_tradnl"/>
        </w:rPr>
        <w:lastRenderedPageBreak/>
        <w:t>Resumen de Casos de Uso y Actores del sistema de chat en línea</w:t>
      </w:r>
      <w:bookmarkEnd w:id="1488"/>
      <w:bookmarkEnd w:id="1489"/>
    </w:p>
    <w:p w14:paraId="6DC89C50"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1CAC77FB" w14:textId="77777777" w:rsidTr="0088099D">
        <w:trPr>
          <w:trHeight w:val="390"/>
        </w:trPr>
        <w:tc>
          <w:tcPr>
            <w:tcW w:w="636" w:type="dxa"/>
            <w:shd w:val="clear" w:color="auto" w:fill="95B3D7"/>
          </w:tcPr>
          <w:p w14:paraId="44219569"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576DA9CC"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2517C9FB"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1CDE8BAC" w14:textId="77777777" w:rsidTr="0088099D">
        <w:trPr>
          <w:trHeight w:val="390"/>
        </w:trPr>
        <w:tc>
          <w:tcPr>
            <w:tcW w:w="636" w:type="dxa"/>
          </w:tcPr>
          <w:p w14:paraId="1F838AD6"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472057E"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75496CC4"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20A111B0" w14:textId="77777777" w:rsidR="00FF0234" w:rsidRPr="0085438A" w:rsidRDefault="00FF0234" w:rsidP="00FF0234">
      <w:pPr>
        <w:rPr>
          <w:lang w:val="es-ES_tradnl"/>
        </w:rPr>
      </w:pPr>
    </w:p>
    <w:p w14:paraId="5E305C5C" w14:textId="77777777" w:rsidR="00FF0234" w:rsidRPr="00DE3848" w:rsidRDefault="00FF0234" w:rsidP="00FF0234">
      <w:pPr>
        <w:pStyle w:val="Heading3"/>
        <w:rPr>
          <w:rFonts w:ascii="Arial" w:hAnsi="Arial" w:cs="Arial"/>
          <w:sz w:val="28"/>
          <w:szCs w:val="28"/>
          <w:lang w:val="es-ES_tradnl"/>
        </w:rPr>
      </w:pPr>
      <w:bookmarkStart w:id="1490" w:name="_Toc188551261"/>
      <w:bookmarkStart w:id="1491" w:name="_Toc183152071"/>
      <w:r w:rsidRPr="00DE3848">
        <w:rPr>
          <w:rFonts w:ascii="Arial" w:hAnsi="Arial" w:cs="Arial"/>
          <w:sz w:val="28"/>
          <w:szCs w:val="28"/>
          <w:lang w:val="es-ES_tradnl"/>
        </w:rPr>
        <w:t>Especificaciones de Casos de Uso</w:t>
      </w:r>
      <w:bookmarkEnd w:id="1490"/>
      <w:bookmarkEnd w:id="1491"/>
    </w:p>
    <w:p w14:paraId="005423F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4A3D6642" w14:textId="77777777" w:rsidTr="0088099D">
        <w:trPr>
          <w:cantSplit/>
          <w:trHeight w:val="422"/>
        </w:trPr>
        <w:tc>
          <w:tcPr>
            <w:tcW w:w="1637" w:type="dxa"/>
            <w:shd w:val="clear" w:color="auto" w:fill="95B3D7"/>
          </w:tcPr>
          <w:p w14:paraId="36F3AB52"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3D00294E"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7DD94759" w14:textId="77777777" w:rsidTr="0088099D">
        <w:trPr>
          <w:cantSplit/>
        </w:trPr>
        <w:tc>
          <w:tcPr>
            <w:tcW w:w="8908" w:type="dxa"/>
            <w:gridSpan w:val="2"/>
          </w:tcPr>
          <w:p w14:paraId="3088D26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BFCD738"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3"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DE32143" w14:textId="77777777" w:rsidTr="0088099D">
        <w:trPr>
          <w:cantSplit/>
        </w:trPr>
        <w:tc>
          <w:tcPr>
            <w:tcW w:w="8908" w:type="dxa"/>
            <w:gridSpan w:val="2"/>
          </w:tcPr>
          <w:p w14:paraId="1393108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0BEDD3C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ins w:id="1492" w:author="Solsire Torres-Ignacio Cardenas" w:date="2012-01-19T01:29:00Z">
              <w:r w:rsidR="00E075E3">
                <w:rPr>
                  <w:rFonts w:ascii="Arial" w:hAnsi="Arial" w:cs="Arial"/>
                  <w:sz w:val="28"/>
                  <w:szCs w:val="28"/>
                </w:rPr>
                <w:t xml:space="preserve">, </w:t>
              </w:r>
              <w:r w:rsidR="00E075E3" w:rsidRPr="00E075E3">
                <w:rPr>
                  <w:rFonts w:ascii="Arial" w:hAnsi="Arial" w:cs="Arial"/>
                  <w:sz w:val="28"/>
                  <w:szCs w:val="28"/>
                  <w:highlight w:val="yellow"/>
                </w:rPr>
                <w:t>PRC_04</w:t>
              </w:r>
            </w:ins>
            <w:r w:rsidRPr="0085438A">
              <w:rPr>
                <w:rFonts w:ascii="Arial" w:hAnsi="Arial" w:cs="Arial"/>
                <w:sz w:val="28"/>
                <w:szCs w:val="28"/>
              </w:rPr>
              <w:t>.</w:t>
            </w:r>
          </w:p>
        </w:tc>
      </w:tr>
      <w:tr w:rsidR="00FF0234" w:rsidRPr="0085438A" w14:paraId="6AA34913" w14:textId="77777777" w:rsidTr="0088099D">
        <w:trPr>
          <w:cantSplit/>
        </w:trPr>
        <w:tc>
          <w:tcPr>
            <w:tcW w:w="8908" w:type="dxa"/>
            <w:gridSpan w:val="2"/>
          </w:tcPr>
          <w:p w14:paraId="4D7FCD3F"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3AF1D5C9"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4"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15373B91"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02F4DF1B" w14:textId="77777777" w:rsidR="00FF0234" w:rsidRPr="0085438A" w:rsidRDefault="00FF0234" w:rsidP="00FF0234">
      <w:pPr>
        <w:pStyle w:val="Heading2"/>
        <w:jc w:val="both"/>
        <w:rPr>
          <w:rFonts w:cs="Arial"/>
          <w:szCs w:val="28"/>
          <w:lang w:val="es-ES_tradnl"/>
        </w:rPr>
      </w:pPr>
      <w:bookmarkStart w:id="1493" w:name="_Toc188551262"/>
      <w:bookmarkStart w:id="1494" w:name="_Toc183152072"/>
      <w:r w:rsidRPr="0085438A">
        <w:rPr>
          <w:rFonts w:cs="Arial"/>
          <w:szCs w:val="28"/>
          <w:lang w:val="es-ES_tradnl"/>
        </w:rPr>
        <w:t>Requerimientos No funcionales del sistema de gestión de citas para realizar operaciones de atención al cliente</w:t>
      </w:r>
      <w:bookmarkEnd w:id="1493"/>
      <w:bookmarkEnd w:id="1494"/>
    </w:p>
    <w:p w14:paraId="071FAF7B"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659BBCA7"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5"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22A141A1" w14:textId="77777777" w:rsidR="00FF0234" w:rsidRPr="008309ED"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1F5F886B" w14:textId="77777777" w:rsidR="008309ED" w:rsidRPr="008309ED" w:rsidRDefault="008309ED" w:rsidP="0077775B">
      <w:pPr>
        <w:pStyle w:val="ListParagraph"/>
        <w:numPr>
          <w:ilvl w:val="0"/>
          <w:numId w:val="15"/>
        </w:numPr>
        <w:spacing w:line="360" w:lineRule="auto"/>
        <w:jc w:val="both"/>
        <w:rPr>
          <w:ins w:id="1495" w:author="Solsire Torres-Ignacio Cardenas" w:date="2012-01-19T01:29:00Z"/>
          <w:rFonts w:ascii="Arial" w:hAnsi="Arial" w:cs="Arial"/>
          <w:b/>
          <w:sz w:val="28"/>
          <w:szCs w:val="28"/>
          <w:highlight w:val="yellow"/>
          <w:lang w:val="es-ES_tradnl"/>
        </w:rPr>
      </w:pPr>
      <w:ins w:id="1496" w:author="Solsire Torres-Ignacio Cardenas" w:date="2012-01-19T01:29:00Z">
        <w:r w:rsidRPr="008309ED">
          <w:rPr>
            <w:rFonts w:ascii="Arial" w:hAnsi="Arial" w:cs="Arial"/>
            <w:sz w:val="28"/>
            <w:szCs w:val="28"/>
            <w:highlight w:val="yellow"/>
            <w:lang w:val="es-ES_tradnl"/>
          </w:rPr>
          <w:lastRenderedPageBreak/>
          <w:t>La interfaz gráfica del sistema debe ser amigable y fácil de usar.</w:t>
        </w:r>
      </w:ins>
    </w:p>
    <w:p w14:paraId="2F013CED"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5D8B1195"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3B2E77E4"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00BA3BDA"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0396BB64"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489FB0B6"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314B231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2A8E3CAB"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2DBA23A5" w14:textId="77777777" w:rsidR="001968C4" w:rsidRPr="00C542B4" w:rsidRDefault="001968C4" w:rsidP="00C542B4">
      <w:pPr>
        <w:rPr>
          <w:lang w:val="es-ES_tradnl"/>
          <w:rPrChange w:id="1497" w:author="Solsire Torres-Ignacio Cardenas" w:date="2012-01-19T01:29:00Z">
            <w:rPr>
              <w:rFonts w:ascii="Arial" w:hAnsi="Arial"/>
              <w:sz w:val="28"/>
              <w:lang w:val="es-ES_tradnl"/>
            </w:rPr>
          </w:rPrChange>
        </w:rPr>
        <w:pPrChange w:id="1498" w:author="Solsire Torres-Ignacio Cardenas" w:date="2012-01-19T01:29:00Z">
          <w:pPr>
            <w:pStyle w:val="ListParagraph"/>
            <w:spacing w:line="360" w:lineRule="auto"/>
            <w:jc w:val="both"/>
          </w:pPr>
        </w:pPrChange>
      </w:pPr>
    </w:p>
    <w:p w14:paraId="22F5CC7C" w14:textId="77777777" w:rsidR="000240BE" w:rsidRDefault="000240BE" w:rsidP="00FF0234">
      <w:pPr>
        <w:pStyle w:val="Heading2"/>
        <w:jc w:val="both"/>
        <w:rPr>
          <w:del w:id="1499" w:author="Solsire Torres-Ignacio Cardenas" w:date="2012-01-19T01:29:00Z"/>
          <w:rFonts w:cs="Arial"/>
          <w:szCs w:val="28"/>
          <w:lang w:val="es-ES_tradnl"/>
        </w:rPr>
      </w:pPr>
      <w:bookmarkStart w:id="1500" w:name="_Toc188551263"/>
    </w:p>
    <w:p w14:paraId="4AB27348" w14:textId="77777777" w:rsidR="00C542B4" w:rsidRDefault="00C542B4" w:rsidP="00C542B4">
      <w:pPr>
        <w:rPr>
          <w:del w:id="1501" w:author="Solsire Torres-Ignacio Cardenas" w:date="2012-01-19T01:29:00Z"/>
          <w:lang w:val="es-ES_tradnl"/>
        </w:rPr>
      </w:pPr>
    </w:p>
    <w:p w14:paraId="3AFD80E0" w14:textId="77777777" w:rsidR="001968C4" w:rsidRPr="00C542B4" w:rsidRDefault="001968C4" w:rsidP="00C542B4">
      <w:pPr>
        <w:rPr>
          <w:del w:id="1502" w:author="Solsire Torres-Ignacio Cardenas" w:date="2012-01-19T01:29:00Z"/>
          <w:lang w:val="es-ES_tradnl"/>
        </w:rPr>
      </w:pPr>
    </w:p>
    <w:p w14:paraId="58F63B45" w14:textId="77777777" w:rsidR="00FF0234" w:rsidRPr="0085438A" w:rsidRDefault="00FF0234" w:rsidP="00FF0234">
      <w:pPr>
        <w:pStyle w:val="Heading2"/>
        <w:jc w:val="both"/>
        <w:rPr>
          <w:rFonts w:cs="Arial"/>
          <w:szCs w:val="28"/>
          <w:lang w:val="es-ES_tradnl"/>
        </w:rPr>
      </w:pPr>
      <w:bookmarkStart w:id="1503" w:name="_Toc183152073"/>
      <w:r w:rsidRPr="0085438A">
        <w:rPr>
          <w:rFonts w:cs="Arial"/>
          <w:szCs w:val="28"/>
          <w:lang w:val="es-ES_tradnl"/>
        </w:rPr>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1500"/>
      <w:bookmarkEnd w:id="1503"/>
    </w:p>
    <w:p w14:paraId="794CA718"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0CB34C8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558C17AF" w14:textId="77777777" w:rsidR="00FF0234" w:rsidRPr="008309ED"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7A756E56" w14:textId="77777777" w:rsidR="008309ED" w:rsidRPr="008309ED" w:rsidRDefault="008309ED" w:rsidP="008309ED">
      <w:pPr>
        <w:pStyle w:val="ListParagraph"/>
        <w:numPr>
          <w:ilvl w:val="0"/>
          <w:numId w:val="15"/>
        </w:numPr>
        <w:spacing w:line="360" w:lineRule="auto"/>
        <w:jc w:val="both"/>
        <w:rPr>
          <w:ins w:id="1504" w:author="Solsire Torres-Ignacio Cardenas" w:date="2012-01-19T01:29:00Z"/>
          <w:rFonts w:ascii="Arial" w:hAnsi="Arial" w:cs="Arial"/>
          <w:b/>
          <w:sz w:val="28"/>
          <w:szCs w:val="28"/>
          <w:highlight w:val="yellow"/>
          <w:lang w:val="es-ES_tradnl"/>
        </w:rPr>
      </w:pPr>
      <w:ins w:id="1505" w:author="Solsire Torres-Ignacio Cardenas" w:date="2012-01-19T01:29:00Z">
        <w:r w:rsidRPr="008309ED">
          <w:rPr>
            <w:rFonts w:ascii="Arial" w:hAnsi="Arial" w:cs="Arial"/>
            <w:sz w:val="28"/>
            <w:szCs w:val="28"/>
            <w:highlight w:val="yellow"/>
            <w:lang w:val="es-ES_tradnl"/>
          </w:rPr>
          <w:t>La interfaz gráfica del sistema debe ser amigable y fácil de usar.</w:t>
        </w:r>
      </w:ins>
    </w:p>
    <w:p w14:paraId="0616CA50"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335C1649"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6ECFC356"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3385ABC2"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A45E48C" w14:textId="77777777" w:rsidR="00D246D3" w:rsidRDefault="00D246D3" w:rsidP="0077775B">
      <w:pPr>
        <w:pStyle w:val="ListParagraph"/>
        <w:numPr>
          <w:ilvl w:val="0"/>
          <w:numId w:val="15"/>
        </w:numPr>
        <w:spacing w:line="360" w:lineRule="auto"/>
        <w:jc w:val="both"/>
        <w:rPr>
          <w:del w:id="1506" w:author="Solsire Torres-Ignacio Cardenas" w:date="2012-01-19T01:29:00Z"/>
          <w:rFonts w:ascii="Arial" w:hAnsi="Arial" w:cs="Arial"/>
          <w:sz w:val="28"/>
          <w:szCs w:val="28"/>
          <w:lang w:val="es-ES_tradnl"/>
        </w:rPr>
      </w:pPr>
      <w:del w:id="1507" w:author="Solsire Torres-Ignacio Cardenas" w:date="2012-01-19T01:29:00Z">
        <w:r>
          <w:rPr>
            <w:rFonts w:ascii="Arial" w:hAnsi="Arial" w:cs="Arial"/>
            <w:sz w:val="28"/>
            <w:szCs w:val="28"/>
            <w:lang w:val="es-ES_tradnl"/>
          </w:rPr>
          <w:delText>Se quier</w:delText>
        </w:r>
        <w:r w:rsidR="00A17CA7">
          <w:rPr>
            <w:rFonts w:ascii="Arial" w:hAnsi="Arial" w:cs="Arial"/>
            <w:sz w:val="28"/>
            <w:szCs w:val="28"/>
            <w:lang w:val="es-ES_tradnl"/>
          </w:rPr>
          <w:delText>e disminuir el personal de call-</w:delText>
        </w:r>
        <w:r>
          <w:rPr>
            <w:rFonts w:ascii="Arial" w:hAnsi="Arial" w:cs="Arial"/>
            <w:sz w:val="28"/>
            <w:szCs w:val="28"/>
            <w:lang w:val="es-ES_tradnl"/>
          </w:rPr>
          <w:delText>center (operadores) del banco en un 15%.</w:delText>
        </w:r>
      </w:del>
    </w:p>
    <w:p w14:paraId="2A1B1283" w14:textId="565D9A29"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del w:id="1508" w:author="Solsire Torres-Ignacio Cardenas" w:date="2012-01-19T01:29:00Z">
        <w:r>
          <w:rPr>
            <w:rFonts w:ascii="Arial" w:hAnsi="Arial" w:cs="Arial"/>
            <w:sz w:val="28"/>
            <w:szCs w:val="28"/>
            <w:lang w:val="es-ES_tradnl"/>
          </w:rPr>
          <w:delText>Se guardara</w:delText>
        </w:r>
      </w:del>
      <w:ins w:id="1509" w:author="Solsire Torres-Ignacio Cardenas" w:date="2012-01-19T01:29:00Z">
        <w:r w:rsidR="004F5F67">
          <w:rPr>
            <w:rFonts w:ascii="Arial" w:hAnsi="Arial" w:cs="Arial"/>
            <w:sz w:val="28"/>
            <w:szCs w:val="28"/>
            <w:lang w:val="es-ES_tradnl"/>
          </w:rPr>
          <w:t>Se guardará</w:t>
        </w:r>
      </w:ins>
      <w:r>
        <w:rPr>
          <w:rFonts w:ascii="Arial" w:hAnsi="Arial" w:cs="Arial"/>
          <w:sz w:val="28"/>
          <w:szCs w:val="28"/>
          <w:lang w:val="es-ES_tradnl"/>
        </w:rPr>
        <w:t xml:space="preserve">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6BA1E7AE" w14:textId="77777777" w:rsidR="004B5938" w:rsidRDefault="004B5938" w:rsidP="00307CF5">
      <w:pPr>
        <w:spacing w:line="360" w:lineRule="auto"/>
        <w:jc w:val="both"/>
        <w:rPr>
          <w:rFonts w:ascii="Arial" w:hAnsi="Arial" w:cs="Arial"/>
          <w:b/>
          <w:sz w:val="28"/>
          <w:szCs w:val="28"/>
          <w:lang w:val="es-ES_tradnl"/>
        </w:rPr>
      </w:pPr>
    </w:p>
    <w:p w14:paraId="3D41F1FA"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25ECCFB9" w14:textId="77777777" w:rsidR="0088099D" w:rsidRPr="00A12C11" w:rsidRDefault="0088099D" w:rsidP="0088099D">
      <w:pPr>
        <w:pStyle w:val="Heading2"/>
        <w:rPr>
          <w:rFonts w:cs="Arial"/>
          <w:szCs w:val="28"/>
        </w:rPr>
      </w:pPr>
      <w:bookmarkStart w:id="1510" w:name="_Toc291758574"/>
      <w:bookmarkStart w:id="1511" w:name="_Toc188551264"/>
      <w:bookmarkStart w:id="1512" w:name="_Toc183152074"/>
      <w:r w:rsidRPr="00A12C11">
        <w:rPr>
          <w:rFonts w:cs="Arial"/>
          <w:szCs w:val="28"/>
        </w:rPr>
        <w:lastRenderedPageBreak/>
        <w:t>Casos de Prueba</w:t>
      </w:r>
      <w:bookmarkEnd w:id="1510"/>
      <w:bookmarkEnd w:id="1511"/>
      <w:bookmarkEnd w:id="1512"/>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9D2522F" w14:textId="77777777" w:rsidTr="0088099D">
        <w:trPr>
          <w:cantSplit/>
          <w:trHeight w:val="422"/>
        </w:trPr>
        <w:tc>
          <w:tcPr>
            <w:tcW w:w="1593" w:type="dxa"/>
            <w:shd w:val="clear" w:color="auto" w:fill="95B3D7"/>
          </w:tcPr>
          <w:p w14:paraId="08E9C620"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0B626BE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63FEA9DD" w14:textId="77777777" w:rsidTr="0088099D">
        <w:trPr>
          <w:cantSplit/>
        </w:trPr>
        <w:tc>
          <w:tcPr>
            <w:tcW w:w="8574" w:type="dxa"/>
            <w:gridSpan w:val="2"/>
          </w:tcPr>
          <w:p w14:paraId="74A7CA09"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6AE1DF92" w14:textId="77777777" w:rsidTr="0088099D">
        <w:trPr>
          <w:cantSplit/>
        </w:trPr>
        <w:tc>
          <w:tcPr>
            <w:tcW w:w="8574" w:type="dxa"/>
            <w:gridSpan w:val="2"/>
          </w:tcPr>
          <w:p w14:paraId="3BC7610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023F89B" w14:textId="77777777" w:rsidTr="0088099D">
        <w:trPr>
          <w:cantSplit/>
        </w:trPr>
        <w:tc>
          <w:tcPr>
            <w:tcW w:w="8574" w:type="dxa"/>
            <w:gridSpan w:val="2"/>
          </w:tcPr>
          <w:p w14:paraId="764ACD4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EB357D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313DD4F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C1F8C87"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515EE27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6"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1FD4D19" w14:textId="77777777" w:rsidTr="0088099D">
        <w:trPr>
          <w:cantSplit/>
        </w:trPr>
        <w:tc>
          <w:tcPr>
            <w:tcW w:w="8574" w:type="dxa"/>
            <w:gridSpan w:val="2"/>
          </w:tcPr>
          <w:p w14:paraId="3F051D50"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2425915"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06605E5D"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A10C032"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2FAA10A9"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A4DFCB6"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0CE4996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38DCC7C0"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08E7DC5B"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786407AB" w14:textId="77777777" w:rsidTr="0088099D">
        <w:trPr>
          <w:cantSplit/>
        </w:trPr>
        <w:tc>
          <w:tcPr>
            <w:tcW w:w="8574" w:type="dxa"/>
            <w:gridSpan w:val="2"/>
          </w:tcPr>
          <w:p w14:paraId="2D83A135"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2DCC4206"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100DBCDF"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7A135E9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542003A5"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B38AD7A"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E7C30EA" w14:textId="77777777" w:rsidTr="0088099D">
        <w:trPr>
          <w:cantSplit/>
          <w:trHeight w:val="422"/>
        </w:trPr>
        <w:tc>
          <w:tcPr>
            <w:tcW w:w="1593" w:type="dxa"/>
            <w:shd w:val="clear" w:color="auto" w:fill="95B3D7"/>
          </w:tcPr>
          <w:p w14:paraId="3087301F" w14:textId="77777777" w:rsidR="0088099D" w:rsidRPr="00D606E1" w:rsidRDefault="0088099D" w:rsidP="0088099D">
            <w:pPr>
              <w:pStyle w:val="BodyText"/>
              <w:ind w:left="0"/>
              <w:jc w:val="both"/>
              <w:rPr>
                <w:rFonts w:ascii="Arial" w:hAnsi="Arial" w:cs="Arial"/>
                <w:b/>
                <w:sz w:val="28"/>
                <w:szCs w:val="28"/>
              </w:rPr>
              <w:pPrChange w:id="1513" w:author="Solsire Torres-Ignacio Cardenas" w:date="2012-01-19T01:29:00Z">
                <w:pPr>
                  <w:pStyle w:val="BodyText"/>
                  <w:ind w:left="0"/>
                  <w:jc w:val="both"/>
                </w:pPr>
              </w:pPrChange>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4D4DD89F" w14:textId="77777777" w:rsidR="0088099D" w:rsidRPr="00D606E1" w:rsidRDefault="0088099D" w:rsidP="0088099D">
            <w:pPr>
              <w:pStyle w:val="BodyText"/>
              <w:ind w:left="0"/>
              <w:jc w:val="both"/>
              <w:rPr>
                <w:rFonts w:ascii="Arial" w:hAnsi="Arial" w:cs="Arial"/>
                <w:sz w:val="28"/>
                <w:szCs w:val="28"/>
              </w:rPr>
              <w:pPrChange w:id="1514" w:author="Solsire Torres-Ignacio Cardenas" w:date="2012-01-19T01:29:00Z">
                <w:pPr>
                  <w:pStyle w:val="BodyText"/>
                  <w:ind w:left="0"/>
                  <w:jc w:val="both"/>
                </w:pPr>
              </w:pPrChange>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287F3A48" w14:textId="77777777" w:rsidTr="0088099D">
        <w:trPr>
          <w:cantSplit/>
        </w:trPr>
        <w:tc>
          <w:tcPr>
            <w:tcW w:w="8574" w:type="dxa"/>
            <w:gridSpan w:val="2"/>
          </w:tcPr>
          <w:p w14:paraId="3D6D6317" w14:textId="77777777" w:rsidR="0088099D" w:rsidRPr="00D1262D" w:rsidRDefault="0088099D" w:rsidP="0088099D">
            <w:pPr>
              <w:pStyle w:val="BodyText"/>
              <w:ind w:left="0"/>
              <w:jc w:val="both"/>
              <w:rPr>
                <w:rFonts w:ascii="Arial" w:hAnsi="Arial" w:cs="Arial"/>
                <w:sz w:val="28"/>
                <w:szCs w:val="28"/>
                <w:lang w:eastAsia="es-ES"/>
              </w:rPr>
              <w:pPrChange w:id="1515" w:author="Solsire Torres-Ignacio Cardenas" w:date="2012-01-19T01:29:00Z">
                <w:pPr>
                  <w:pStyle w:val="BodyText"/>
                  <w:ind w:left="0"/>
                  <w:jc w:val="both"/>
                </w:pPr>
              </w:pPrChange>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FEF0024" w14:textId="77777777" w:rsidTr="0088099D">
        <w:trPr>
          <w:cantSplit/>
        </w:trPr>
        <w:tc>
          <w:tcPr>
            <w:tcW w:w="8574" w:type="dxa"/>
            <w:gridSpan w:val="2"/>
          </w:tcPr>
          <w:p w14:paraId="33EB963A" w14:textId="77777777" w:rsidR="0088099D" w:rsidRPr="00D606E1" w:rsidRDefault="0088099D" w:rsidP="0088099D">
            <w:pPr>
              <w:pStyle w:val="BodyText"/>
              <w:ind w:left="0"/>
              <w:jc w:val="both"/>
              <w:rPr>
                <w:rFonts w:ascii="Arial" w:hAnsi="Arial" w:cs="Arial"/>
                <w:sz w:val="28"/>
                <w:szCs w:val="28"/>
              </w:rPr>
              <w:pPrChange w:id="1516" w:author="Solsire Torres-Ignacio Cardenas" w:date="2012-01-19T01:29:00Z">
                <w:pPr>
                  <w:pStyle w:val="BodyText"/>
                  <w:ind w:left="0"/>
                  <w:jc w:val="both"/>
                </w:pPr>
              </w:pPrChange>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06FBA84D" w14:textId="77777777" w:rsidTr="0088099D">
        <w:trPr>
          <w:cantSplit/>
        </w:trPr>
        <w:tc>
          <w:tcPr>
            <w:tcW w:w="8574" w:type="dxa"/>
            <w:gridSpan w:val="2"/>
          </w:tcPr>
          <w:p w14:paraId="3EE55373" w14:textId="77777777" w:rsidR="0088099D" w:rsidRPr="00D606E1" w:rsidRDefault="0088099D" w:rsidP="0088099D">
            <w:pPr>
              <w:pStyle w:val="BodyText"/>
              <w:ind w:left="0"/>
              <w:jc w:val="both"/>
              <w:rPr>
                <w:rFonts w:ascii="Arial" w:hAnsi="Arial" w:cs="Arial"/>
                <w:sz w:val="28"/>
                <w:szCs w:val="28"/>
              </w:rPr>
              <w:pPrChange w:id="1517" w:author="Solsire Torres-Ignacio Cardenas" w:date="2012-01-19T01:29:00Z">
                <w:pPr>
                  <w:pStyle w:val="BodyText"/>
                  <w:ind w:left="0"/>
                  <w:jc w:val="both"/>
                </w:pPr>
              </w:pPrChange>
            </w:pPr>
            <w:r w:rsidRPr="00D606E1">
              <w:rPr>
                <w:rFonts w:ascii="Arial" w:hAnsi="Arial" w:cs="Arial"/>
                <w:sz w:val="28"/>
                <w:szCs w:val="28"/>
              </w:rPr>
              <w:t>Datos de prueba:</w:t>
            </w:r>
          </w:p>
          <w:p w14:paraId="7EBF2BAE" w14:textId="77777777" w:rsidR="0088099D" w:rsidRPr="00D606E1" w:rsidRDefault="0088099D" w:rsidP="0088099D">
            <w:pPr>
              <w:pStyle w:val="BodyText"/>
              <w:ind w:left="0"/>
              <w:jc w:val="both"/>
              <w:rPr>
                <w:rFonts w:ascii="Arial" w:hAnsi="Arial" w:cs="Arial"/>
                <w:sz w:val="28"/>
                <w:szCs w:val="28"/>
              </w:rPr>
              <w:pPrChange w:id="1518" w:author="Solsire Torres-Ignacio Cardenas" w:date="2012-01-19T01:29:00Z">
                <w:pPr>
                  <w:pStyle w:val="BodyText"/>
                  <w:ind w:left="0"/>
                  <w:jc w:val="both"/>
                </w:pPr>
              </w:pPrChange>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3FA20438" w14:textId="77777777" w:rsidTr="0088099D">
        <w:trPr>
          <w:cantSplit/>
        </w:trPr>
        <w:tc>
          <w:tcPr>
            <w:tcW w:w="8574" w:type="dxa"/>
            <w:gridSpan w:val="2"/>
          </w:tcPr>
          <w:p w14:paraId="7F744FA3" w14:textId="77777777" w:rsidR="0088099D" w:rsidRDefault="0088099D" w:rsidP="0088099D">
            <w:pPr>
              <w:pStyle w:val="BodyText"/>
              <w:ind w:left="0"/>
              <w:jc w:val="both"/>
              <w:rPr>
                <w:rFonts w:ascii="Arial" w:hAnsi="Arial" w:cs="Arial"/>
                <w:sz w:val="28"/>
                <w:szCs w:val="28"/>
              </w:rPr>
              <w:pPrChange w:id="1519" w:author="Solsire Torres-Ignacio Cardenas" w:date="2012-01-19T01:29:00Z">
                <w:pPr>
                  <w:pStyle w:val="BodyText"/>
                  <w:ind w:left="0"/>
                  <w:jc w:val="both"/>
                </w:pPr>
              </w:pPrChange>
            </w:pPr>
            <w:r w:rsidRPr="0075741A">
              <w:rPr>
                <w:rFonts w:ascii="Arial" w:hAnsi="Arial" w:cs="Arial"/>
                <w:sz w:val="28"/>
                <w:szCs w:val="28"/>
              </w:rPr>
              <w:t>Pasos:</w:t>
            </w:r>
          </w:p>
          <w:p w14:paraId="2C200CDD" w14:textId="77777777" w:rsidR="0088099D" w:rsidRDefault="0088099D" w:rsidP="0077775B">
            <w:pPr>
              <w:pStyle w:val="BodyText"/>
              <w:numPr>
                <w:ilvl w:val="0"/>
                <w:numId w:val="18"/>
              </w:numPr>
              <w:jc w:val="both"/>
              <w:rPr>
                <w:rFonts w:ascii="Arial" w:hAnsi="Arial" w:cs="Arial"/>
                <w:sz w:val="28"/>
                <w:szCs w:val="28"/>
              </w:rPr>
              <w:pPrChange w:id="1520" w:author="Solsire Torres-Ignacio Cardenas" w:date="2012-01-19T01:29:00Z">
                <w:pPr>
                  <w:pStyle w:val="BodyText"/>
                  <w:numPr>
                    <w:numId w:val="18"/>
                  </w:numPr>
                  <w:ind w:hanging="360"/>
                  <w:jc w:val="both"/>
                </w:pPr>
              </w:pPrChange>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49A3C72" w14:textId="77777777" w:rsidR="0088099D" w:rsidRDefault="0088099D" w:rsidP="0077775B">
            <w:pPr>
              <w:pStyle w:val="BodyText"/>
              <w:numPr>
                <w:ilvl w:val="0"/>
                <w:numId w:val="18"/>
              </w:numPr>
              <w:jc w:val="both"/>
              <w:rPr>
                <w:rFonts w:ascii="Arial" w:hAnsi="Arial" w:cs="Arial"/>
                <w:sz w:val="28"/>
                <w:szCs w:val="28"/>
              </w:rPr>
              <w:pPrChange w:id="1521" w:author="Solsire Torres-Ignacio Cardenas" w:date="2012-01-19T01:29:00Z">
                <w:pPr>
                  <w:pStyle w:val="BodyText"/>
                  <w:numPr>
                    <w:numId w:val="18"/>
                  </w:numPr>
                  <w:ind w:hanging="360"/>
                  <w:jc w:val="both"/>
                </w:pPr>
              </w:pPrChange>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0C0DCA2B" w14:textId="77777777" w:rsidR="0088099D" w:rsidRDefault="0088099D" w:rsidP="0077775B">
            <w:pPr>
              <w:pStyle w:val="BodyText"/>
              <w:numPr>
                <w:ilvl w:val="0"/>
                <w:numId w:val="18"/>
              </w:numPr>
              <w:jc w:val="both"/>
              <w:rPr>
                <w:rFonts w:ascii="Arial" w:hAnsi="Arial" w:cs="Arial"/>
                <w:sz w:val="28"/>
                <w:szCs w:val="28"/>
              </w:rPr>
              <w:pPrChange w:id="1522" w:author="Solsire Torres-Ignacio Cardenas" w:date="2012-01-19T01:29:00Z">
                <w:pPr>
                  <w:pStyle w:val="BodyText"/>
                  <w:numPr>
                    <w:numId w:val="18"/>
                  </w:numPr>
                  <w:ind w:hanging="360"/>
                  <w:jc w:val="both"/>
                </w:pPr>
              </w:pPrChange>
            </w:pPr>
            <w:r>
              <w:rPr>
                <w:rFonts w:ascii="Arial" w:hAnsi="Arial" w:cs="Arial"/>
                <w:sz w:val="28"/>
                <w:szCs w:val="28"/>
              </w:rPr>
              <w:t>Seleccionar Citas programadas.</w:t>
            </w:r>
          </w:p>
          <w:p w14:paraId="0811848E" w14:textId="77777777" w:rsidR="0088099D" w:rsidRDefault="0088099D" w:rsidP="0077775B">
            <w:pPr>
              <w:pStyle w:val="BodyText"/>
              <w:numPr>
                <w:ilvl w:val="0"/>
                <w:numId w:val="18"/>
              </w:numPr>
              <w:jc w:val="both"/>
              <w:rPr>
                <w:rFonts w:ascii="Arial" w:hAnsi="Arial" w:cs="Arial"/>
                <w:sz w:val="28"/>
                <w:szCs w:val="28"/>
              </w:rPr>
              <w:pPrChange w:id="1523" w:author="Solsire Torres-Ignacio Cardenas" w:date="2012-01-19T01:29:00Z">
                <w:pPr>
                  <w:pStyle w:val="BodyText"/>
                  <w:numPr>
                    <w:numId w:val="18"/>
                  </w:numPr>
                  <w:ind w:hanging="360"/>
                  <w:jc w:val="both"/>
                </w:pPr>
              </w:pPrChange>
            </w:pPr>
            <w:r>
              <w:rPr>
                <w:rFonts w:ascii="Arial" w:hAnsi="Arial" w:cs="Arial"/>
                <w:sz w:val="28"/>
                <w:szCs w:val="28"/>
              </w:rPr>
              <w:t>Seleccionar de la lista de citas programadas, la cita que desea cancelar.</w:t>
            </w:r>
          </w:p>
          <w:p w14:paraId="2316E027" w14:textId="77777777" w:rsidR="0088099D" w:rsidRPr="00D1262D" w:rsidRDefault="0088099D" w:rsidP="0077775B">
            <w:pPr>
              <w:pStyle w:val="BodyText"/>
              <w:numPr>
                <w:ilvl w:val="0"/>
                <w:numId w:val="18"/>
              </w:numPr>
              <w:jc w:val="both"/>
              <w:rPr>
                <w:rFonts w:ascii="Arial" w:hAnsi="Arial" w:cs="Arial"/>
                <w:sz w:val="28"/>
                <w:szCs w:val="28"/>
              </w:rPr>
              <w:pPrChange w:id="1524" w:author="Solsire Torres-Ignacio Cardenas" w:date="2012-01-19T01:29:00Z">
                <w:pPr>
                  <w:pStyle w:val="BodyText"/>
                  <w:numPr>
                    <w:numId w:val="18"/>
                  </w:numPr>
                  <w:ind w:hanging="360"/>
                  <w:jc w:val="both"/>
                </w:pPr>
              </w:pPrChange>
            </w:pPr>
            <w:r>
              <w:rPr>
                <w:rFonts w:ascii="Arial" w:hAnsi="Arial" w:cs="Arial"/>
                <w:sz w:val="28"/>
                <w:szCs w:val="28"/>
              </w:rPr>
              <w:t>Hacer click en el botón de cancelar.</w:t>
            </w:r>
          </w:p>
        </w:tc>
      </w:tr>
      <w:tr w:rsidR="0088099D" w:rsidRPr="00A17CA8" w14:paraId="017C0213" w14:textId="77777777" w:rsidTr="0088099D">
        <w:trPr>
          <w:cantSplit/>
        </w:trPr>
        <w:tc>
          <w:tcPr>
            <w:tcW w:w="8574" w:type="dxa"/>
            <w:gridSpan w:val="2"/>
          </w:tcPr>
          <w:p w14:paraId="4588C032" w14:textId="77777777" w:rsidR="0088099D" w:rsidRDefault="0088099D" w:rsidP="0088099D">
            <w:pPr>
              <w:pStyle w:val="BodyText"/>
              <w:ind w:left="0"/>
              <w:jc w:val="both"/>
              <w:rPr>
                <w:rFonts w:ascii="Arial" w:hAnsi="Arial" w:cs="Arial"/>
                <w:sz w:val="28"/>
                <w:szCs w:val="28"/>
              </w:rPr>
              <w:pPrChange w:id="1525" w:author="Solsire Torres-Ignacio Cardenas" w:date="2012-01-19T01:29:00Z">
                <w:pPr>
                  <w:pStyle w:val="BodyText"/>
                  <w:ind w:left="0"/>
                  <w:jc w:val="both"/>
                </w:pPr>
              </w:pPrChange>
            </w:pPr>
            <w:r>
              <w:rPr>
                <w:rFonts w:ascii="Arial" w:hAnsi="Arial" w:cs="Arial"/>
                <w:sz w:val="28"/>
                <w:szCs w:val="28"/>
              </w:rPr>
              <w:t>Resultados esperados:</w:t>
            </w:r>
          </w:p>
          <w:p w14:paraId="2A420E90" w14:textId="77777777" w:rsidR="0088099D" w:rsidRDefault="0088099D" w:rsidP="0077775B">
            <w:pPr>
              <w:pStyle w:val="BodyText"/>
              <w:numPr>
                <w:ilvl w:val="0"/>
                <w:numId w:val="17"/>
              </w:numPr>
              <w:jc w:val="both"/>
              <w:rPr>
                <w:rFonts w:ascii="Arial" w:hAnsi="Arial" w:cs="Arial"/>
                <w:sz w:val="28"/>
                <w:szCs w:val="28"/>
              </w:rPr>
              <w:pPrChange w:id="1526" w:author="Solsire Torres-Ignacio Cardenas" w:date="2012-01-19T01:29:00Z">
                <w:pPr>
                  <w:pStyle w:val="BodyText"/>
                  <w:numPr>
                    <w:numId w:val="17"/>
                  </w:numPr>
                  <w:ind w:hanging="360"/>
                  <w:jc w:val="both"/>
                </w:pPr>
              </w:pPrChange>
            </w:pPr>
            <w:r>
              <w:rPr>
                <w:rFonts w:ascii="Arial" w:hAnsi="Arial" w:cs="Arial"/>
                <w:sz w:val="28"/>
                <w:szCs w:val="28"/>
              </w:rPr>
              <w:t>Mensaje de confirmación “La cita fue cancelada con éxito”.</w:t>
            </w:r>
          </w:p>
          <w:p w14:paraId="43358055" w14:textId="77777777" w:rsidR="0088099D" w:rsidRDefault="0088099D" w:rsidP="0077775B">
            <w:pPr>
              <w:pStyle w:val="BodyText"/>
              <w:numPr>
                <w:ilvl w:val="0"/>
                <w:numId w:val="17"/>
              </w:numPr>
              <w:jc w:val="both"/>
              <w:rPr>
                <w:rFonts w:ascii="Arial" w:hAnsi="Arial" w:cs="Arial"/>
                <w:sz w:val="28"/>
                <w:szCs w:val="28"/>
              </w:rPr>
              <w:pPrChange w:id="1527" w:author="Solsire Torres-Ignacio Cardenas" w:date="2012-01-19T01:29:00Z">
                <w:pPr>
                  <w:pStyle w:val="BodyText"/>
                  <w:numPr>
                    <w:numId w:val="17"/>
                  </w:numPr>
                  <w:ind w:hanging="360"/>
                  <w:jc w:val="both"/>
                </w:pPr>
              </w:pPrChange>
            </w:pPr>
            <w:r>
              <w:rPr>
                <w:rFonts w:ascii="Arial" w:hAnsi="Arial" w:cs="Arial"/>
                <w:sz w:val="28"/>
                <w:szCs w:val="28"/>
              </w:rPr>
              <w:t>Envío de Correo electrónico que indica la cancelación exitosa de la cita.</w:t>
            </w:r>
          </w:p>
          <w:p w14:paraId="7689046F" w14:textId="77777777" w:rsidR="0088099D" w:rsidRPr="00EE4578" w:rsidRDefault="0088099D" w:rsidP="0088099D">
            <w:pPr>
              <w:pStyle w:val="BodyText"/>
              <w:ind w:left="0"/>
              <w:jc w:val="both"/>
              <w:rPr>
                <w:rFonts w:ascii="Arial" w:hAnsi="Arial" w:cs="Arial"/>
                <w:sz w:val="28"/>
                <w:szCs w:val="28"/>
              </w:rPr>
              <w:pPrChange w:id="1528" w:author="Solsire Torres-Ignacio Cardenas" w:date="2012-01-19T01:29:00Z">
                <w:pPr>
                  <w:pStyle w:val="BodyText"/>
                  <w:ind w:left="0"/>
                  <w:jc w:val="both"/>
                </w:pPr>
              </w:pPrChange>
            </w:pPr>
          </w:p>
        </w:tc>
      </w:tr>
    </w:tbl>
    <w:p w14:paraId="0D684E2D"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6DF34D7" w14:textId="77777777" w:rsidTr="0088099D">
        <w:trPr>
          <w:cantSplit/>
          <w:trHeight w:val="422"/>
        </w:trPr>
        <w:tc>
          <w:tcPr>
            <w:tcW w:w="1593" w:type="dxa"/>
            <w:shd w:val="clear" w:color="auto" w:fill="95B3D7"/>
          </w:tcPr>
          <w:p w14:paraId="758BBB75"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0CA37C2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1AB93D0A" w14:textId="77777777" w:rsidTr="0088099D">
        <w:trPr>
          <w:cantSplit/>
        </w:trPr>
        <w:tc>
          <w:tcPr>
            <w:tcW w:w="8574" w:type="dxa"/>
            <w:gridSpan w:val="2"/>
          </w:tcPr>
          <w:p w14:paraId="6BFB1749"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4C59636E" w14:textId="77777777" w:rsidTr="0088099D">
        <w:trPr>
          <w:cantSplit/>
        </w:trPr>
        <w:tc>
          <w:tcPr>
            <w:tcW w:w="8574" w:type="dxa"/>
            <w:gridSpan w:val="2"/>
          </w:tcPr>
          <w:p w14:paraId="4F67634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379688FB" w14:textId="77777777" w:rsidTr="0088099D">
        <w:trPr>
          <w:cantSplit/>
        </w:trPr>
        <w:tc>
          <w:tcPr>
            <w:tcW w:w="8574" w:type="dxa"/>
            <w:gridSpan w:val="2"/>
          </w:tcPr>
          <w:p w14:paraId="1C48405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1AD9FB9D"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24545FBF" w14:textId="77777777" w:rsidTr="0088099D">
        <w:trPr>
          <w:cantSplit/>
        </w:trPr>
        <w:tc>
          <w:tcPr>
            <w:tcW w:w="8574" w:type="dxa"/>
            <w:gridSpan w:val="2"/>
          </w:tcPr>
          <w:p w14:paraId="2511E1F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A15D5CF"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2B8385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0557EA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0AE79C1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725AE6C7"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346E15E5" w14:textId="77777777" w:rsidTr="0088099D">
        <w:trPr>
          <w:cantSplit/>
        </w:trPr>
        <w:tc>
          <w:tcPr>
            <w:tcW w:w="8574" w:type="dxa"/>
            <w:gridSpan w:val="2"/>
          </w:tcPr>
          <w:p w14:paraId="53E9FB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55D08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412E9DF2"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019B47C0" w14:textId="77777777" w:rsidTr="00DD0EF4">
        <w:trPr>
          <w:cantSplit/>
          <w:trHeight w:val="422"/>
        </w:trPr>
        <w:tc>
          <w:tcPr>
            <w:tcW w:w="1593" w:type="dxa"/>
            <w:shd w:val="clear" w:color="auto" w:fill="95B3D7"/>
          </w:tcPr>
          <w:p w14:paraId="7E4AC8E1" w14:textId="77777777" w:rsidR="004B5938" w:rsidRPr="00D606E1" w:rsidRDefault="004B5938" w:rsidP="00DD0EF4">
            <w:pPr>
              <w:pStyle w:val="BodyText"/>
              <w:ind w:left="0"/>
              <w:jc w:val="both"/>
              <w:rPr>
                <w:rFonts w:ascii="Arial" w:hAnsi="Arial" w:cs="Arial"/>
                <w:b/>
                <w:sz w:val="28"/>
                <w:szCs w:val="28"/>
              </w:rPr>
              <w:pPrChange w:id="1529" w:author="Solsire Torres-Ignacio Cardenas" w:date="2012-01-19T01:29:00Z">
                <w:pPr>
                  <w:pStyle w:val="BodyText"/>
                  <w:ind w:left="0"/>
                  <w:jc w:val="both"/>
                </w:pPr>
              </w:pPrChange>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16096603" w14:textId="77777777" w:rsidR="004B5938" w:rsidRPr="00D606E1" w:rsidRDefault="004B5938" w:rsidP="00DD0EF4">
            <w:pPr>
              <w:pStyle w:val="BodyText"/>
              <w:ind w:left="0"/>
              <w:jc w:val="both"/>
              <w:rPr>
                <w:rFonts w:ascii="Arial" w:hAnsi="Arial" w:cs="Arial"/>
                <w:sz w:val="28"/>
                <w:szCs w:val="28"/>
              </w:rPr>
              <w:pPrChange w:id="1530" w:author="Solsire Torres-Ignacio Cardenas" w:date="2012-01-19T01:29:00Z">
                <w:pPr>
                  <w:pStyle w:val="BodyText"/>
                  <w:ind w:left="0"/>
                  <w:jc w:val="both"/>
                </w:pPr>
              </w:pPrChange>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0218C3BD" w14:textId="77777777" w:rsidTr="00DD0EF4">
        <w:trPr>
          <w:cantSplit/>
        </w:trPr>
        <w:tc>
          <w:tcPr>
            <w:tcW w:w="8574" w:type="dxa"/>
            <w:gridSpan w:val="2"/>
          </w:tcPr>
          <w:p w14:paraId="3D1C4F3E" w14:textId="77777777" w:rsidR="004B5938" w:rsidRPr="00D1262D" w:rsidRDefault="004B5938" w:rsidP="00DD0EF4">
            <w:pPr>
              <w:pStyle w:val="BodyText"/>
              <w:ind w:left="0"/>
              <w:jc w:val="both"/>
              <w:rPr>
                <w:rFonts w:ascii="Arial" w:hAnsi="Arial" w:cs="Arial"/>
                <w:sz w:val="28"/>
                <w:szCs w:val="28"/>
                <w:lang w:eastAsia="es-ES"/>
              </w:rPr>
              <w:pPrChange w:id="1531" w:author="Solsire Torres-Ignacio Cardenas" w:date="2012-01-19T01:29:00Z">
                <w:pPr>
                  <w:pStyle w:val="BodyText"/>
                  <w:ind w:left="0"/>
                  <w:jc w:val="both"/>
                </w:pPr>
              </w:pPrChange>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775FBAC1" w14:textId="77777777" w:rsidTr="00DD0EF4">
        <w:trPr>
          <w:cantSplit/>
        </w:trPr>
        <w:tc>
          <w:tcPr>
            <w:tcW w:w="8574" w:type="dxa"/>
            <w:gridSpan w:val="2"/>
          </w:tcPr>
          <w:p w14:paraId="0B19C9CF" w14:textId="77777777" w:rsidR="004B5938" w:rsidRPr="00D606E1" w:rsidRDefault="004B5938" w:rsidP="00DD0EF4">
            <w:pPr>
              <w:pStyle w:val="BodyText"/>
              <w:ind w:left="0"/>
              <w:jc w:val="both"/>
              <w:rPr>
                <w:rFonts w:ascii="Arial" w:hAnsi="Arial" w:cs="Arial"/>
                <w:sz w:val="28"/>
                <w:szCs w:val="28"/>
              </w:rPr>
              <w:pPrChange w:id="1532" w:author="Solsire Torres-Ignacio Cardenas" w:date="2012-01-19T01:29:00Z">
                <w:pPr>
                  <w:pStyle w:val="BodyText"/>
                  <w:ind w:left="0"/>
                  <w:jc w:val="both"/>
                </w:pPr>
              </w:pPrChange>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18DEBB10" w14:textId="77777777" w:rsidTr="00DD0EF4">
        <w:trPr>
          <w:cantSplit/>
        </w:trPr>
        <w:tc>
          <w:tcPr>
            <w:tcW w:w="8574" w:type="dxa"/>
            <w:gridSpan w:val="2"/>
          </w:tcPr>
          <w:p w14:paraId="2E8C638F" w14:textId="77777777" w:rsidR="004B5938" w:rsidRPr="00D606E1" w:rsidRDefault="004B5938" w:rsidP="00DD0EF4">
            <w:pPr>
              <w:pStyle w:val="BodyText"/>
              <w:ind w:left="0"/>
              <w:jc w:val="both"/>
              <w:rPr>
                <w:rFonts w:ascii="Arial" w:hAnsi="Arial" w:cs="Arial"/>
                <w:sz w:val="28"/>
                <w:szCs w:val="28"/>
              </w:rPr>
              <w:pPrChange w:id="1533" w:author="Solsire Torres-Ignacio Cardenas" w:date="2012-01-19T01:29:00Z">
                <w:pPr>
                  <w:pStyle w:val="BodyText"/>
                  <w:ind w:left="0"/>
                  <w:jc w:val="both"/>
                </w:pPr>
              </w:pPrChange>
            </w:pPr>
            <w:r w:rsidRPr="00D606E1">
              <w:rPr>
                <w:rFonts w:ascii="Arial" w:hAnsi="Arial" w:cs="Arial"/>
                <w:sz w:val="28"/>
                <w:szCs w:val="28"/>
              </w:rPr>
              <w:t>Datos de prueba:</w:t>
            </w:r>
          </w:p>
          <w:p w14:paraId="5AD42D67" w14:textId="77777777" w:rsidR="004B5938" w:rsidRPr="00D606E1" w:rsidRDefault="004B5938" w:rsidP="00DD0EF4">
            <w:pPr>
              <w:pStyle w:val="BodyText"/>
              <w:ind w:left="0"/>
              <w:jc w:val="both"/>
              <w:rPr>
                <w:rFonts w:ascii="Arial" w:hAnsi="Arial" w:cs="Arial"/>
                <w:sz w:val="28"/>
                <w:szCs w:val="28"/>
              </w:rPr>
              <w:pPrChange w:id="1534" w:author="Solsire Torres-Ignacio Cardenas" w:date="2012-01-19T01:29:00Z">
                <w:pPr>
                  <w:pStyle w:val="BodyText"/>
                  <w:ind w:left="0"/>
                  <w:jc w:val="both"/>
                </w:pPr>
              </w:pPrChange>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09B52624" w14:textId="77777777" w:rsidTr="00DD0EF4">
        <w:trPr>
          <w:cantSplit/>
        </w:trPr>
        <w:tc>
          <w:tcPr>
            <w:tcW w:w="8574" w:type="dxa"/>
            <w:gridSpan w:val="2"/>
          </w:tcPr>
          <w:p w14:paraId="33BB04D8" w14:textId="77777777" w:rsidR="004B5938" w:rsidRDefault="004B5938" w:rsidP="00DD0EF4">
            <w:pPr>
              <w:pStyle w:val="BodyText"/>
              <w:ind w:left="0"/>
              <w:jc w:val="both"/>
              <w:rPr>
                <w:rFonts w:ascii="Arial" w:hAnsi="Arial" w:cs="Arial"/>
                <w:sz w:val="28"/>
                <w:szCs w:val="28"/>
              </w:rPr>
              <w:pPrChange w:id="1535" w:author="Solsire Torres-Ignacio Cardenas" w:date="2012-01-19T01:29:00Z">
                <w:pPr>
                  <w:pStyle w:val="BodyText"/>
                  <w:ind w:left="0"/>
                  <w:jc w:val="both"/>
                </w:pPr>
              </w:pPrChange>
            </w:pPr>
            <w:r w:rsidRPr="0075741A">
              <w:rPr>
                <w:rFonts w:ascii="Arial" w:hAnsi="Arial" w:cs="Arial"/>
                <w:sz w:val="28"/>
                <w:szCs w:val="28"/>
              </w:rPr>
              <w:t>Pasos:</w:t>
            </w:r>
          </w:p>
          <w:p w14:paraId="28B59681" w14:textId="77777777" w:rsidR="004B5938" w:rsidRDefault="004B5938" w:rsidP="0077775B">
            <w:pPr>
              <w:pStyle w:val="BodyText"/>
              <w:numPr>
                <w:ilvl w:val="0"/>
                <w:numId w:val="20"/>
              </w:numPr>
              <w:jc w:val="both"/>
              <w:rPr>
                <w:rFonts w:ascii="Arial" w:hAnsi="Arial" w:cs="Arial"/>
                <w:sz w:val="28"/>
                <w:szCs w:val="28"/>
              </w:rPr>
              <w:pPrChange w:id="1536" w:author="Solsire Torres-Ignacio Cardenas" w:date="2012-01-19T01:29:00Z">
                <w:pPr>
                  <w:pStyle w:val="BodyText"/>
                  <w:numPr>
                    <w:numId w:val="20"/>
                  </w:numPr>
                  <w:ind w:hanging="360"/>
                  <w:jc w:val="both"/>
                </w:pPr>
              </w:pPrChange>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595BAA01" w14:textId="77777777" w:rsidR="004B5938" w:rsidRDefault="004B5938" w:rsidP="0077775B">
            <w:pPr>
              <w:pStyle w:val="BodyText"/>
              <w:numPr>
                <w:ilvl w:val="0"/>
                <w:numId w:val="20"/>
              </w:numPr>
              <w:jc w:val="both"/>
              <w:rPr>
                <w:rFonts w:ascii="Arial" w:hAnsi="Arial" w:cs="Arial"/>
                <w:sz w:val="28"/>
                <w:szCs w:val="28"/>
              </w:rPr>
              <w:pPrChange w:id="1537" w:author="Solsire Torres-Ignacio Cardenas" w:date="2012-01-19T01:29:00Z">
                <w:pPr>
                  <w:pStyle w:val="BodyText"/>
                  <w:numPr>
                    <w:numId w:val="20"/>
                  </w:numPr>
                  <w:ind w:hanging="360"/>
                  <w:jc w:val="both"/>
                </w:pPr>
              </w:pPrChange>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95CBB8" w14:textId="77777777" w:rsidR="004B5938" w:rsidRPr="00D04FBF" w:rsidRDefault="004B5938" w:rsidP="0077775B">
            <w:pPr>
              <w:pStyle w:val="BodyText"/>
              <w:numPr>
                <w:ilvl w:val="0"/>
                <w:numId w:val="20"/>
              </w:numPr>
              <w:jc w:val="both"/>
              <w:rPr>
                <w:rFonts w:ascii="Arial" w:hAnsi="Arial" w:cs="Arial"/>
                <w:sz w:val="28"/>
                <w:szCs w:val="28"/>
              </w:rPr>
              <w:pPrChange w:id="1538" w:author="Solsire Torres-Ignacio Cardenas" w:date="2012-01-19T01:29:00Z">
                <w:pPr>
                  <w:pStyle w:val="BodyText"/>
                  <w:numPr>
                    <w:numId w:val="20"/>
                  </w:numPr>
                  <w:ind w:hanging="360"/>
                  <w:jc w:val="both"/>
                </w:pPr>
              </w:pPrChange>
            </w:pPr>
            <w:r>
              <w:rPr>
                <w:rFonts w:ascii="Arial" w:hAnsi="Arial" w:cs="Arial"/>
                <w:sz w:val="28"/>
                <w:szCs w:val="28"/>
              </w:rPr>
              <w:t>Seleccionar Citas programadas.</w:t>
            </w:r>
          </w:p>
        </w:tc>
      </w:tr>
      <w:tr w:rsidR="004B5938" w:rsidRPr="00A17CA8" w14:paraId="52059F03" w14:textId="77777777" w:rsidTr="00DD0EF4">
        <w:trPr>
          <w:cantSplit/>
        </w:trPr>
        <w:tc>
          <w:tcPr>
            <w:tcW w:w="8574" w:type="dxa"/>
            <w:gridSpan w:val="2"/>
          </w:tcPr>
          <w:p w14:paraId="0584F3D2" w14:textId="77777777" w:rsidR="004B5938" w:rsidRDefault="004B5938" w:rsidP="00DD0EF4">
            <w:pPr>
              <w:pStyle w:val="BodyText"/>
              <w:ind w:left="0"/>
              <w:jc w:val="both"/>
              <w:rPr>
                <w:rFonts w:ascii="Arial" w:hAnsi="Arial" w:cs="Arial"/>
                <w:sz w:val="28"/>
                <w:szCs w:val="28"/>
              </w:rPr>
              <w:pPrChange w:id="1539" w:author="Solsire Torres-Ignacio Cardenas" w:date="2012-01-19T01:29:00Z">
                <w:pPr>
                  <w:pStyle w:val="BodyText"/>
                  <w:ind w:left="0"/>
                  <w:jc w:val="both"/>
                </w:pPr>
              </w:pPrChange>
            </w:pPr>
            <w:r>
              <w:rPr>
                <w:rFonts w:ascii="Arial" w:hAnsi="Arial" w:cs="Arial"/>
                <w:sz w:val="28"/>
                <w:szCs w:val="28"/>
              </w:rPr>
              <w:t>Resultados esperados:</w:t>
            </w:r>
          </w:p>
          <w:p w14:paraId="588A705E" w14:textId="77777777" w:rsidR="004B5938" w:rsidRPr="00E12E16" w:rsidRDefault="004B5938" w:rsidP="0077775B">
            <w:pPr>
              <w:pStyle w:val="BodyText"/>
              <w:numPr>
                <w:ilvl w:val="0"/>
                <w:numId w:val="17"/>
              </w:numPr>
              <w:jc w:val="both"/>
              <w:rPr>
                <w:rFonts w:ascii="Arial" w:hAnsi="Arial" w:cs="Arial"/>
                <w:sz w:val="28"/>
                <w:szCs w:val="28"/>
              </w:rPr>
              <w:pPrChange w:id="1540" w:author="Solsire Torres-Ignacio Cardenas" w:date="2012-01-19T01:29:00Z">
                <w:pPr>
                  <w:pStyle w:val="BodyText"/>
                  <w:numPr>
                    <w:numId w:val="17"/>
                  </w:numPr>
                  <w:ind w:hanging="360"/>
                  <w:jc w:val="both"/>
                </w:pPr>
              </w:pPrChange>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63EDF0E7" w14:textId="77777777" w:rsidTr="00DD0EF4">
        <w:trPr>
          <w:cantSplit/>
          <w:trHeight w:val="422"/>
        </w:trPr>
        <w:tc>
          <w:tcPr>
            <w:tcW w:w="1593" w:type="dxa"/>
            <w:shd w:val="clear" w:color="auto" w:fill="95B3D7"/>
          </w:tcPr>
          <w:p w14:paraId="3CB22044" w14:textId="77777777" w:rsidR="00DD0EF4" w:rsidRPr="00D606E1" w:rsidRDefault="00DD0EF4" w:rsidP="00DD0EF4">
            <w:pPr>
              <w:pStyle w:val="BodyText"/>
              <w:ind w:left="0"/>
              <w:jc w:val="both"/>
              <w:rPr>
                <w:rFonts w:ascii="Arial" w:hAnsi="Arial" w:cs="Arial"/>
                <w:b/>
                <w:sz w:val="28"/>
                <w:szCs w:val="28"/>
              </w:rPr>
              <w:pPrChange w:id="1541" w:author="Solsire Torres-Ignacio Cardenas" w:date="2012-01-19T01:29:00Z">
                <w:pPr>
                  <w:pStyle w:val="BodyText"/>
                  <w:ind w:left="0"/>
                  <w:jc w:val="both"/>
                </w:pPr>
              </w:pPrChange>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188C92F1" w14:textId="77777777" w:rsidR="00DD0EF4" w:rsidRPr="00D606E1" w:rsidRDefault="00DD0EF4" w:rsidP="00DD0EF4">
            <w:pPr>
              <w:pStyle w:val="BodyText"/>
              <w:ind w:left="0"/>
              <w:jc w:val="both"/>
              <w:rPr>
                <w:rFonts w:ascii="Arial" w:hAnsi="Arial" w:cs="Arial"/>
                <w:sz w:val="28"/>
                <w:szCs w:val="28"/>
              </w:rPr>
              <w:pPrChange w:id="1542" w:author="Solsire Torres-Ignacio Cardenas" w:date="2012-01-19T01:29:00Z">
                <w:pPr>
                  <w:pStyle w:val="BodyText"/>
                  <w:ind w:left="0"/>
                  <w:jc w:val="both"/>
                </w:pPr>
              </w:pPrChange>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3BD37872" w14:textId="77777777" w:rsidTr="00DD0EF4">
        <w:trPr>
          <w:cantSplit/>
        </w:trPr>
        <w:tc>
          <w:tcPr>
            <w:tcW w:w="8574" w:type="dxa"/>
            <w:gridSpan w:val="2"/>
          </w:tcPr>
          <w:p w14:paraId="3A3FC774" w14:textId="77777777" w:rsidR="00DD0EF4" w:rsidRPr="00D1262D" w:rsidRDefault="00DD0EF4" w:rsidP="00DD0EF4">
            <w:pPr>
              <w:pStyle w:val="BodyText"/>
              <w:ind w:left="0"/>
              <w:jc w:val="both"/>
              <w:rPr>
                <w:rFonts w:ascii="Arial" w:hAnsi="Arial" w:cs="Arial"/>
                <w:sz w:val="28"/>
                <w:szCs w:val="28"/>
                <w:lang w:eastAsia="es-ES"/>
              </w:rPr>
              <w:pPrChange w:id="1543" w:author="Solsire Torres-Ignacio Cardenas" w:date="2012-01-19T01:29:00Z">
                <w:pPr>
                  <w:pStyle w:val="BodyText"/>
                  <w:ind w:left="0"/>
                  <w:jc w:val="both"/>
                </w:pPr>
              </w:pPrChange>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0479982A" w14:textId="77777777" w:rsidTr="00DD0EF4">
        <w:trPr>
          <w:cantSplit/>
        </w:trPr>
        <w:tc>
          <w:tcPr>
            <w:tcW w:w="8574" w:type="dxa"/>
            <w:gridSpan w:val="2"/>
          </w:tcPr>
          <w:p w14:paraId="3AC075F2" w14:textId="77777777" w:rsidR="00DD0EF4" w:rsidRPr="00D606E1" w:rsidRDefault="00DD0EF4" w:rsidP="00DD0EF4">
            <w:pPr>
              <w:pStyle w:val="BodyText"/>
              <w:ind w:left="0"/>
              <w:jc w:val="both"/>
              <w:rPr>
                <w:rFonts w:ascii="Arial" w:hAnsi="Arial" w:cs="Arial"/>
                <w:sz w:val="28"/>
                <w:szCs w:val="28"/>
              </w:rPr>
              <w:pPrChange w:id="1544" w:author="Solsire Torres-Ignacio Cardenas" w:date="2012-01-19T01:29:00Z">
                <w:pPr>
                  <w:pStyle w:val="BodyText"/>
                  <w:ind w:left="0"/>
                  <w:jc w:val="both"/>
                </w:pPr>
              </w:pPrChange>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336B8B87" w14:textId="77777777" w:rsidTr="00DD0EF4">
        <w:trPr>
          <w:cantSplit/>
        </w:trPr>
        <w:tc>
          <w:tcPr>
            <w:tcW w:w="8574" w:type="dxa"/>
            <w:gridSpan w:val="2"/>
          </w:tcPr>
          <w:p w14:paraId="47CF2F2A" w14:textId="77777777" w:rsidR="00DD0EF4" w:rsidRPr="00D606E1" w:rsidRDefault="00DD0EF4" w:rsidP="00DD0EF4">
            <w:pPr>
              <w:pStyle w:val="BodyText"/>
              <w:ind w:left="0"/>
              <w:jc w:val="both"/>
              <w:rPr>
                <w:rFonts w:ascii="Arial" w:hAnsi="Arial" w:cs="Arial"/>
                <w:sz w:val="28"/>
                <w:szCs w:val="28"/>
              </w:rPr>
              <w:pPrChange w:id="1545" w:author="Solsire Torres-Ignacio Cardenas" w:date="2012-01-19T01:29:00Z">
                <w:pPr>
                  <w:pStyle w:val="BodyText"/>
                  <w:ind w:left="0"/>
                  <w:jc w:val="both"/>
                </w:pPr>
              </w:pPrChange>
            </w:pPr>
            <w:r w:rsidRPr="00D606E1">
              <w:rPr>
                <w:rFonts w:ascii="Arial" w:hAnsi="Arial" w:cs="Arial"/>
                <w:sz w:val="28"/>
                <w:szCs w:val="28"/>
              </w:rPr>
              <w:t>Datos de prueba:</w:t>
            </w:r>
          </w:p>
          <w:p w14:paraId="72514907" w14:textId="77777777" w:rsidR="00DD0EF4" w:rsidRPr="00D606E1" w:rsidRDefault="00DD0EF4" w:rsidP="00DD0EF4">
            <w:pPr>
              <w:pStyle w:val="BodyText"/>
              <w:ind w:left="0"/>
              <w:jc w:val="both"/>
              <w:rPr>
                <w:rFonts w:ascii="Arial" w:hAnsi="Arial" w:cs="Arial"/>
                <w:sz w:val="28"/>
                <w:szCs w:val="28"/>
              </w:rPr>
              <w:pPrChange w:id="1546" w:author="Solsire Torres-Ignacio Cardenas" w:date="2012-01-19T01:29:00Z">
                <w:pPr>
                  <w:pStyle w:val="BodyText"/>
                  <w:ind w:left="0"/>
                  <w:jc w:val="both"/>
                </w:pPr>
              </w:pPrChange>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0CA47599" w14:textId="77777777" w:rsidTr="00DD0EF4">
        <w:trPr>
          <w:cantSplit/>
        </w:trPr>
        <w:tc>
          <w:tcPr>
            <w:tcW w:w="8574" w:type="dxa"/>
            <w:gridSpan w:val="2"/>
          </w:tcPr>
          <w:p w14:paraId="3FD488CB" w14:textId="77777777" w:rsidR="00DD0EF4" w:rsidRDefault="00DD0EF4" w:rsidP="00DD0EF4">
            <w:pPr>
              <w:pStyle w:val="BodyText"/>
              <w:ind w:left="0"/>
              <w:jc w:val="both"/>
              <w:rPr>
                <w:rFonts w:ascii="Arial" w:hAnsi="Arial" w:cs="Arial"/>
                <w:sz w:val="28"/>
                <w:szCs w:val="28"/>
              </w:rPr>
              <w:pPrChange w:id="1547" w:author="Solsire Torres-Ignacio Cardenas" w:date="2012-01-19T01:29:00Z">
                <w:pPr>
                  <w:pStyle w:val="BodyText"/>
                  <w:ind w:left="0"/>
                  <w:jc w:val="both"/>
                </w:pPr>
              </w:pPrChange>
            </w:pPr>
            <w:r w:rsidRPr="0075741A">
              <w:rPr>
                <w:rFonts w:ascii="Arial" w:hAnsi="Arial" w:cs="Arial"/>
                <w:sz w:val="28"/>
                <w:szCs w:val="28"/>
              </w:rPr>
              <w:t>Pasos:</w:t>
            </w:r>
          </w:p>
          <w:p w14:paraId="5790A9EA" w14:textId="77777777" w:rsidR="00DD0EF4" w:rsidRDefault="00DD0EF4" w:rsidP="0077775B">
            <w:pPr>
              <w:pStyle w:val="BodyText"/>
              <w:numPr>
                <w:ilvl w:val="0"/>
                <w:numId w:val="21"/>
              </w:numPr>
              <w:jc w:val="both"/>
              <w:rPr>
                <w:rFonts w:ascii="Arial" w:hAnsi="Arial" w:cs="Arial"/>
                <w:sz w:val="28"/>
                <w:szCs w:val="28"/>
              </w:rPr>
              <w:pPrChange w:id="1548" w:author="Solsire Torres-Ignacio Cardenas" w:date="2012-01-19T01:29:00Z">
                <w:pPr>
                  <w:pStyle w:val="BodyText"/>
                  <w:numPr>
                    <w:numId w:val="21"/>
                  </w:numPr>
                  <w:ind w:hanging="360"/>
                  <w:jc w:val="both"/>
                </w:pPr>
              </w:pPrChange>
            </w:pPr>
            <w:r>
              <w:rPr>
                <w:rFonts w:ascii="Arial" w:hAnsi="Arial" w:cs="Arial"/>
                <w:sz w:val="28"/>
                <w:szCs w:val="28"/>
              </w:rPr>
              <w:t xml:space="preserve">Ingresar a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63D34B80" w14:textId="77777777" w:rsidR="00DD0EF4" w:rsidRDefault="00DD0EF4" w:rsidP="0077775B">
            <w:pPr>
              <w:pStyle w:val="BodyText"/>
              <w:numPr>
                <w:ilvl w:val="0"/>
                <w:numId w:val="21"/>
              </w:numPr>
              <w:jc w:val="both"/>
              <w:rPr>
                <w:rFonts w:ascii="Arial" w:hAnsi="Arial" w:cs="Arial"/>
                <w:sz w:val="28"/>
                <w:szCs w:val="28"/>
              </w:rPr>
              <w:pPrChange w:id="1549" w:author="Solsire Torres-Ignacio Cardenas" w:date="2012-01-19T01:29:00Z">
                <w:pPr>
                  <w:pStyle w:val="BodyText"/>
                  <w:numPr>
                    <w:numId w:val="21"/>
                  </w:numPr>
                  <w:ind w:hanging="360"/>
                  <w:jc w:val="both"/>
                </w:pPr>
              </w:pPrChange>
            </w:pPr>
            <w:r>
              <w:rPr>
                <w:rFonts w:ascii="Arial" w:hAnsi="Arial" w:cs="Arial"/>
                <w:sz w:val="28"/>
                <w:szCs w:val="28"/>
              </w:rPr>
              <w:t>Seleccionar en el menú Chat en línea.</w:t>
            </w:r>
          </w:p>
          <w:p w14:paraId="3C045101" w14:textId="77777777" w:rsidR="00DD0EF4" w:rsidRPr="00D04FBF" w:rsidRDefault="00DD0EF4" w:rsidP="0077775B">
            <w:pPr>
              <w:pStyle w:val="BodyText"/>
              <w:numPr>
                <w:ilvl w:val="0"/>
                <w:numId w:val="21"/>
              </w:numPr>
              <w:jc w:val="both"/>
              <w:rPr>
                <w:rFonts w:ascii="Arial" w:hAnsi="Arial" w:cs="Arial"/>
                <w:sz w:val="28"/>
                <w:szCs w:val="28"/>
              </w:rPr>
              <w:pPrChange w:id="1550" w:author="Solsire Torres-Ignacio Cardenas" w:date="2012-01-19T01:29:00Z">
                <w:pPr>
                  <w:pStyle w:val="BodyText"/>
                  <w:numPr>
                    <w:numId w:val="21"/>
                  </w:numPr>
                  <w:ind w:hanging="360"/>
                  <w:jc w:val="both"/>
                </w:pPr>
              </w:pPrChange>
            </w:pPr>
            <w:r>
              <w:rPr>
                <w:rFonts w:ascii="Arial" w:hAnsi="Arial" w:cs="Arial"/>
                <w:sz w:val="28"/>
                <w:szCs w:val="28"/>
              </w:rPr>
              <w:t>Ingresar dirección de correo electrónico.</w:t>
            </w:r>
          </w:p>
        </w:tc>
      </w:tr>
      <w:tr w:rsidR="00DD0EF4" w:rsidRPr="00A17CA8" w14:paraId="6DF31453" w14:textId="77777777" w:rsidTr="00DD0EF4">
        <w:trPr>
          <w:cantSplit/>
        </w:trPr>
        <w:tc>
          <w:tcPr>
            <w:tcW w:w="8574" w:type="dxa"/>
            <w:gridSpan w:val="2"/>
          </w:tcPr>
          <w:p w14:paraId="1C402715" w14:textId="77777777" w:rsidR="00DD0EF4" w:rsidRDefault="00DD0EF4" w:rsidP="00DD0EF4">
            <w:pPr>
              <w:pStyle w:val="BodyText"/>
              <w:ind w:left="0"/>
              <w:jc w:val="both"/>
              <w:rPr>
                <w:rFonts w:ascii="Arial" w:hAnsi="Arial" w:cs="Arial"/>
                <w:sz w:val="28"/>
                <w:szCs w:val="28"/>
              </w:rPr>
              <w:pPrChange w:id="1551" w:author="Solsire Torres-Ignacio Cardenas" w:date="2012-01-19T01:29:00Z">
                <w:pPr>
                  <w:pStyle w:val="BodyText"/>
                  <w:ind w:left="0"/>
                  <w:jc w:val="both"/>
                </w:pPr>
              </w:pPrChange>
            </w:pPr>
            <w:r>
              <w:rPr>
                <w:rFonts w:ascii="Arial" w:hAnsi="Arial" w:cs="Arial"/>
                <w:sz w:val="28"/>
                <w:szCs w:val="28"/>
              </w:rPr>
              <w:t>Resultados esperados:</w:t>
            </w:r>
          </w:p>
          <w:p w14:paraId="64280274" w14:textId="77777777" w:rsidR="00DD0EF4" w:rsidRPr="00E12E16" w:rsidRDefault="00DD0EF4" w:rsidP="0077775B">
            <w:pPr>
              <w:pStyle w:val="BodyText"/>
              <w:numPr>
                <w:ilvl w:val="0"/>
                <w:numId w:val="17"/>
              </w:numPr>
              <w:jc w:val="both"/>
              <w:rPr>
                <w:rFonts w:ascii="Arial" w:hAnsi="Arial" w:cs="Arial"/>
                <w:sz w:val="28"/>
                <w:szCs w:val="28"/>
              </w:rPr>
              <w:pPrChange w:id="1552" w:author="Solsire Torres-Ignacio Cardenas" w:date="2012-01-19T01:29:00Z">
                <w:pPr>
                  <w:pStyle w:val="BodyText"/>
                  <w:numPr>
                    <w:numId w:val="17"/>
                  </w:numPr>
                  <w:ind w:hanging="360"/>
                  <w:jc w:val="both"/>
                </w:pPr>
              </w:pPrChange>
            </w:pPr>
            <w:r>
              <w:rPr>
                <w:rFonts w:ascii="Arial" w:hAnsi="Arial" w:cs="Arial"/>
                <w:sz w:val="28"/>
                <w:szCs w:val="28"/>
              </w:rPr>
              <w:t>Ingreso al chat en línea.</w:t>
            </w:r>
          </w:p>
        </w:tc>
      </w:tr>
    </w:tbl>
    <w:p w14:paraId="215F9B7B" w14:textId="77777777" w:rsidR="00DD0EF4" w:rsidRDefault="00DD0EF4"/>
    <w:p w14:paraId="6BDC83BD" w14:textId="77777777" w:rsidR="007939E8" w:rsidRDefault="00F96225" w:rsidP="007939E8">
      <w:r>
        <w:br w:type="page"/>
      </w:r>
    </w:p>
    <w:p w14:paraId="05B6E37F" w14:textId="77777777" w:rsidR="007939E8" w:rsidRDefault="007939E8" w:rsidP="007939E8">
      <w:pPr>
        <w:pStyle w:val="Heading1"/>
        <w:rPr>
          <w:ins w:id="1553" w:author="Solsire Torres-Ignacio Cardenas" w:date="2012-01-19T01:29:00Z"/>
        </w:rPr>
      </w:pPr>
      <w:bookmarkStart w:id="1554" w:name="_Toc188551265"/>
      <w:ins w:id="1555" w:author="Solsire Torres-Ignacio Cardenas" w:date="2012-01-19T01:29:00Z">
        <w:r w:rsidRPr="001A64F5">
          <w:rPr>
            <w:highlight w:val="yellow"/>
          </w:rPr>
          <w:lastRenderedPageBreak/>
          <w:t>Proceso de Planificación Detallado</w:t>
        </w:r>
        <w:bookmarkEnd w:id="1554"/>
      </w:ins>
    </w:p>
    <w:p w14:paraId="54424019" w14:textId="77777777" w:rsidR="007939E8" w:rsidRDefault="007939E8" w:rsidP="007939E8">
      <w:pPr>
        <w:rPr>
          <w:ins w:id="1556" w:author="Solsire Torres-Ignacio Cardenas" w:date="2012-01-19T01:29:00Z"/>
        </w:rPr>
      </w:pPr>
    </w:p>
    <w:p w14:paraId="0CA1EB6F" w14:textId="77777777" w:rsidR="007939E8" w:rsidRDefault="007939E8" w:rsidP="00D63CFA">
      <w:pPr>
        <w:jc w:val="both"/>
        <w:rPr>
          <w:ins w:id="1557" w:author="Solsire Torres-Ignacio Cardenas" w:date="2012-01-19T01:29:00Z"/>
          <w:rFonts w:ascii="Arial" w:hAnsi="Arial" w:cs="Arial"/>
          <w:b/>
          <w:i/>
          <w:sz w:val="28"/>
          <w:szCs w:val="28"/>
        </w:rPr>
      </w:pPr>
      <w:ins w:id="1558" w:author="Solsire Torres-Ignacio Cardenas" w:date="2012-01-19T01:29:00Z">
        <w:r>
          <w:tab/>
        </w:r>
        <w:r>
          <w:rPr>
            <w:rFonts w:ascii="Arial" w:hAnsi="Arial" w:cs="Arial"/>
            <w:sz w:val="28"/>
            <w:szCs w:val="28"/>
          </w:rPr>
          <w:t xml:space="preserve">Diagrama de Estructura de Desglose de Trabajo (EDT/WBS): Ver documento anexo </w:t>
        </w:r>
        <w:r w:rsidRPr="007939E8">
          <w:rPr>
            <w:rFonts w:ascii="Arial" w:hAnsi="Arial" w:cs="Arial"/>
            <w:b/>
            <w:i/>
            <w:sz w:val="28"/>
            <w:szCs w:val="28"/>
          </w:rPr>
          <w:t>“WBS Torres-Cardenas.</w:t>
        </w:r>
        <w:r w:rsidR="00E27A5F">
          <w:rPr>
            <w:rFonts w:ascii="Arial" w:hAnsi="Arial" w:cs="Arial"/>
            <w:b/>
            <w:i/>
            <w:sz w:val="28"/>
            <w:szCs w:val="28"/>
          </w:rPr>
          <w:t>png</w:t>
        </w:r>
        <w:r w:rsidRPr="007939E8">
          <w:rPr>
            <w:rFonts w:ascii="Arial" w:hAnsi="Arial" w:cs="Arial"/>
            <w:b/>
            <w:i/>
            <w:sz w:val="28"/>
            <w:szCs w:val="28"/>
          </w:rPr>
          <w:t>”</w:t>
        </w:r>
        <w:r w:rsidR="004C701E">
          <w:rPr>
            <w:rFonts w:ascii="Arial" w:hAnsi="Arial" w:cs="Arial"/>
            <w:b/>
            <w:i/>
            <w:sz w:val="28"/>
            <w:szCs w:val="28"/>
          </w:rPr>
          <w:t>.</w:t>
        </w:r>
      </w:ins>
    </w:p>
    <w:p w14:paraId="3AD1A777" w14:textId="77777777" w:rsidR="004C701E" w:rsidRDefault="004C701E" w:rsidP="00D63CFA">
      <w:pPr>
        <w:jc w:val="both"/>
        <w:rPr>
          <w:ins w:id="1559" w:author="Solsire Torres-Ignacio Cardenas" w:date="2012-01-19T01:29:00Z"/>
          <w:rFonts w:ascii="Arial" w:hAnsi="Arial" w:cs="Arial"/>
          <w:b/>
          <w:i/>
          <w:sz w:val="28"/>
          <w:szCs w:val="28"/>
        </w:rPr>
      </w:pPr>
      <w:ins w:id="1560" w:author="Solsire Torres-Ignacio Cardenas" w:date="2012-01-19T01:29:00Z">
        <w:r>
          <w:rPr>
            <w:rFonts w:ascii="Arial" w:hAnsi="Arial" w:cs="Arial"/>
            <w:b/>
            <w:i/>
            <w:sz w:val="28"/>
            <w:szCs w:val="28"/>
          </w:rPr>
          <w:tab/>
        </w:r>
        <w:r>
          <w:rPr>
            <w:rFonts w:ascii="Arial" w:hAnsi="Arial" w:cs="Arial"/>
            <w:sz w:val="28"/>
            <w:szCs w:val="28"/>
          </w:rPr>
          <w:t xml:space="preserve">Plan detallado: Ver documento anexo </w:t>
        </w:r>
        <w:r w:rsidRPr="004C701E">
          <w:rPr>
            <w:rFonts w:ascii="Arial" w:hAnsi="Arial" w:cs="Arial"/>
            <w:b/>
            <w:i/>
            <w:sz w:val="28"/>
            <w:szCs w:val="28"/>
          </w:rPr>
          <w:t>“Plan de Proyecto Torres-Cardenas.mpp”</w:t>
        </w:r>
        <w:r>
          <w:rPr>
            <w:rFonts w:ascii="Arial" w:hAnsi="Arial" w:cs="Arial"/>
            <w:b/>
            <w:i/>
            <w:sz w:val="28"/>
            <w:szCs w:val="28"/>
          </w:rPr>
          <w:t>.</w:t>
        </w:r>
      </w:ins>
    </w:p>
    <w:p w14:paraId="1812452B" w14:textId="77777777" w:rsidR="004C701E" w:rsidRPr="004C701E" w:rsidRDefault="004C701E" w:rsidP="007939E8">
      <w:pPr>
        <w:rPr>
          <w:ins w:id="1561" w:author="Solsire Torres-Ignacio Cardenas" w:date="2012-01-19T01:29:00Z"/>
          <w:rFonts w:ascii="Arial" w:hAnsi="Arial" w:cs="Arial"/>
          <w:sz w:val="28"/>
          <w:szCs w:val="28"/>
        </w:rPr>
      </w:pPr>
    </w:p>
    <w:p w14:paraId="0FF43A4C" w14:textId="77777777" w:rsidR="004C701E" w:rsidRPr="004C701E" w:rsidRDefault="004C701E" w:rsidP="007939E8">
      <w:pPr>
        <w:rPr>
          <w:ins w:id="1562" w:author="Solsire Torres-Ignacio Cardenas" w:date="2012-01-19T01:29:00Z"/>
          <w:rFonts w:ascii="Arial" w:hAnsi="Arial" w:cs="Arial"/>
          <w:sz w:val="28"/>
          <w:szCs w:val="28"/>
        </w:rPr>
      </w:pPr>
      <w:ins w:id="1563" w:author="Solsire Torres-Ignacio Cardenas" w:date="2012-01-19T01:29:00Z">
        <w:r>
          <w:rPr>
            <w:rFonts w:ascii="Arial" w:hAnsi="Arial" w:cs="Arial"/>
            <w:b/>
            <w:i/>
            <w:sz w:val="28"/>
            <w:szCs w:val="28"/>
          </w:rPr>
          <w:tab/>
        </w:r>
      </w:ins>
    </w:p>
    <w:p w14:paraId="276D2783" w14:textId="77777777" w:rsidR="007939E8" w:rsidRPr="007939E8" w:rsidRDefault="007939E8" w:rsidP="007939E8">
      <w:pPr>
        <w:rPr>
          <w:ins w:id="1564" w:author="Solsire Torres-Ignacio Cardenas" w:date="2012-01-19T01:29:00Z"/>
        </w:rPr>
      </w:pPr>
      <w:ins w:id="1565" w:author="Solsire Torres-Ignacio Cardenas" w:date="2012-01-19T01:29:00Z">
        <w:r>
          <w:br w:type="page"/>
        </w:r>
      </w:ins>
    </w:p>
    <w:p w14:paraId="2191A562" w14:textId="77777777" w:rsidR="00142704" w:rsidRDefault="00142704" w:rsidP="00BB65D4">
      <w:pPr>
        <w:pStyle w:val="Heading1"/>
        <w:rPr>
          <w:ins w:id="1566" w:author="Solsire Torres-Ignacio Cardenas" w:date="2012-01-19T01:29:00Z"/>
        </w:rPr>
      </w:pPr>
      <w:bookmarkStart w:id="1567" w:name="_Toc188551266"/>
      <w:ins w:id="1568" w:author="Solsire Torres-Ignacio Cardenas" w:date="2012-01-19T01:29:00Z">
        <w:r w:rsidRPr="001A64F5">
          <w:rPr>
            <w:highlight w:val="yellow"/>
          </w:rPr>
          <w:lastRenderedPageBreak/>
          <w:t xml:space="preserve">Proceso de </w:t>
        </w:r>
        <w:r w:rsidR="00E27A5F" w:rsidRPr="001A64F5">
          <w:rPr>
            <w:highlight w:val="yellow"/>
          </w:rPr>
          <w:t>Gestión</w:t>
        </w:r>
        <w:r w:rsidRPr="001A64F5">
          <w:rPr>
            <w:highlight w:val="yellow"/>
          </w:rPr>
          <w:t xml:space="preserve"> de Costos</w:t>
        </w:r>
        <w:bookmarkEnd w:id="1567"/>
      </w:ins>
    </w:p>
    <w:p w14:paraId="6B825D71" w14:textId="77777777" w:rsidR="00142704" w:rsidRDefault="00142704" w:rsidP="00142704">
      <w:pPr>
        <w:rPr>
          <w:ins w:id="1569" w:author="Solsire Torres-Ignacio Cardenas" w:date="2012-01-19T01:29:00Z"/>
        </w:rPr>
      </w:pPr>
    </w:p>
    <w:p w14:paraId="0347A4C7" w14:textId="77777777" w:rsidR="00142704" w:rsidRDefault="00142704" w:rsidP="00D63CFA">
      <w:pPr>
        <w:jc w:val="both"/>
        <w:rPr>
          <w:ins w:id="1570" w:author="Solsire Torres-Ignacio Cardenas" w:date="2012-01-19T01:29:00Z"/>
          <w:rFonts w:ascii="Arial" w:hAnsi="Arial" w:cs="Arial"/>
          <w:sz w:val="28"/>
          <w:szCs w:val="28"/>
          <w:lang w:val="es-ES_tradnl"/>
        </w:rPr>
      </w:pPr>
      <w:ins w:id="1571" w:author="Solsire Torres-Ignacio Cardenas" w:date="2012-01-19T01:29:00Z">
        <w:r>
          <w:tab/>
        </w:r>
        <w:r w:rsidR="0070165F">
          <w:rPr>
            <w:rFonts w:ascii="Arial" w:hAnsi="Arial" w:cs="Arial"/>
            <w:sz w:val="28"/>
            <w:szCs w:val="28"/>
            <w:lang w:val="es-ES_tradnl"/>
          </w:rPr>
          <w:t xml:space="preserve">La estimación de las horas de trabajo necesarias para realizar las actividades del proyecto será en horas; para la estimación de los costos se tienen </w:t>
        </w:r>
        <w:r w:rsidR="00B13202">
          <w:rPr>
            <w:rFonts w:ascii="Arial" w:hAnsi="Arial" w:cs="Arial"/>
            <w:sz w:val="28"/>
            <w:szCs w:val="28"/>
            <w:lang w:val="es-ES_tradnl"/>
          </w:rPr>
          <w:t xml:space="preserve">las siguientes tablas que definen las relaciones de tiempo costo </w:t>
        </w:r>
      </w:ins>
    </w:p>
    <w:p w14:paraId="6E8908FB" w14:textId="77777777" w:rsidR="001A231C" w:rsidRDefault="001A231C" w:rsidP="00142704">
      <w:pPr>
        <w:rPr>
          <w:ins w:id="1572" w:author="Solsire Torres-Ignacio Cardenas" w:date="2012-01-19T01:29:00Z"/>
          <w:rFonts w:ascii="Arial" w:hAnsi="Arial" w:cs="Arial"/>
          <w:b/>
          <w:sz w:val="28"/>
          <w:szCs w:val="28"/>
          <w:lang w:val="es-ES_tradnl"/>
        </w:rPr>
      </w:pPr>
      <w:ins w:id="1573" w:author="Solsire Torres-Ignacio Cardenas" w:date="2012-01-19T01:29:00Z">
        <w:r>
          <w:rPr>
            <w:rFonts w:ascii="Arial" w:hAnsi="Arial" w:cs="Arial"/>
            <w:b/>
            <w:sz w:val="28"/>
            <w:szCs w:val="28"/>
            <w:lang w:val="es-ES_tradnl"/>
          </w:rPr>
          <w:t>Tabla de horas laborales estimadas</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5148"/>
        <w:gridCol w:w="3496"/>
      </w:tblGrid>
      <w:tr w:rsidR="001A231C" w:rsidRPr="00521F85" w14:paraId="350ACF32" w14:textId="77777777" w:rsidTr="00426B23">
        <w:trPr>
          <w:jc w:val="center"/>
          <w:ins w:id="1574" w:author="Solsire Torres-Ignacio Cardenas" w:date="2012-01-19T01:29:00Z"/>
        </w:trPr>
        <w:tc>
          <w:tcPr>
            <w:tcW w:w="5148" w:type="dxa"/>
            <w:tcBorders>
              <w:right w:val="nil"/>
            </w:tcBorders>
            <w:shd w:val="clear" w:color="auto" w:fill="4F81BD"/>
          </w:tcPr>
          <w:p w14:paraId="1A2A8936" w14:textId="77777777" w:rsidR="001A231C" w:rsidRPr="005F0D00" w:rsidRDefault="001A231C" w:rsidP="00426B23">
            <w:pPr>
              <w:jc w:val="both"/>
              <w:rPr>
                <w:ins w:id="1575" w:author="Solsire Torres-Ignacio Cardenas" w:date="2012-01-19T01:29:00Z"/>
                <w:rFonts w:ascii="Arial" w:hAnsi="Arial" w:cs="Arial"/>
                <w:b/>
                <w:bCs/>
                <w:color w:val="FFFFFF"/>
                <w:lang w:val="es-VE"/>
              </w:rPr>
            </w:pPr>
            <w:ins w:id="1576" w:author="Solsire Torres-Ignacio Cardenas" w:date="2012-01-19T01:29:00Z">
              <w:r w:rsidRPr="005F0D00">
                <w:rPr>
                  <w:rFonts w:ascii="Arial" w:hAnsi="Arial" w:cs="Arial"/>
                  <w:b/>
                  <w:bCs/>
                  <w:color w:val="FFFFFF"/>
                  <w:lang w:val="es-VE"/>
                </w:rPr>
                <w:t>Horas laborales por día</w:t>
              </w:r>
            </w:ins>
          </w:p>
        </w:tc>
        <w:tc>
          <w:tcPr>
            <w:tcW w:w="3496" w:type="dxa"/>
            <w:tcBorders>
              <w:left w:val="nil"/>
            </w:tcBorders>
            <w:shd w:val="clear" w:color="auto" w:fill="4F81BD"/>
          </w:tcPr>
          <w:p w14:paraId="6CDEA91E" w14:textId="77777777" w:rsidR="001A231C" w:rsidRPr="005F0D00" w:rsidRDefault="001A231C" w:rsidP="00426B23">
            <w:pPr>
              <w:jc w:val="center"/>
              <w:rPr>
                <w:ins w:id="1577" w:author="Solsire Torres-Ignacio Cardenas" w:date="2012-01-19T01:29:00Z"/>
                <w:rFonts w:ascii="Arial" w:hAnsi="Arial" w:cs="Arial"/>
                <w:b/>
                <w:bCs/>
                <w:color w:val="FFFFFF"/>
                <w:lang w:val="es-VE"/>
              </w:rPr>
            </w:pPr>
            <w:ins w:id="1578" w:author="Solsire Torres-Ignacio Cardenas" w:date="2012-01-19T01:29:00Z">
              <w:r>
                <w:rPr>
                  <w:rFonts w:ascii="Arial" w:hAnsi="Arial" w:cs="Arial"/>
                  <w:b/>
                  <w:bCs/>
                  <w:color w:val="FFFFFF"/>
                  <w:lang w:val="es-VE"/>
                </w:rPr>
                <w:t>6</w:t>
              </w:r>
            </w:ins>
          </w:p>
        </w:tc>
      </w:tr>
      <w:tr w:rsidR="001A231C" w:rsidRPr="00521F85" w14:paraId="02DA97B1" w14:textId="77777777" w:rsidTr="00426B23">
        <w:trPr>
          <w:jc w:val="center"/>
          <w:ins w:id="1579" w:author="Solsire Torres-Ignacio Cardenas" w:date="2012-01-19T01:29:00Z"/>
        </w:trPr>
        <w:tc>
          <w:tcPr>
            <w:tcW w:w="5148" w:type="dxa"/>
            <w:tcBorders>
              <w:right w:val="nil"/>
            </w:tcBorders>
            <w:shd w:val="clear" w:color="auto" w:fill="D3DFEE"/>
          </w:tcPr>
          <w:p w14:paraId="7ABB8F32" w14:textId="77777777" w:rsidR="001A231C" w:rsidRPr="005F0D00" w:rsidRDefault="001A231C" w:rsidP="00426B23">
            <w:pPr>
              <w:jc w:val="both"/>
              <w:rPr>
                <w:ins w:id="1580" w:author="Solsire Torres-Ignacio Cardenas" w:date="2012-01-19T01:29:00Z"/>
                <w:rFonts w:ascii="Arial" w:hAnsi="Arial" w:cs="Arial"/>
                <w:b/>
                <w:bCs/>
                <w:lang w:val="es-VE"/>
              </w:rPr>
            </w:pPr>
            <w:ins w:id="1581" w:author="Solsire Torres-Ignacio Cardenas" w:date="2012-01-19T01:29:00Z">
              <w:r w:rsidRPr="005F0D00">
                <w:rPr>
                  <w:rFonts w:ascii="Arial" w:hAnsi="Arial" w:cs="Arial"/>
                  <w:b/>
                  <w:bCs/>
                  <w:lang w:val="es-VE"/>
                </w:rPr>
                <w:t>Horas laborales a la semana</w:t>
              </w:r>
            </w:ins>
          </w:p>
        </w:tc>
        <w:tc>
          <w:tcPr>
            <w:tcW w:w="3496" w:type="dxa"/>
            <w:tcBorders>
              <w:left w:val="nil"/>
            </w:tcBorders>
            <w:shd w:val="clear" w:color="auto" w:fill="D3DFEE"/>
          </w:tcPr>
          <w:p w14:paraId="08716FCC" w14:textId="77777777" w:rsidR="001A231C" w:rsidRPr="005F0D00" w:rsidRDefault="001A231C" w:rsidP="00426B23">
            <w:pPr>
              <w:jc w:val="center"/>
              <w:rPr>
                <w:ins w:id="1582" w:author="Solsire Torres-Ignacio Cardenas" w:date="2012-01-19T01:29:00Z"/>
                <w:rFonts w:ascii="Arial" w:hAnsi="Arial" w:cs="Arial"/>
                <w:b/>
                <w:bCs/>
                <w:lang w:val="es-VE"/>
              </w:rPr>
            </w:pPr>
            <w:ins w:id="1583" w:author="Solsire Torres-Ignacio Cardenas" w:date="2012-01-19T01:29:00Z">
              <w:r>
                <w:rPr>
                  <w:rFonts w:ascii="Arial" w:hAnsi="Arial" w:cs="Arial"/>
                  <w:b/>
                  <w:bCs/>
                  <w:lang w:val="es-VE"/>
                </w:rPr>
                <w:t>30</w:t>
              </w:r>
            </w:ins>
          </w:p>
        </w:tc>
      </w:tr>
      <w:tr w:rsidR="001A231C" w:rsidRPr="00521F85" w14:paraId="4FB5BB19" w14:textId="77777777" w:rsidTr="00426B23">
        <w:trPr>
          <w:jc w:val="center"/>
          <w:ins w:id="1584" w:author="Solsire Torres-Ignacio Cardenas" w:date="2012-01-19T01:29:00Z"/>
        </w:trPr>
        <w:tc>
          <w:tcPr>
            <w:tcW w:w="5148" w:type="dxa"/>
            <w:tcBorders>
              <w:right w:val="nil"/>
            </w:tcBorders>
          </w:tcPr>
          <w:p w14:paraId="16FA05B8" w14:textId="77777777" w:rsidR="001A231C" w:rsidRPr="005F0D00" w:rsidRDefault="001A231C" w:rsidP="00426B23">
            <w:pPr>
              <w:jc w:val="both"/>
              <w:rPr>
                <w:ins w:id="1585" w:author="Solsire Torres-Ignacio Cardenas" w:date="2012-01-19T01:29:00Z"/>
                <w:rFonts w:ascii="Arial" w:hAnsi="Arial" w:cs="Arial"/>
                <w:b/>
                <w:bCs/>
                <w:lang w:val="es-VE"/>
              </w:rPr>
            </w:pPr>
            <w:ins w:id="1586" w:author="Solsire Torres-Ignacio Cardenas" w:date="2012-01-19T01:29:00Z">
              <w:r>
                <w:rPr>
                  <w:rFonts w:ascii="Arial" w:hAnsi="Arial" w:cs="Arial"/>
                  <w:b/>
                  <w:bCs/>
                  <w:lang w:val="es-VE"/>
                </w:rPr>
                <w:t>Horas laborales al mes (22</w:t>
              </w:r>
              <w:r w:rsidRPr="005F0D00">
                <w:rPr>
                  <w:rFonts w:ascii="Arial" w:hAnsi="Arial" w:cs="Arial"/>
                  <w:b/>
                  <w:bCs/>
                  <w:lang w:val="es-VE"/>
                </w:rPr>
                <w:t xml:space="preserve"> días)</w:t>
              </w:r>
            </w:ins>
          </w:p>
        </w:tc>
        <w:tc>
          <w:tcPr>
            <w:tcW w:w="3496" w:type="dxa"/>
            <w:tcBorders>
              <w:left w:val="nil"/>
            </w:tcBorders>
          </w:tcPr>
          <w:p w14:paraId="10BA21F7" w14:textId="77777777" w:rsidR="001A231C" w:rsidRPr="005F0D00" w:rsidRDefault="001A231C" w:rsidP="00426B23">
            <w:pPr>
              <w:jc w:val="center"/>
              <w:rPr>
                <w:ins w:id="1587" w:author="Solsire Torres-Ignacio Cardenas" w:date="2012-01-19T01:29:00Z"/>
                <w:rFonts w:ascii="Arial" w:hAnsi="Arial" w:cs="Arial"/>
                <w:b/>
                <w:bCs/>
                <w:lang w:val="es-VE"/>
              </w:rPr>
            </w:pPr>
            <w:ins w:id="1588" w:author="Solsire Torres-Ignacio Cardenas" w:date="2012-01-19T01:29:00Z">
              <w:r w:rsidRPr="005F0D00">
                <w:rPr>
                  <w:rFonts w:ascii="Arial" w:hAnsi="Arial" w:cs="Arial"/>
                  <w:b/>
                  <w:bCs/>
                  <w:lang w:val="es-VE"/>
                </w:rPr>
                <w:t>1</w:t>
              </w:r>
              <w:r>
                <w:rPr>
                  <w:rFonts w:ascii="Arial" w:hAnsi="Arial" w:cs="Arial"/>
                  <w:b/>
                  <w:bCs/>
                  <w:lang w:val="es-VE"/>
                </w:rPr>
                <w:t>32</w:t>
              </w:r>
            </w:ins>
          </w:p>
        </w:tc>
      </w:tr>
      <w:tr w:rsidR="001A231C" w:rsidRPr="00521F85" w14:paraId="0C9EFB4B" w14:textId="77777777" w:rsidTr="00426B23">
        <w:trPr>
          <w:jc w:val="center"/>
          <w:ins w:id="1589" w:author="Solsire Torres-Ignacio Cardenas" w:date="2012-01-19T01:29:00Z"/>
        </w:trPr>
        <w:tc>
          <w:tcPr>
            <w:tcW w:w="5148" w:type="dxa"/>
            <w:tcBorders>
              <w:top w:val="double" w:sz="6" w:space="0" w:color="7BA0CD"/>
              <w:right w:val="nil"/>
            </w:tcBorders>
          </w:tcPr>
          <w:p w14:paraId="09D79B08" w14:textId="715CFAB7" w:rsidR="001A231C" w:rsidRPr="005F0D00" w:rsidRDefault="001A64F5" w:rsidP="00426B23">
            <w:pPr>
              <w:jc w:val="both"/>
              <w:rPr>
                <w:ins w:id="1590" w:author="Solsire Torres-Ignacio Cardenas" w:date="2012-01-19T01:29:00Z"/>
                <w:rFonts w:ascii="Arial" w:hAnsi="Arial" w:cs="Arial"/>
                <w:b/>
                <w:bCs/>
                <w:lang w:val="es-VE"/>
              </w:rPr>
            </w:pPr>
            <w:ins w:id="1591" w:author="Solsire Torres-Ignacio Cardenas" w:date="2012-01-19T01:29:00Z">
              <w:r>
                <w:rPr>
                  <w:rFonts w:ascii="Arial" w:hAnsi="Arial" w:cs="Arial"/>
                  <w:b/>
                  <w:bCs/>
                  <w:lang w:val="es-VE"/>
                </w:rPr>
                <w:t>Total h</w:t>
              </w:r>
              <w:r w:rsidR="001A231C" w:rsidRPr="005F0D00">
                <w:rPr>
                  <w:rFonts w:ascii="Arial" w:hAnsi="Arial" w:cs="Arial"/>
                  <w:b/>
                  <w:bCs/>
                  <w:lang w:val="es-VE"/>
                </w:rPr>
                <w:t>oras laborales estimadas para el proyecto</w:t>
              </w:r>
            </w:ins>
          </w:p>
        </w:tc>
        <w:tc>
          <w:tcPr>
            <w:tcW w:w="3496" w:type="dxa"/>
            <w:tcBorders>
              <w:top w:val="double" w:sz="6" w:space="0" w:color="7BA0CD"/>
              <w:left w:val="nil"/>
            </w:tcBorders>
          </w:tcPr>
          <w:p w14:paraId="2F63396E" w14:textId="77777777" w:rsidR="001A231C" w:rsidRPr="005F0D00" w:rsidRDefault="005B5941" w:rsidP="00426B23">
            <w:pPr>
              <w:tabs>
                <w:tab w:val="left" w:pos="1425"/>
                <w:tab w:val="center" w:pos="1640"/>
              </w:tabs>
              <w:jc w:val="center"/>
              <w:rPr>
                <w:ins w:id="1592" w:author="Solsire Torres-Ignacio Cardenas" w:date="2012-01-19T01:29:00Z"/>
                <w:rFonts w:ascii="Arial" w:hAnsi="Arial" w:cs="Arial"/>
                <w:b/>
                <w:bCs/>
                <w:lang w:val="es-VE"/>
              </w:rPr>
            </w:pPr>
            <w:ins w:id="1593" w:author="Solsire Torres-Ignacio Cardenas" w:date="2012-01-19T01:29:00Z">
              <w:r>
                <w:rPr>
                  <w:rFonts w:ascii="Arial" w:hAnsi="Arial" w:cs="Arial"/>
                  <w:b/>
                  <w:bCs/>
                  <w:lang w:val="es-VE"/>
                </w:rPr>
                <w:t>2029</w:t>
              </w:r>
              <w:r w:rsidR="001A231C">
                <w:rPr>
                  <w:rFonts w:ascii="Arial" w:hAnsi="Arial" w:cs="Arial"/>
                  <w:b/>
                  <w:bCs/>
                  <w:lang w:val="es-VE"/>
                </w:rPr>
                <w:t>,2</w:t>
              </w:r>
              <w:r>
                <w:rPr>
                  <w:rFonts w:ascii="Arial" w:hAnsi="Arial" w:cs="Arial"/>
                  <w:b/>
                  <w:bCs/>
                  <w:lang w:val="es-VE"/>
                </w:rPr>
                <w:t>2</w:t>
              </w:r>
            </w:ins>
          </w:p>
        </w:tc>
      </w:tr>
    </w:tbl>
    <w:p w14:paraId="4A1B26EA" w14:textId="77777777" w:rsidR="00540218" w:rsidRDefault="00540218" w:rsidP="00142704">
      <w:pPr>
        <w:rPr>
          <w:ins w:id="1594" w:author="Solsire Torres-Ignacio Cardenas" w:date="2012-01-19T01:29:00Z"/>
          <w:b/>
        </w:rPr>
      </w:pPr>
    </w:p>
    <w:p w14:paraId="0EB0C178" w14:textId="77777777" w:rsidR="00540218" w:rsidRDefault="00540218" w:rsidP="00DC5728">
      <w:pPr>
        <w:jc w:val="both"/>
        <w:rPr>
          <w:ins w:id="1595" w:author="Solsire Torres-Ignacio Cardenas" w:date="2012-01-19T01:29:00Z"/>
          <w:rFonts w:ascii="Arial" w:hAnsi="Arial" w:cs="Arial"/>
          <w:sz w:val="28"/>
          <w:szCs w:val="28"/>
          <w:lang w:val="es-ES_tradnl"/>
        </w:rPr>
      </w:pPr>
      <w:ins w:id="1596" w:author="Solsire Torres-Ignacio Cardenas" w:date="2012-01-19T01:29:00Z">
        <w:r>
          <w:rPr>
            <w:rFonts w:ascii="Arial" w:hAnsi="Arial" w:cs="Arial"/>
            <w:sz w:val="28"/>
            <w:szCs w:val="28"/>
            <w:lang w:val="es-ES_tradnl"/>
          </w:rPr>
          <w:tab/>
          <w:t xml:space="preserve">Se estima que el proyecto se realizara en cinco meses y medio, aproximadamente veintidós semanas. Los costos y el tiempo están basados en la estructura de desglose de trabajo (EDT/WBS) que se adjunta en el presente documento. </w:t>
        </w:r>
      </w:ins>
    </w:p>
    <w:p w14:paraId="2DFABFA2" w14:textId="77777777" w:rsidR="00540218" w:rsidRDefault="00540218" w:rsidP="00540218">
      <w:pPr>
        <w:rPr>
          <w:ins w:id="1597" w:author="Solsire Torres-Ignacio Cardenas" w:date="2012-01-19T01:29:00Z"/>
          <w:rFonts w:ascii="Arial" w:hAnsi="Arial" w:cs="Arial"/>
          <w:sz w:val="28"/>
          <w:szCs w:val="28"/>
          <w:lang w:val="es-ES_tradnl"/>
        </w:rPr>
      </w:pPr>
    </w:p>
    <w:p w14:paraId="079675AF" w14:textId="77777777" w:rsidR="00540218" w:rsidRDefault="00EC07F6" w:rsidP="00540218">
      <w:pPr>
        <w:rPr>
          <w:ins w:id="1598" w:author="Solsire Torres-Ignacio Cardenas" w:date="2012-01-19T01:29:00Z"/>
          <w:rFonts w:ascii="Arial" w:hAnsi="Arial" w:cs="Arial"/>
          <w:b/>
          <w:sz w:val="28"/>
          <w:szCs w:val="28"/>
          <w:lang w:val="es-ES_tradnl"/>
        </w:rPr>
      </w:pPr>
      <w:ins w:id="1599" w:author="Solsire Torres-Ignacio Cardenas" w:date="2012-01-19T01:29:00Z">
        <w:r>
          <w:rPr>
            <w:rFonts w:ascii="Arial" w:hAnsi="Arial" w:cs="Arial"/>
            <w:b/>
            <w:sz w:val="28"/>
            <w:szCs w:val="28"/>
            <w:lang w:val="es-ES_tradnl"/>
          </w:rPr>
          <w:t>Costo por hora</w:t>
        </w:r>
        <w:r w:rsidR="00540218">
          <w:rPr>
            <w:rFonts w:ascii="Arial" w:hAnsi="Arial" w:cs="Arial"/>
            <w:b/>
            <w:sz w:val="28"/>
            <w:szCs w:val="28"/>
            <w:lang w:val="es-ES_tradnl"/>
          </w:rPr>
          <w:t xml:space="preserve"> del capital humano </w:t>
        </w:r>
        <w:r w:rsidR="00EE5FC8">
          <w:rPr>
            <w:rFonts w:ascii="Arial" w:hAnsi="Arial" w:cs="Arial"/>
            <w:b/>
            <w:sz w:val="28"/>
            <w:szCs w:val="28"/>
            <w:lang w:val="es-ES_tradnl"/>
          </w:rPr>
          <w:t>para</w:t>
        </w:r>
        <w:r w:rsidR="00540218">
          <w:rPr>
            <w:rFonts w:ascii="Arial" w:hAnsi="Arial" w:cs="Arial"/>
            <w:b/>
            <w:sz w:val="28"/>
            <w:szCs w:val="28"/>
            <w:lang w:val="es-ES_tradnl"/>
          </w:rPr>
          <w:t xml:space="preserve"> el proyecto</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540218" w:rsidRPr="00521F85" w14:paraId="01248025" w14:textId="77777777" w:rsidTr="00426B23">
        <w:trPr>
          <w:jc w:val="center"/>
          <w:ins w:id="1600" w:author="Solsire Torres-Ignacio Cardenas" w:date="2012-01-19T01:29:00Z"/>
        </w:trPr>
        <w:tc>
          <w:tcPr>
            <w:tcW w:w="4322" w:type="dxa"/>
            <w:tcBorders>
              <w:right w:val="nil"/>
            </w:tcBorders>
            <w:shd w:val="clear" w:color="auto" w:fill="4F81BD"/>
          </w:tcPr>
          <w:p w14:paraId="322D6728" w14:textId="77777777" w:rsidR="00540218" w:rsidRPr="005F0D00" w:rsidRDefault="00540218" w:rsidP="00426B23">
            <w:pPr>
              <w:jc w:val="center"/>
              <w:rPr>
                <w:ins w:id="1601" w:author="Solsire Torres-Ignacio Cardenas" w:date="2012-01-19T01:29:00Z"/>
                <w:rFonts w:ascii="Arial" w:hAnsi="Arial" w:cs="Arial"/>
                <w:b/>
                <w:bCs/>
                <w:color w:val="FFFFFF"/>
                <w:lang w:val="es-VE"/>
              </w:rPr>
            </w:pPr>
            <w:ins w:id="1602" w:author="Solsire Torres-Ignacio Cardenas" w:date="2012-01-19T01:29:00Z">
              <w:r w:rsidRPr="005F0D00">
                <w:rPr>
                  <w:rFonts w:ascii="Arial" w:hAnsi="Arial" w:cs="Arial"/>
                  <w:b/>
                  <w:bCs/>
                  <w:color w:val="FFFFFF"/>
                  <w:lang w:val="es-VE"/>
                </w:rPr>
                <w:t>Rol</w:t>
              </w:r>
            </w:ins>
          </w:p>
        </w:tc>
        <w:tc>
          <w:tcPr>
            <w:tcW w:w="4322" w:type="dxa"/>
            <w:tcBorders>
              <w:left w:val="nil"/>
            </w:tcBorders>
            <w:shd w:val="clear" w:color="auto" w:fill="4F81BD"/>
          </w:tcPr>
          <w:p w14:paraId="12DB464C" w14:textId="77777777" w:rsidR="00540218" w:rsidRPr="005F0D00" w:rsidRDefault="00540218" w:rsidP="00426B23">
            <w:pPr>
              <w:jc w:val="center"/>
              <w:rPr>
                <w:ins w:id="1603" w:author="Solsire Torres-Ignacio Cardenas" w:date="2012-01-19T01:29:00Z"/>
                <w:rFonts w:ascii="Arial" w:hAnsi="Arial" w:cs="Arial"/>
                <w:b/>
                <w:bCs/>
                <w:color w:val="FFFFFF"/>
                <w:lang w:val="es-VE"/>
              </w:rPr>
            </w:pPr>
            <w:ins w:id="1604" w:author="Solsire Torres-Ignacio Cardenas" w:date="2012-01-19T01:29:00Z">
              <w:r w:rsidRPr="005F0D00">
                <w:rPr>
                  <w:rFonts w:ascii="Arial" w:hAnsi="Arial" w:cs="Arial"/>
                  <w:b/>
                  <w:bCs/>
                  <w:color w:val="FFFFFF"/>
                  <w:lang w:val="es-VE"/>
                </w:rPr>
                <w:t xml:space="preserve">Costo </w:t>
              </w:r>
            </w:ins>
          </w:p>
        </w:tc>
      </w:tr>
      <w:tr w:rsidR="00540218" w:rsidRPr="00521F85" w14:paraId="43526343" w14:textId="77777777" w:rsidTr="00426B23">
        <w:trPr>
          <w:jc w:val="center"/>
          <w:ins w:id="1605" w:author="Solsire Torres-Ignacio Cardenas" w:date="2012-01-19T01:29:00Z"/>
        </w:trPr>
        <w:tc>
          <w:tcPr>
            <w:tcW w:w="4322" w:type="dxa"/>
            <w:tcBorders>
              <w:right w:val="nil"/>
            </w:tcBorders>
            <w:shd w:val="clear" w:color="auto" w:fill="D3DFEE"/>
          </w:tcPr>
          <w:p w14:paraId="7054B732" w14:textId="77777777" w:rsidR="00540218" w:rsidRPr="005F0D00" w:rsidRDefault="00540218" w:rsidP="00426B23">
            <w:pPr>
              <w:jc w:val="center"/>
              <w:rPr>
                <w:ins w:id="1606" w:author="Solsire Torres-Ignacio Cardenas" w:date="2012-01-19T01:29:00Z"/>
                <w:rFonts w:ascii="Arial" w:hAnsi="Arial" w:cs="Arial"/>
                <w:b/>
                <w:bCs/>
                <w:lang w:val="es-VE"/>
              </w:rPr>
            </w:pPr>
            <w:ins w:id="1607" w:author="Solsire Torres-Ignacio Cardenas" w:date="2012-01-19T01:29:00Z">
              <w:r w:rsidRPr="005F0D00">
                <w:rPr>
                  <w:rFonts w:ascii="Arial" w:hAnsi="Arial" w:cs="Arial"/>
                  <w:b/>
                  <w:bCs/>
                  <w:lang w:val="es-VE"/>
                </w:rPr>
                <w:t>Gerente de proyecto</w:t>
              </w:r>
            </w:ins>
          </w:p>
        </w:tc>
        <w:tc>
          <w:tcPr>
            <w:tcW w:w="4322" w:type="dxa"/>
            <w:tcBorders>
              <w:left w:val="nil"/>
            </w:tcBorders>
            <w:shd w:val="clear" w:color="auto" w:fill="D3DFEE"/>
          </w:tcPr>
          <w:p w14:paraId="7D04FC5C" w14:textId="77777777" w:rsidR="00540218" w:rsidRPr="005F0D00" w:rsidRDefault="00C01AA3" w:rsidP="00426B23">
            <w:pPr>
              <w:jc w:val="center"/>
              <w:rPr>
                <w:ins w:id="1608" w:author="Solsire Torres-Ignacio Cardenas" w:date="2012-01-19T01:29:00Z"/>
                <w:rFonts w:ascii="Arial" w:hAnsi="Arial" w:cs="Arial"/>
                <w:b/>
                <w:bCs/>
                <w:lang w:val="es-VE"/>
              </w:rPr>
            </w:pPr>
            <w:ins w:id="1609" w:author="Solsire Torres-Ignacio Cardenas" w:date="2012-01-19T01:29:00Z">
              <w:r>
                <w:rPr>
                  <w:rFonts w:ascii="Arial" w:hAnsi="Arial" w:cs="Arial"/>
                  <w:b/>
                  <w:bCs/>
                  <w:lang w:val="es-VE"/>
                </w:rPr>
                <w:t>76</w:t>
              </w:r>
              <w:r w:rsidR="00540218" w:rsidRPr="005F0D00">
                <w:rPr>
                  <w:rFonts w:ascii="Arial" w:hAnsi="Arial" w:cs="Arial"/>
                  <w:b/>
                  <w:bCs/>
                  <w:lang w:val="es-VE"/>
                </w:rPr>
                <w:t xml:space="preserve"> Bs. Por hora</w:t>
              </w:r>
            </w:ins>
          </w:p>
        </w:tc>
      </w:tr>
      <w:tr w:rsidR="00540218" w:rsidRPr="00521F85" w14:paraId="53155685" w14:textId="77777777" w:rsidTr="00426B23">
        <w:trPr>
          <w:jc w:val="center"/>
          <w:ins w:id="1610" w:author="Solsire Torres-Ignacio Cardenas" w:date="2012-01-19T01:29:00Z"/>
        </w:trPr>
        <w:tc>
          <w:tcPr>
            <w:tcW w:w="4322" w:type="dxa"/>
            <w:tcBorders>
              <w:right w:val="nil"/>
            </w:tcBorders>
          </w:tcPr>
          <w:p w14:paraId="4AB6D556" w14:textId="77777777" w:rsidR="00540218" w:rsidRPr="005F0D00" w:rsidRDefault="00BA6142" w:rsidP="00426B23">
            <w:pPr>
              <w:jc w:val="center"/>
              <w:rPr>
                <w:ins w:id="1611" w:author="Solsire Torres-Ignacio Cardenas" w:date="2012-01-19T01:29:00Z"/>
                <w:rFonts w:ascii="Arial" w:hAnsi="Arial" w:cs="Arial"/>
                <w:b/>
                <w:bCs/>
                <w:lang w:val="es-VE"/>
              </w:rPr>
            </w:pPr>
            <w:ins w:id="1612" w:author="Solsire Torres-Ignacio Cardenas" w:date="2012-01-19T01:29:00Z">
              <w:r>
                <w:rPr>
                  <w:rFonts w:ascii="Arial" w:hAnsi="Arial" w:cs="Arial"/>
                  <w:b/>
                  <w:bCs/>
                  <w:lang w:val="es-VE"/>
                </w:rPr>
                <w:t xml:space="preserve">Desarrollador </w:t>
              </w:r>
            </w:ins>
          </w:p>
        </w:tc>
        <w:tc>
          <w:tcPr>
            <w:tcW w:w="4322" w:type="dxa"/>
            <w:tcBorders>
              <w:left w:val="nil"/>
            </w:tcBorders>
          </w:tcPr>
          <w:p w14:paraId="63230F78" w14:textId="77777777" w:rsidR="00540218" w:rsidRPr="005F0D00" w:rsidRDefault="00C01AA3" w:rsidP="00426B23">
            <w:pPr>
              <w:jc w:val="center"/>
              <w:rPr>
                <w:ins w:id="1613" w:author="Solsire Torres-Ignacio Cardenas" w:date="2012-01-19T01:29:00Z"/>
                <w:rFonts w:ascii="Arial" w:hAnsi="Arial" w:cs="Arial"/>
                <w:b/>
                <w:bCs/>
                <w:lang w:val="es-VE"/>
              </w:rPr>
            </w:pPr>
            <w:ins w:id="1614" w:author="Solsire Torres-Ignacio Cardenas" w:date="2012-01-19T01:29:00Z">
              <w:r>
                <w:rPr>
                  <w:rFonts w:ascii="Arial" w:hAnsi="Arial" w:cs="Arial"/>
                  <w:b/>
                  <w:bCs/>
                  <w:lang w:val="es-VE"/>
                </w:rPr>
                <w:t>46</w:t>
              </w:r>
              <w:r w:rsidR="00540218" w:rsidRPr="005F0D00">
                <w:rPr>
                  <w:rFonts w:ascii="Arial" w:hAnsi="Arial" w:cs="Arial"/>
                  <w:b/>
                  <w:bCs/>
                  <w:lang w:val="es-VE"/>
                </w:rPr>
                <w:t xml:space="preserve"> Bs. Por hora</w:t>
              </w:r>
            </w:ins>
          </w:p>
        </w:tc>
      </w:tr>
      <w:tr w:rsidR="00540218" w:rsidRPr="00521F85" w14:paraId="69B643F6" w14:textId="77777777" w:rsidTr="00426B23">
        <w:trPr>
          <w:jc w:val="center"/>
          <w:ins w:id="1615" w:author="Solsire Torres-Ignacio Cardenas" w:date="2012-01-19T01:29:00Z"/>
        </w:trPr>
        <w:tc>
          <w:tcPr>
            <w:tcW w:w="4322" w:type="dxa"/>
            <w:tcBorders>
              <w:right w:val="nil"/>
            </w:tcBorders>
            <w:shd w:val="clear" w:color="auto" w:fill="D3DFEE"/>
          </w:tcPr>
          <w:p w14:paraId="74A503AE" w14:textId="77777777" w:rsidR="00BA6142" w:rsidRPr="005F0D00" w:rsidRDefault="00BA6142" w:rsidP="00BA6142">
            <w:pPr>
              <w:jc w:val="center"/>
              <w:rPr>
                <w:ins w:id="1616" w:author="Solsire Torres-Ignacio Cardenas" w:date="2012-01-19T01:29:00Z"/>
                <w:rFonts w:ascii="Arial" w:hAnsi="Arial" w:cs="Arial"/>
                <w:b/>
                <w:bCs/>
                <w:lang w:val="es-VE"/>
              </w:rPr>
            </w:pPr>
            <w:ins w:id="1617" w:author="Solsire Torres-Ignacio Cardenas" w:date="2012-01-19T01:29:00Z">
              <w:r>
                <w:rPr>
                  <w:rFonts w:ascii="Arial" w:hAnsi="Arial" w:cs="Arial"/>
                  <w:b/>
                  <w:bCs/>
                  <w:lang w:val="es-VE"/>
                </w:rPr>
                <w:t>Analista de Sistemas</w:t>
              </w:r>
            </w:ins>
          </w:p>
        </w:tc>
        <w:tc>
          <w:tcPr>
            <w:tcW w:w="4322" w:type="dxa"/>
            <w:tcBorders>
              <w:left w:val="nil"/>
            </w:tcBorders>
            <w:shd w:val="clear" w:color="auto" w:fill="D3DFEE"/>
          </w:tcPr>
          <w:p w14:paraId="798B2278" w14:textId="77777777" w:rsidR="00540218" w:rsidRPr="005F0D00" w:rsidRDefault="00C01AA3" w:rsidP="00426B23">
            <w:pPr>
              <w:jc w:val="center"/>
              <w:rPr>
                <w:ins w:id="1618" w:author="Solsire Torres-Ignacio Cardenas" w:date="2012-01-19T01:29:00Z"/>
                <w:rFonts w:ascii="Arial" w:hAnsi="Arial" w:cs="Arial"/>
                <w:b/>
                <w:bCs/>
                <w:lang w:val="es-VE"/>
              </w:rPr>
            </w:pPr>
            <w:ins w:id="1619" w:author="Solsire Torres-Ignacio Cardenas" w:date="2012-01-19T01:29:00Z">
              <w:r>
                <w:rPr>
                  <w:rFonts w:ascii="Arial" w:hAnsi="Arial" w:cs="Arial"/>
                  <w:b/>
                  <w:bCs/>
                  <w:lang w:val="es-VE"/>
                </w:rPr>
                <w:t>43</w:t>
              </w:r>
              <w:r w:rsidR="00540218" w:rsidRPr="005F0D00">
                <w:rPr>
                  <w:rFonts w:ascii="Arial" w:hAnsi="Arial" w:cs="Arial"/>
                  <w:b/>
                  <w:bCs/>
                  <w:lang w:val="es-VE"/>
                </w:rPr>
                <w:t xml:space="preserve"> Bs. Por hora</w:t>
              </w:r>
            </w:ins>
          </w:p>
        </w:tc>
      </w:tr>
      <w:tr w:rsidR="00540218" w:rsidRPr="00521F85" w14:paraId="7E3C2237" w14:textId="77777777" w:rsidTr="00426B23">
        <w:trPr>
          <w:jc w:val="center"/>
          <w:ins w:id="1620" w:author="Solsire Torres-Ignacio Cardenas" w:date="2012-01-19T01:29:00Z"/>
        </w:trPr>
        <w:tc>
          <w:tcPr>
            <w:tcW w:w="4322" w:type="dxa"/>
            <w:tcBorders>
              <w:right w:val="nil"/>
            </w:tcBorders>
          </w:tcPr>
          <w:p w14:paraId="105A23A4" w14:textId="77777777" w:rsidR="00540218" w:rsidRPr="005F0D00" w:rsidRDefault="00BA6142" w:rsidP="00426B23">
            <w:pPr>
              <w:jc w:val="center"/>
              <w:rPr>
                <w:ins w:id="1621" w:author="Solsire Torres-Ignacio Cardenas" w:date="2012-01-19T01:29:00Z"/>
                <w:rFonts w:ascii="Arial" w:hAnsi="Arial" w:cs="Arial"/>
                <w:b/>
                <w:bCs/>
                <w:lang w:val="es-VE"/>
              </w:rPr>
            </w:pPr>
            <w:ins w:id="1622" w:author="Solsire Torres-Ignacio Cardenas" w:date="2012-01-19T01:29:00Z">
              <w:r>
                <w:rPr>
                  <w:rFonts w:ascii="Arial" w:hAnsi="Arial" w:cs="Arial"/>
                  <w:b/>
                  <w:bCs/>
                  <w:lang w:val="es-VE"/>
                </w:rPr>
                <w:t>Tester</w:t>
              </w:r>
            </w:ins>
          </w:p>
        </w:tc>
        <w:tc>
          <w:tcPr>
            <w:tcW w:w="4322" w:type="dxa"/>
            <w:tcBorders>
              <w:left w:val="nil"/>
            </w:tcBorders>
          </w:tcPr>
          <w:p w14:paraId="6D15F3F0" w14:textId="77777777" w:rsidR="00540218" w:rsidRPr="005F0D00" w:rsidRDefault="000C4B48" w:rsidP="00426B23">
            <w:pPr>
              <w:jc w:val="center"/>
              <w:rPr>
                <w:ins w:id="1623" w:author="Solsire Torres-Ignacio Cardenas" w:date="2012-01-19T01:29:00Z"/>
                <w:rFonts w:ascii="Arial" w:hAnsi="Arial" w:cs="Arial"/>
                <w:b/>
                <w:bCs/>
                <w:lang w:val="es-VE"/>
              </w:rPr>
            </w:pPr>
            <w:ins w:id="1624" w:author="Solsire Torres-Ignacio Cardenas" w:date="2012-01-19T01:29:00Z">
              <w:r>
                <w:rPr>
                  <w:rFonts w:ascii="Arial" w:hAnsi="Arial" w:cs="Arial"/>
                  <w:b/>
                  <w:bCs/>
                  <w:lang w:val="es-VE"/>
                </w:rPr>
                <w:t>38</w:t>
              </w:r>
              <w:r w:rsidR="00540218" w:rsidRPr="005F0D00">
                <w:rPr>
                  <w:rFonts w:ascii="Arial" w:hAnsi="Arial" w:cs="Arial"/>
                  <w:b/>
                  <w:bCs/>
                  <w:lang w:val="es-VE"/>
                </w:rPr>
                <w:t xml:space="preserve"> Bs. Por hora</w:t>
              </w:r>
            </w:ins>
          </w:p>
        </w:tc>
      </w:tr>
      <w:tr w:rsidR="00540218" w:rsidRPr="00521F85" w14:paraId="10B81114" w14:textId="77777777" w:rsidTr="00426B23">
        <w:trPr>
          <w:jc w:val="center"/>
          <w:ins w:id="1625" w:author="Solsire Torres-Ignacio Cardenas" w:date="2012-01-19T01:29:00Z"/>
        </w:trPr>
        <w:tc>
          <w:tcPr>
            <w:tcW w:w="4322" w:type="dxa"/>
            <w:tcBorders>
              <w:right w:val="nil"/>
            </w:tcBorders>
            <w:shd w:val="clear" w:color="auto" w:fill="D3DFEE"/>
          </w:tcPr>
          <w:p w14:paraId="63F984B3" w14:textId="77777777" w:rsidR="00540218" w:rsidRPr="005F0D00" w:rsidRDefault="00BA6142" w:rsidP="00426B23">
            <w:pPr>
              <w:jc w:val="center"/>
              <w:rPr>
                <w:ins w:id="1626" w:author="Solsire Torres-Ignacio Cardenas" w:date="2012-01-19T01:29:00Z"/>
                <w:rFonts w:ascii="Arial" w:hAnsi="Arial" w:cs="Arial"/>
                <w:b/>
                <w:bCs/>
                <w:lang w:val="es-VE"/>
              </w:rPr>
            </w:pPr>
            <w:ins w:id="1627" w:author="Solsire Torres-Ignacio Cardenas" w:date="2012-01-19T01:29:00Z">
              <w:r>
                <w:rPr>
                  <w:rFonts w:ascii="Arial" w:hAnsi="Arial" w:cs="Arial"/>
                  <w:b/>
                  <w:bCs/>
                  <w:lang w:val="es-VE"/>
                </w:rPr>
                <w:t>Estadista</w:t>
              </w:r>
            </w:ins>
          </w:p>
        </w:tc>
        <w:tc>
          <w:tcPr>
            <w:tcW w:w="4322" w:type="dxa"/>
            <w:tcBorders>
              <w:left w:val="nil"/>
            </w:tcBorders>
            <w:shd w:val="clear" w:color="auto" w:fill="D3DFEE"/>
          </w:tcPr>
          <w:p w14:paraId="7664B671" w14:textId="77777777" w:rsidR="00540218" w:rsidRPr="005F0D00" w:rsidRDefault="00C01AA3" w:rsidP="00426B23">
            <w:pPr>
              <w:jc w:val="center"/>
              <w:rPr>
                <w:ins w:id="1628" w:author="Solsire Torres-Ignacio Cardenas" w:date="2012-01-19T01:29:00Z"/>
                <w:rFonts w:ascii="Arial" w:hAnsi="Arial" w:cs="Arial"/>
                <w:b/>
                <w:bCs/>
                <w:lang w:val="es-VE"/>
              </w:rPr>
            </w:pPr>
            <w:ins w:id="1629" w:author="Solsire Torres-Ignacio Cardenas" w:date="2012-01-19T01:29:00Z">
              <w:r>
                <w:rPr>
                  <w:rFonts w:ascii="Arial" w:hAnsi="Arial" w:cs="Arial"/>
                  <w:b/>
                  <w:bCs/>
                  <w:lang w:val="es-VE"/>
                </w:rPr>
                <w:t>24</w:t>
              </w:r>
              <w:r w:rsidR="00540218" w:rsidRPr="005F0D00">
                <w:rPr>
                  <w:rFonts w:ascii="Arial" w:hAnsi="Arial" w:cs="Arial"/>
                  <w:b/>
                  <w:bCs/>
                  <w:lang w:val="es-VE"/>
                </w:rPr>
                <w:t xml:space="preserve"> Bs. Por hora</w:t>
              </w:r>
            </w:ins>
          </w:p>
        </w:tc>
      </w:tr>
      <w:tr w:rsidR="00540218" w:rsidRPr="00521F85" w14:paraId="717413FE" w14:textId="77777777" w:rsidTr="00426B23">
        <w:trPr>
          <w:jc w:val="center"/>
          <w:ins w:id="1630" w:author="Solsire Torres-Ignacio Cardenas" w:date="2012-01-19T01:29:00Z"/>
        </w:trPr>
        <w:tc>
          <w:tcPr>
            <w:tcW w:w="4322" w:type="dxa"/>
            <w:tcBorders>
              <w:right w:val="nil"/>
            </w:tcBorders>
          </w:tcPr>
          <w:p w14:paraId="0073E1D8" w14:textId="77777777" w:rsidR="00540218" w:rsidRPr="005F0D00" w:rsidRDefault="00BA6142" w:rsidP="00426B23">
            <w:pPr>
              <w:jc w:val="center"/>
              <w:rPr>
                <w:ins w:id="1631" w:author="Solsire Torres-Ignacio Cardenas" w:date="2012-01-19T01:29:00Z"/>
                <w:rFonts w:ascii="Arial" w:hAnsi="Arial" w:cs="Arial"/>
                <w:b/>
                <w:bCs/>
                <w:lang w:val="es-VE"/>
              </w:rPr>
            </w:pPr>
            <w:ins w:id="1632" w:author="Solsire Torres-Ignacio Cardenas" w:date="2012-01-19T01:29:00Z">
              <w:r>
                <w:rPr>
                  <w:rFonts w:ascii="Arial" w:hAnsi="Arial" w:cs="Arial"/>
                  <w:b/>
                  <w:bCs/>
                  <w:lang w:val="es-VE"/>
                </w:rPr>
                <w:t>Administrador</w:t>
              </w:r>
            </w:ins>
          </w:p>
        </w:tc>
        <w:tc>
          <w:tcPr>
            <w:tcW w:w="4322" w:type="dxa"/>
            <w:tcBorders>
              <w:left w:val="nil"/>
            </w:tcBorders>
          </w:tcPr>
          <w:p w14:paraId="78ABCA12" w14:textId="77777777" w:rsidR="00540218" w:rsidRPr="005F0D00" w:rsidRDefault="00C01AA3" w:rsidP="00426B23">
            <w:pPr>
              <w:jc w:val="center"/>
              <w:rPr>
                <w:ins w:id="1633" w:author="Solsire Torres-Ignacio Cardenas" w:date="2012-01-19T01:29:00Z"/>
                <w:rFonts w:ascii="Arial" w:hAnsi="Arial" w:cs="Arial"/>
                <w:b/>
                <w:bCs/>
                <w:lang w:val="es-VE"/>
              </w:rPr>
            </w:pPr>
            <w:ins w:id="1634" w:author="Solsire Torres-Ignacio Cardenas" w:date="2012-01-19T01:29:00Z">
              <w:r>
                <w:rPr>
                  <w:rFonts w:ascii="Arial" w:hAnsi="Arial" w:cs="Arial"/>
                  <w:b/>
                  <w:bCs/>
                  <w:lang w:val="es-VE"/>
                </w:rPr>
                <w:t>38</w:t>
              </w:r>
              <w:r w:rsidR="00540218" w:rsidRPr="005F0D00">
                <w:rPr>
                  <w:rFonts w:ascii="Arial" w:hAnsi="Arial" w:cs="Arial"/>
                  <w:b/>
                  <w:bCs/>
                  <w:lang w:val="es-VE"/>
                </w:rPr>
                <w:t xml:space="preserve"> Bs. Por hora</w:t>
              </w:r>
            </w:ins>
          </w:p>
        </w:tc>
      </w:tr>
      <w:tr w:rsidR="00540218" w:rsidRPr="00521F85" w14:paraId="61E9EE35" w14:textId="77777777" w:rsidTr="00426B23">
        <w:trPr>
          <w:jc w:val="center"/>
          <w:ins w:id="1635" w:author="Solsire Torres-Ignacio Cardenas" w:date="2012-01-19T01:29:00Z"/>
        </w:trPr>
        <w:tc>
          <w:tcPr>
            <w:tcW w:w="4322" w:type="dxa"/>
            <w:tcBorders>
              <w:right w:val="nil"/>
            </w:tcBorders>
            <w:shd w:val="clear" w:color="auto" w:fill="D3DFEE"/>
          </w:tcPr>
          <w:p w14:paraId="0D2FDB9B" w14:textId="77777777" w:rsidR="00540218" w:rsidRPr="005F0D00" w:rsidRDefault="00BA6142" w:rsidP="00426B23">
            <w:pPr>
              <w:jc w:val="center"/>
              <w:rPr>
                <w:ins w:id="1636" w:author="Solsire Torres-Ignacio Cardenas" w:date="2012-01-19T01:29:00Z"/>
                <w:rFonts w:ascii="Arial" w:hAnsi="Arial" w:cs="Arial"/>
                <w:b/>
                <w:bCs/>
                <w:lang w:val="es-VE"/>
              </w:rPr>
            </w:pPr>
            <w:ins w:id="1637" w:author="Solsire Torres-Ignacio Cardenas" w:date="2012-01-19T01:29:00Z">
              <w:r>
                <w:rPr>
                  <w:rFonts w:ascii="Arial" w:hAnsi="Arial" w:cs="Arial"/>
                  <w:b/>
                  <w:bCs/>
                  <w:lang w:val="es-VE"/>
                </w:rPr>
                <w:t>Abogado</w:t>
              </w:r>
            </w:ins>
          </w:p>
        </w:tc>
        <w:tc>
          <w:tcPr>
            <w:tcW w:w="4322" w:type="dxa"/>
            <w:tcBorders>
              <w:left w:val="nil"/>
            </w:tcBorders>
            <w:shd w:val="clear" w:color="auto" w:fill="D3DFEE"/>
          </w:tcPr>
          <w:p w14:paraId="0008852E" w14:textId="77777777" w:rsidR="00540218" w:rsidRPr="005F0D00" w:rsidRDefault="00BA6142" w:rsidP="00426B23">
            <w:pPr>
              <w:jc w:val="center"/>
              <w:rPr>
                <w:ins w:id="1638" w:author="Solsire Torres-Ignacio Cardenas" w:date="2012-01-19T01:29:00Z"/>
                <w:rFonts w:ascii="Arial" w:hAnsi="Arial" w:cs="Arial"/>
                <w:b/>
                <w:bCs/>
                <w:lang w:val="es-VE"/>
              </w:rPr>
            </w:pPr>
            <w:ins w:id="1639" w:author="Solsire Torres-Ignacio Cardenas" w:date="2012-01-19T01:29:00Z">
              <w:r>
                <w:rPr>
                  <w:rFonts w:ascii="Arial" w:hAnsi="Arial" w:cs="Arial"/>
                  <w:b/>
                  <w:bCs/>
                  <w:lang w:val="es-VE"/>
                </w:rPr>
                <w:t>300</w:t>
              </w:r>
              <w:r w:rsidR="00540218" w:rsidRPr="005F0D00">
                <w:rPr>
                  <w:rFonts w:ascii="Arial" w:hAnsi="Arial" w:cs="Arial"/>
                  <w:b/>
                  <w:bCs/>
                  <w:lang w:val="es-VE"/>
                </w:rPr>
                <w:t xml:space="preserve"> Bs. Por hora</w:t>
              </w:r>
            </w:ins>
          </w:p>
        </w:tc>
      </w:tr>
    </w:tbl>
    <w:p w14:paraId="66643F72" w14:textId="77777777" w:rsidR="00BA6142" w:rsidRDefault="00BA6142" w:rsidP="00540218">
      <w:pPr>
        <w:rPr>
          <w:ins w:id="1640" w:author="Solsire Torres-Ignacio Cardenas" w:date="2012-01-19T01:29:00Z"/>
        </w:rPr>
      </w:pPr>
    </w:p>
    <w:p w14:paraId="2EE2D7E0" w14:textId="77777777" w:rsidR="00EC07F6" w:rsidRDefault="00EC07F6" w:rsidP="00540218">
      <w:pPr>
        <w:rPr>
          <w:ins w:id="1641" w:author="Solsire Torres-Ignacio Cardenas" w:date="2012-01-19T01:29:00Z"/>
        </w:rPr>
      </w:pPr>
    </w:p>
    <w:p w14:paraId="4F806F96" w14:textId="77777777" w:rsidR="00EC07F6" w:rsidRDefault="00EC07F6" w:rsidP="00540218">
      <w:pPr>
        <w:rPr>
          <w:ins w:id="1642" w:author="Solsire Torres-Ignacio Cardenas" w:date="2012-01-19T01:29:00Z"/>
        </w:rPr>
      </w:pPr>
    </w:p>
    <w:p w14:paraId="0D45A4B6" w14:textId="77777777" w:rsidR="00EC07F6" w:rsidRDefault="00EC07F6" w:rsidP="00540218">
      <w:pPr>
        <w:rPr>
          <w:ins w:id="1643" w:author="Solsire Torres-Ignacio Cardenas" w:date="2012-01-19T01:29:00Z"/>
          <w:rFonts w:ascii="Arial" w:hAnsi="Arial" w:cs="Arial"/>
          <w:b/>
          <w:sz w:val="28"/>
          <w:szCs w:val="28"/>
          <w:lang w:val="es-ES_tradnl"/>
        </w:rPr>
      </w:pPr>
      <w:ins w:id="1644" w:author="Solsire Torres-Ignacio Cardenas" w:date="2012-01-19T01:29:00Z">
        <w:r>
          <w:rPr>
            <w:rFonts w:ascii="Arial" w:hAnsi="Arial" w:cs="Arial"/>
            <w:b/>
            <w:sz w:val="28"/>
            <w:szCs w:val="28"/>
            <w:lang w:val="es-ES_tradnl"/>
          </w:rPr>
          <w:t>Costo del capital humano para el proyecto</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3237"/>
        <w:gridCol w:w="2870"/>
        <w:gridCol w:w="2613"/>
      </w:tblGrid>
      <w:tr w:rsidR="00EC07F6" w:rsidRPr="00521F85" w14:paraId="21A7AC2E" w14:textId="77777777" w:rsidTr="00EC07F6">
        <w:trPr>
          <w:jc w:val="center"/>
          <w:ins w:id="1645" w:author="Solsire Torres-Ignacio Cardenas" w:date="2012-01-19T01:29:00Z"/>
        </w:trPr>
        <w:tc>
          <w:tcPr>
            <w:tcW w:w="3237" w:type="dxa"/>
            <w:tcBorders>
              <w:right w:val="nil"/>
            </w:tcBorders>
            <w:shd w:val="clear" w:color="auto" w:fill="4F81BD"/>
          </w:tcPr>
          <w:p w14:paraId="43CC9E14" w14:textId="77777777" w:rsidR="00EC07F6" w:rsidRPr="005F0D00" w:rsidRDefault="00EC07F6" w:rsidP="00426B23">
            <w:pPr>
              <w:jc w:val="center"/>
              <w:rPr>
                <w:ins w:id="1646" w:author="Solsire Torres-Ignacio Cardenas" w:date="2012-01-19T01:29:00Z"/>
                <w:rFonts w:ascii="Arial" w:hAnsi="Arial" w:cs="Arial"/>
                <w:b/>
                <w:bCs/>
                <w:color w:val="FFFFFF"/>
                <w:lang w:val="es-VE"/>
              </w:rPr>
            </w:pPr>
            <w:ins w:id="1647" w:author="Solsire Torres-Ignacio Cardenas" w:date="2012-01-19T01:29:00Z">
              <w:r w:rsidRPr="005F0D00">
                <w:rPr>
                  <w:rFonts w:ascii="Arial" w:hAnsi="Arial" w:cs="Arial"/>
                  <w:b/>
                  <w:bCs/>
                  <w:color w:val="FFFFFF"/>
                  <w:lang w:val="es-VE"/>
                </w:rPr>
                <w:t>Rol</w:t>
              </w:r>
            </w:ins>
          </w:p>
        </w:tc>
        <w:tc>
          <w:tcPr>
            <w:tcW w:w="2870" w:type="dxa"/>
            <w:tcBorders>
              <w:left w:val="nil"/>
            </w:tcBorders>
            <w:shd w:val="clear" w:color="auto" w:fill="4F81BD"/>
          </w:tcPr>
          <w:p w14:paraId="1BD93571" w14:textId="77777777" w:rsidR="00EC07F6" w:rsidRPr="005F0D00" w:rsidRDefault="00EC07F6" w:rsidP="00426B23">
            <w:pPr>
              <w:jc w:val="center"/>
              <w:rPr>
                <w:ins w:id="1648" w:author="Solsire Torres-Ignacio Cardenas" w:date="2012-01-19T01:29:00Z"/>
                <w:rFonts w:ascii="Arial" w:hAnsi="Arial" w:cs="Arial"/>
                <w:b/>
                <w:bCs/>
                <w:color w:val="FFFFFF"/>
                <w:lang w:val="es-VE"/>
              </w:rPr>
            </w:pPr>
            <w:ins w:id="1649" w:author="Solsire Torres-Ignacio Cardenas" w:date="2012-01-19T01:29:00Z">
              <w:r>
                <w:rPr>
                  <w:rFonts w:ascii="Arial" w:hAnsi="Arial" w:cs="Arial"/>
                  <w:b/>
                  <w:bCs/>
                  <w:color w:val="FFFFFF"/>
                  <w:lang w:val="es-VE"/>
                </w:rPr>
                <w:t>Horas totales</w:t>
              </w:r>
              <w:r w:rsidR="00B80192">
                <w:rPr>
                  <w:rFonts w:ascii="Arial" w:hAnsi="Arial" w:cs="Arial"/>
                  <w:b/>
                  <w:bCs/>
                  <w:color w:val="FFFFFF"/>
                  <w:lang w:val="es-VE"/>
                </w:rPr>
                <w:t xml:space="preserve"> (hrs)</w:t>
              </w:r>
            </w:ins>
          </w:p>
        </w:tc>
        <w:tc>
          <w:tcPr>
            <w:tcW w:w="2613" w:type="dxa"/>
            <w:tcBorders>
              <w:left w:val="nil"/>
            </w:tcBorders>
            <w:shd w:val="clear" w:color="auto" w:fill="4F81BD"/>
          </w:tcPr>
          <w:p w14:paraId="76E3F129" w14:textId="77777777" w:rsidR="00EC07F6" w:rsidRPr="005F0D00" w:rsidRDefault="00EC07F6" w:rsidP="00426B23">
            <w:pPr>
              <w:jc w:val="center"/>
              <w:rPr>
                <w:ins w:id="1650" w:author="Solsire Torres-Ignacio Cardenas" w:date="2012-01-19T01:29:00Z"/>
                <w:rFonts w:ascii="Arial" w:hAnsi="Arial" w:cs="Arial"/>
                <w:b/>
                <w:bCs/>
                <w:color w:val="FFFFFF"/>
                <w:lang w:val="es-VE"/>
              </w:rPr>
            </w:pPr>
            <w:ins w:id="1651" w:author="Solsire Torres-Ignacio Cardenas" w:date="2012-01-19T01:29:00Z">
              <w:r>
                <w:rPr>
                  <w:rFonts w:ascii="Arial" w:hAnsi="Arial" w:cs="Arial"/>
                  <w:b/>
                  <w:bCs/>
                  <w:color w:val="FFFFFF"/>
                  <w:lang w:val="es-VE"/>
                </w:rPr>
                <w:t>Costo total</w:t>
              </w:r>
              <w:r w:rsidR="00B80192">
                <w:rPr>
                  <w:rFonts w:ascii="Arial" w:hAnsi="Arial" w:cs="Arial"/>
                  <w:b/>
                  <w:bCs/>
                  <w:color w:val="FFFFFF"/>
                  <w:lang w:val="es-VE"/>
                </w:rPr>
                <w:t xml:space="preserve"> (Bs. F)</w:t>
              </w:r>
            </w:ins>
          </w:p>
        </w:tc>
      </w:tr>
      <w:tr w:rsidR="00EC07F6" w:rsidRPr="00521F85" w14:paraId="2EE24DF5" w14:textId="77777777" w:rsidTr="00EC07F6">
        <w:trPr>
          <w:jc w:val="center"/>
          <w:ins w:id="1652" w:author="Solsire Torres-Ignacio Cardenas" w:date="2012-01-19T01:29:00Z"/>
        </w:trPr>
        <w:tc>
          <w:tcPr>
            <w:tcW w:w="3237" w:type="dxa"/>
            <w:tcBorders>
              <w:right w:val="nil"/>
            </w:tcBorders>
            <w:shd w:val="clear" w:color="auto" w:fill="D3DFEE"/>
          </w:tcPr>
          <w:p w14:paraId="388524F9" w14:textId="77777777" w:rsidR="00EC07F6" w:rsidRPr="005F0D00" w:rsidRDefault="00EC07F6" w:rsidP="00426B23">
            <w:pPr>
              <w:jc w:val="center"/>
              <w:rPr>
                <w:ins w:id="1653" w:author="Solsire Torres-Ignacio Cardenas" w:date="2012-01-19T01:29:00Z"/>
                <w:rFonts w:ascii="Arial" w:hAnsi="Arial" w:cs="Arial"/>
                <w:b/>
                <w:bCs/>
                <w:lang w:val="es-VE"/>
              </w:rPr>
            </w:pPr>
            <w:ins w:id="1654" w:author="Solsire Torres-Ignacio Cardenas" w:date="2012-01-19T01:29:00Z">
              <w:r w:rsidRPr="005F0D00">
                <w:rPr>
                  <w:rFonts w:ascii="Arial" w:hAnsi="Arial" w:cs="Arial"/>
                  <w:b/>
                  <w:bCs/>
                  <w:lang w:val="es-VE"/>
                </w:rPr>
                <w:t>Gerente de proyecto</w:t>
              </w:r>
            </w:ins>
          </w:p>
        </w:tc>
        <w:tc>
          <w:tcPr>
            <w:tcW w:w="2870" w:type="dxa"/>
            <w:tcBorders>
              <w:left w:val="nil"/>
            </w:tcBorders>
            <w:shd w:val="clear" w:color="auto" w:fill="D3DFEE"/>
          </w:tcPr>
          <w:p w14:paraId="66E82A23" w14:textId="77777777" w:rsidR="00EC07F6" w:rsidRPr="005F0D00" w:rsidRDefault="00B80192" w:rsidP="00426B23">
            <w:pPr>
              <w:jc w:val="center"/>
              <w:rPr>
                <w:ins w:id="1655" w:author="Solsire Torres-Ignacio Cardenas" w:date="2012-01-19T01:29:00Z"/>
                <w:rFonts w:ascii="Arial" w:hAnsi="Arial" w:cs="Arial"/>
                <w:b/>
                <w:bCs/>
                <w:lang w:val="es-VE"/>
              </w:rPr>
            </w:pPr>
            <w:ins w:id="1656" w:author="Solsire Torres-Ignacio Cardenas" w:date="2012-01-19T01:29:00Z">
              <w:r>
                <w:rPr>
                  <w:rFonts w:ascii="Arial" w:hAnsi="Arial" w:cs="Arial"/>
                  <w:b/>
                  <w:bCs/>
                  <w:lang w:val="es-VE"/>
                </w:rPr>
                <w:t>16</w:t>
              </w:r>
              <w:r w:rsidR="0048524E">
                <w:rPr>
                  <w:rFonts w:ascii="Arial" w:hAnsi="Arial" w:cs="Arial"/>
                  <w:b/>
                  <w:bCs/>
                  <w:lang w:val="es-VE"/>
                </w:rPr>
                <w:t>7,63</w:t>
              </w:r>
            </w:ins>
          </w:p>
        </w:tc>
        <w:tc>
          <w:tcPr>
            <w:tcW w:w="2613" w:type="dxa"/>
            <w:tcBorders>
              <w:left w:val="nil"/>
            </w:tcBorders>
            <w:shd w:val="clear" w:color="auto" w:fill="D3DFEE"/>
          </w:tcPr>
          <w:p w14:paraId="73A57E11" w14:textId="56F7CDFD" w:rsidR="00EC07F6" w:rsidRDefault="00B80192" w:rsidP="00426B23">
            <w:pPr>
              <w:jc w:val="center"/>
              <w:rPr>
                <w:ins w:id="1657" w:author="Solsire Torres-Ignacio Cardenas" w:date="2012-01-19T01:29:00Z"/>
                <w:rFonts w:ascii="Arial" w:hAnsi="Arial" w:cs="Arial"/>
                <w:b/>
                <w:bCs/>
                <w:lang w:val="es-VE"/>
              </w:rPr>
            </w:pPr>
            <w:ins w:id="1658" w:author="Solsire Torres-Ignacio Cardenas" w:date="2012-01-19T01:29:00Z">
              <w:r>
                <w:rPr>
                  <w:rFonts w:ascii="Arial" w:hAnsi="Arial" w:cs="Arial"/>
                  <w:b/>
                  <w:bCs/>
                  <w:lang w:val="es-VE"/>
                </w:rPr>
                <w:t>11</w:t>
              </w:r>
              <w:r w:rsidR="00E703F4">
                <w:rPr>
                  <w:rFonts w:ascii="Arial" w:hAnsi="Arial" w:cs="Arial"/>
                  <w:b/>
                  <w:bCs/>
                  <w:lang w:val="es-VE"/>
                </w:rPr>
                <w:t>.</w:t>
              </w:r>
              <w:r>
                <w:rPr>
                  <w:rFonts w:ascii="Arial" w:hAnsi="Arial" w:cs="Arial"/>
                  <w:b/>
                  <w:bCs/>
                  <w:lang w:val="es-VE"/>
                </w:rPr>
                <w:t>305</w:t>
              </w:r>
            </w:ins>
          </w:p>
        </w:tc>
      </w:tr>
      <w:tr w:rsidR="00EC07F6" w:rsidRPr="00521F85" w14:paraId="03CCF41F" w14:textId="77777777" w:rsidTr="00EC07F6">
        <w:trPr>
          <w:jc w:val="center"/>
          <w:ins w:id="1659" w:author="Solsire Torres-Ignacio Cardenas" w:date="2012-01-19T01:29:00Z"/>
        </w:trPr>
        <w:tc>
          <w:tcPr>
            <w:tcW w:w="3237" w:type="dxa"/>
            <w:tcBorders>
              <w:right w:val="nil"/>
            </w:tcBorders>
          </w:tcPr>
          <w:p w14:paraId="3AD58C8A" w14:textId="77777777" w:rsidR="00EC07F6" w:rsidRPr="005F0D00" w:rsidRDefault="00EC07F6" w:rsidP="00426B23">
            <w:pPr>
              <w:jc w:val="center"/>
              <w:rPr>
                <w:ins w:id="1660" w:author="Solsire Torres-Ignacio Cardenas" w:date="2012-01-19T01:29:00Z"/>
                <w:rFonts w:ascii="Arial" w:hAnsi="Arial" w:cs="Arial"/>
                <w:b/>
                <w:bCs/>
                <w:lang w:val="es-VE"/>
              </w:rPr>
            </w:pPr>
            <w:ins w:id="1661" w:author="Solsire Torres-Ignacio Cardenas" w:date="2012-01-19T01:29:00Z">
              <w:r>
                <w:rPr>
                  <w:rFonts w:ascii="Arial" w:hAnsi="Arial" w:cs="Arial"/>
                  <w:b/>
                  <w:bCs/>
                  <w:lang w:val="es-VE"/>
                </w:rPr>
                <w:t>Desarrollador 1</w:t>
              </w:r>
            </w:ins>
          </w:p>
        </w:tc>
        <w:tc>
          <w:tcPr>
            <w:tcW w:w="2870" w:type="dxa"/>
            <w:tcBorders>
              <w:left w:val="nil"/>
            </w:tcBorders>
          </w:tcPr>
          <w:p w14:paraId="2D7D707C" w14:textId="77777777" w:rsidR="00EC07F6" w:rsidRPr="005F0D00" w:rsidRDefault="00B80192" w:rsidP="00426B23">
            <w:pPr>
              <w:jc w:val="center"/>
              <w:rPr>
                <w:ins w:id="1662" w:author="Solsire Torres-Ignacio Cardenas" w:date="2012-01-19T01:29:00Z"/>
                <w:rFonts w:ascii="Arial" w:hAnsi="Arial" w:cs="Arial"/>
                <w:b/>
                <w:bCs/>
                <w:lang w:val="es-VE"/>
              </w:rPr>
            </w:pPr>
            <w:ins w:id="1663" w:author="Solsire Torres-Ignacio Cardenas" w:date="2012-01-19T01:29:00Z">
              <w:r>
                <w:rPr>
                  <w:rFonts w:ascii="Arial" w:hAnsi="Arial" w:cs="Arial"/>
                  <w:b/>
                  <w:bCs/>
                  <w:lang w:val="es-VE"/>
                </w:rPr>
                <w:t>3</w:t>
              </w:r>
              <w:r w:rsidR="0048524E">
                <w:rPr>
                  <w:rFonts w:ascii="Arial" w:hAnsi="Arial" w:cs="Arial"/>
                  <w:b/>
                  <w:bCs/>
                  <w:lang w:val="es-VE"/>
                </w:rPr>
                <w:t>64,63</w:t>
              </w:r>
            </w:ins>
          </w:p>
        </w:tc>
        <w:tc>
          <w:tcPr>
            <w:tcW w:w="2613" w:type="dxa"/>
            <w:tcBorders>
              <w:left w:val="nil"/>
            </w:tcBorders>
          </w:tcPr>
          <w:p w14:paraId="40512388" w14:textId="207F8401" w:rsidR="00EC07F6" w:rsidRDefault="0048524E" w:rsidP="00426B23">
            <w:pPr>
              <w:jc w:val="center"/>
              <w:rPr>
                <w:ins w:id="1664" w:author="Solsire Torres-Ignacio Cardenas" w:date="2012-01-19T01:29:00Z"/>
                <w:rFonts w:ascii="Arial" w:hAnsi="Arial" w:cs="Arial"/>
                <w:b/>
                <w:bCs/>
                <w:lang w:val="es-VE"/>
              </w:rPr>
            </w:pPr>
            <w:ins w:id="1665" w:author="Solsire Torres-Ignacio Cardenas" w:date="2012-01-19T01:29:00Z">
              <w:r>
                <w:rPr>
                  <w:rFonts w:ascii="Arial" w:hAnsi="Arial" w:cs="Arial"/>
                  <w:b/>
                  <w:bCs/>
                  <w:lang w:val="es-VE"/>
                </w:rPr>
                <w:t>16</w:t>
              </w:r>
              <w:r w:rsidR="00E703F4">
                <w:rPr>
                  <w:rFonts w:ascii="Arial" w:hAnsi="Arial" w:cs="Arial"/>
                  <w:b/>
                  <w:bCs/>
                  <w:lang w:val="es-VE"/>
                </w:rPr>
                <w:t>.</w:t>
              </w:r>
              <w:r>
                <w:rPr>
                  <w:rFonts w:ascii="Arial" w:hAnsi="Arial" w:cs="Arial"/>
                  <w:b/>
                  <w:bCs/>
                  <w:lang w:val="es-VE"/>
                </w:rPr>
                <w:t>772,98</w:t>
              </w:r>
            </w:ins>
          </w:p>
        </w:tc>
      </w:tr>
      <w:tr w:rsidR="00EC07F6" w:rsidRPr="00521F85" w14:paraId="2532755C" w14:textId="77777777" w:rsidTr="00B80192">
        <w:trPr>
          <w:jc w:val="center"/>
          <w:ins w:id="1666" w:author="Solsire Torres-Ignacio Cardenas" w:date="2012-01-19T01:29:00Z"/>
        </w:trPr>
        <w:tc>
          <w:tcPr>
            <w:tcW w:w="3237" w:type="dxa"/>
            <w:tcBorders>
              <w:right w:val="nil"/>
            </w:tcBorders>
            <w:shd w:val="clear" w:color="auto" w:fill="DBE5F1" w:themeFill="accent1" w:themeFillTint="33"/>
          </w:tcPr>
          <w:p w14:paraId="68BE0953" w14:textId="77777777" w:rsidR="00EC07F6" w:rsidRDefault="00EC07F6" w:rsidP="00426B23">
            <w:pPr>
              <w:jc w:val="center"/>
              <w:rPr>
                <w:ins w:id="1667" w:author="Solsire Torres-Ignacio Cardenas" w:date="2012-01-19T01:29:00Z"/>
                <w:rFonts w:ascii="Arial" w:hAnsi="Arial" w:cs="Arial"/>
                <w:b/>
                <w:bCs/>
                <w:lang w:val="es-VE"/>
              </w:rPr>
            </w:pPr>
            <w:ins w:id="1668" w:author="Solsire Torres-Ignacio Cardenas" w:date="2012-01-19T01:29:00Z">
              <w:r>
                <w:rPr>
                  <w:rFonts w:ascii="Arial" w:hAnsi="Arial" w:cs="Arial"/>
                  <w:b/>
                  <w:bCs/>
                  <w:lang w:val="es-VE"/>
                </w:rPr>
                <w:t>Desarrollador 2</w:t>
              </w:r>
            </w:ins>
          </w:p>
        </w:tc>
        <w:tc>
          <w:tcPr>
            <w:tcW w:w="2870" w:type="dxa"/>
            <w:tcBorders>
              <w:left w:val="nil"/>
            </w:tcBorders>
            <w:shd w:val="clear" w:color="auto" w:fill="DBE5F1" w:themeFill="accent1" w:themeFillTint="33"/>
          </w:tcPr>
          <w:p w14:paraId="5D789A9B" w14:textId="77777777" w:rsidR="00EC07F6" w:rsidRDefault="00B80192" w:rsidP="00426B23">
            <w:pPr>
              <w:jc w:val="center"/>
              <w:rPr>
                <w:ins w:id="1669" w:author="Solsire Torres-Ignacio Cardenas" w:date="2012-01-19T01:29:00Z"/>
                <w:rFonts w:ascii="Arial" w:hAnsi="Arial" w:cs="Arial"/>
                <w:b/>
                <w:bCs/>
                <w:lang w:val="es-VE"/>
              </w:rPr>
            </w:pPr>
            <w:ins w:id="1670" w:author="Solsire Torres-Ignacio Cardenas" w:date="2012-01-19T01:29:00Z">
              <w:r>
                <w:rPr>
                  <w:rFonts w:ascii="Arial" w:hAnsi="Arial" w:cs="Arial"/>
                  <w:b/>
                  <w:bCs/>
                  <w:lang w:val="es-VE"/>
                </w:rPr>
                <w:t>363,</w:t>
              </w:r>
              <w:r w:rsidR="0048524E">
                <w:rPr>
                  <w:rFonts w:ascii="Arial" w:hAnsi="Arial" w:cs="Arial"/>
                  <w:b/>
                  <w:bCs/>
                  <w:lang w:val="es-VE"/>
                </w:rPr>
                <w:t>13</w:t>
              </w:r>
            </w:ins>
          </w:p>
        </w:tc>
        <w:tc>
          <w:tcPr>
            <w:tcW w:w="2613" w:type="dxa"/>
            <w:tcBorders>
              <w:left w:val="nil"/>
            </w:tcBorders>
            <w:shd w:val="clear" w:color="auto" w:fill="DBE5F1" w:themeFill="accent1" w:themeFillTint="33"/>
          </w:tcPr>
          <w:p w14:paraId="76D003E6" w14:textId="4BDAB5DC" w:rsidR="00EC07F6" w:rsidRDefault="0048524E" w:rsidP="00426B23">
            <w:pPr>
              <w:jc w:val="center"/>
              <w:rPr>
                <w:ins w:id="1671" w:author="Solsire Torres-Ignacio Cardenas" w:date="2012-01-19T01:29:00Z"/>
                <w:rFonts w:ascii="Arial" w:hAnsi="Arial" w:cs="Arial"/>
                <w:b/>
                <w:bCs/>
                <w:lang w:val="es-VE"/>
              </w:rPr>
            </w:pPr>
            <w:ins w:id="1672" w:author="Solsire Torres-Ignacio Cardenas" w:date="2012-01-19T01:29:00Z">
              <w:r>
                <w:rPr>
                  <w:rFonts w:ascii="Arial" w:hAnsi="Arial" w:cs="Arial"/>
                  <w:b/>
                  <w:bCs/>
                  <w:lang w:val="es-VE"/>
                </w:rPr>
                <w:t>16</w:t>
              </w:r>
              <w:r w:rsidR="00E703F4">
                <w:rPr>
                  <w:rFonts w:ascii="Arial" w:hAnsi="Arial" w:cs="Arial"/>
                  <w:b/>
                  <w:bCs/>
                  <w:lang w:val="es-VE"/>
                </w:rPr>
                <w:t>.</w:t>
              </w:r>
              <w:r>
                <w:rPr>
                  <w:rFonts w:ascii="Arial" w:hAnsi="Arial" w:cs="Arial"/>
                  <w:b/>
                  <w:bCs/>
                  <w:lang w:val="es-VE"/>
                </w:rPr>
                <w:t>703,98</w:t>
              </w:r>
            </w:ins>
          </w:p>
        </w:tc>
      </w:tr>
      <w:tr w:rsidR="00EC07F6" w:rsidRPr="00521F85" w14:paraId="784DB6FD" w14:textId="77777777" w:rsidTr="00EC07F6">
        <w:trPr>
          <w:jc w:val="center"/>
          <w:ins w:id="1673" w:author="Solsire Torres-Ignacio Cardenas" w:date="2012-01-19T01:29:00Z"/>
        </w:trPr>
        <w:tc>
          <w:tcPr>
            <w:tcW w:w="3237" w:type="dxa"/>
            <w:tcBorders>
              <w:right w:val="nil"/>
            </w:tcBorders>
            <w:shd w:val="clear" w:color="auto" w:fill="D3DFEE"/>
          </w:tcPr>
          <w:p w14:paraId="1BCD05FE" w14:textId="77777777" w:rsidR="00EC07F6" w:rsidRPr="005F0D00" w:rsidRDefault="00EC07F6" w:rsidP="00426B23">
            <w:pPr>
              <w:jc w:val="center"/>
              <w:rPr>
                <w:ins w:id="1674" w:author="Solsire Torres-Ignacio Cardenas" w:date="2012-01-19T01:29:00Z"/>
                <w:rFonts w:ascii="Arial" w:hAnsi="Arial" w:cs="Arial"/>
                <w:b/>
                <w:bCs/>
                <w:lang w:val="es-VE"/>
              </w:rPr>
            </w:pPr>
            <w:ins w:id="1675" w:author="Solsire Torres-Ignacio Cardenas" w:date="2012-01-19T01:29:00Z">
              <w:r>
                <w:rPr>
                  <w:rFonts w:ascii="Arial" w:hAnsi="Arial" w:cs="Arial"/>
                  <w:b/>
                  <w:bCs/>
                  <w:lang w:val="es-VE"/>
                </w:rPr>
                <w:t>Analista de Sistemas</w:t>
              </w:r>
            </w:ins>
          </w:p>
        </w:tc>
        <w:tc>
          <w:tcPr>
            <w:tcW w:w="2870" w:type="dxa"/>
            <w:tcBorders>
              <w:left w:val="nil"/>
            </w:tcBorders>
            <w:shd w:val="clear" w:color="auto" w:fill="D3DFEE"/>
          </w:tcPr>
          <w:p w14:paraId="236BA443" w14:textId="77777777" w:rsidR="00EC07F6" w:rsidRPr="005F0D00" w:rsidRDefault="0048524E" w:rsidP="00426B23">
            <w:pPr>
              <w:jc w:val="center"/>
              <w:rPr>
                <w:ins w:id="1676" w:author="Solsire Torres-Ignacio Cardenas" w:date="2012-01-19T01:29:00Z"/>
                <w:rFonts w:ascii="Arial" w:hAnsi="Arial" w:cs="Arial"/>
                <w:b/>
                <w:bCs/>
                <w:lang w:val="es-VE"/>
              </w:rPr>
            </w:pPr>
            <w:ins w:id="1677" w:author="Solsire Torres-Ignacio Cardenas" w:date="2012-01-19T01:29:00Z">
              <w:r>
                <w:rPr>
                  <w:rFonts w:ascii="Arial" w:hAnsi="Arial" w:cs="Arial"/>
                  <w:b/>
                  <w:bCs/>
                  <w:lang w:val="es-VE"/>
                </w:rPr>
                <w:t>126,83</w:t>
              </w:r>
            </w:ins>
          </w:p>
        </w:tc>
        <w:tc>
          <w:tcPr>
            <w:tcW w:w="2613" w:type="dxa"/>
            <w:tcBorders>
              <w:left w:val="nil"/>
            </w:tcBorders>
            <w:shd w:val="clear" w:color="auto" w:fill="D3DFEE"/>
          </w:tcPr>
          <w:p w14:paraId="738960A6" w14:textId="7BA64284" w:rsidR="00EC07F6" w:rsidRDefault="0048524E" w:rsidP="00426B23">
            <w:pPr>
              <w:jc w:val="center"/>
              <w:rPr>
                <w:ins w:id="1678" w:author="Solsire Torres-Ignacio Cardenas" w:date="2012-01-19T01:29:00Z"/>
                <w:rFonts w:ascii="Arial" w:hAnsi="Arial" w:cs="Arial"/>
                <w:b/>
                <w:bCs/>
                <w:lang w:val="es-VE"/>
              </w:rPr>
            </w:pPr>
            <w:ins w:id="1679" w:author="Solsire Torres-Ignacio Cardenas" w:date="2012-01-19T01:29:00Z">
              <w:r>
                <w:rPr>
                  <w:rFonts w:ascii="Arial" w:hAnsi="Arial" w:cs="Arial"/>
                  <w:b/>
                  <w:bCs/>
                  <w:lang w:val="es-VE"/>
                </w:rPr>
                <w:t>5</w:t>
              </w:r>
              <w:r w:rsidR="00E703F4">
                <w:rPr>
                  <w:rFonts w:ascii="Arial" w:hAnsi="Arial" w:cs="Arial"/>
                  <w:b/>
                  <w:bCs/>
                  <w:lang w:val="es-VE"/>
                </w:rPr>
                <w:t>.</w:t>
              </w:r>
              <w:r>
                <w:rPr>
                  <w:rFonts w:ascii="Arial" w:hAnsi="Arial" w:cs="Arial"/>
                  <w:b/>
                  <w:bCs/>
                  <w:lang w:val="es-VE"/>
                </w:rPr>
                <w:t>453,69</w:t>
              </w:r>
            </w:ins>
          </w:p>
        </w:tc>
      </w:tr>
      <w:tr w:rsidR="00EC07F6" w:rsidRPr="00521F85" w14:paraId="45FE58DC" w14:textId="77777777" w:rsidTr="00EC07F6">
        <w:trPr>
          <w:jc w:val="center"/>
          <w:ins w:id="1680" w:author="Solsire Torres-Ignacio Cardenas" w:date="2012-01-19T01:29:00Z"/>
        </w:trPr>
        <w:tc>
          <w:tcPr>
            <w:tcW w:w="3237" w:type="dxa"/>
            <w:tcBorders>
              <w:right w:val="nil"/>
            </w:tcBorders>
          </w:tcPr>
          <w:p w14:paraId="5871FD52" w14:textId="77777777" w:rsidR="00EC07F6" w:rsidRPr="005F0D00" w:rsidRDefault="00EC07F6" w:rsidP="00426B23">
            <w:pPr>
              <w:jc w:val="center"/>
              <w:rPr>
                <w:ins w:id="1681" w:author="Solsire Torres-Ignacio Cardenas" w:date="2012-01-19T01:29:00Z"/>
                <w:rFonts w:ascii="Arial" w:hAnsi="Arial" w:cs="Arial"/>
                <w:b/>
                <w:bCs/>
                <w:lang w:val="es-VE"/>
              </w:rPr>
            </w:pPr>
            <w:ins w:id="1682" w:author="Solsire Torres-Ignacio Cardenas" w:date="2012-01-19T01:29:00Z">
              <w:r>
                <w:rPr>
                  <w:rFonts w:ascii="Arial" w:hAnsi="Arial" w:cs="Arial"/>
                  <w:b/>
                  <w:bCs/>
                  <w:lang w:val="es-VE"/>
                </w:rPr>
                <w:t>Tester</w:t>
              </w:r>
            </w:ins>
          </w:p>
        </w:tc>
        <w:tc>
          <w:tcPr>
            <w:tcW w:w="2870" w:type="dxa"/>
            <w:tcBorders>
              <w:left w:val="nil"/>
            </w:tcBorders>
          </w:tcPr>
          <w:p w14:paraId="281024E8" w14:textId="77777777" w:rsidR="00EC07F6" w:rsidRPr="005F0D00" w:rsidRDefault="00B80192" w:rsidP="00426B23">
            <w:pPr>
              <w:jc w:val="center"/>
              <w:rPr>
                <w:ins w:id="1683" w:author="Solsire Torres-Ignacio Cardenas" w:date="2012-01-19T01:29:00Z"/>
                <w:rFonts w:ascii="Arial" w:hAnsi="Arial" w:cs="Arial"/>
                <w:b/>
                <w:bCs/>
                <w:lang w:val="es-VE"/>
              </w:rPr>
            </w:pPr>
            <w:ins w:id="1684" w:author="Solsire Torres-Ignacio Cardenas" w:date="2012-01-19T01:29:00Z">
              <w:r>
                <w:rPr>
                  <w:rFonts w:ascii="Arial" w:hAnsi="Arial" w:cs="Arial"/>
                  <w:b/>
                  <w:bCs/>
                  <w:lang w:val="es-VE"/>
                </w:rPr>
                <w:t>190</w:t>
              </w:r>
            </w:ins>
          </w:p>
        </w:tc>
        <w:tc>
          <w:tcPr>
            <w:tcW w:w="2613" w:type="dxa"/>
            <w:tcBorders>
              <w:left w:val="nil"/>
            </w:tcBorders>
          </w:tcPr>
          <w:p w14:paraId="0E64A443" w14:textId="3452B977" w:rsidR="00EC07F6" w:rsidRDefault="0048524E" w:rsidP="00426B23">
            <w:pPr>
              <w:jc w:val="center"/>
              <w:rPr>
                <w:ins w:id="1685" w:author="Solsire Torres-Ignacio Cardenas" w:date="2012-01-19T01:29:00Z"/>
                <w:rFonts w:ascii="Arial" w:hAnsi="Arial" w:cs="Arial"/>
                <w:b/>
                <w:bCs/>
                <w:lang w:val="es-VE"/>
              </w:rPr>
            </w:pPr>
            <w:ins w:id="1686" w:author="Solsire Torres-Ignacio Cardenas" w:date="2012-01-19T01:29:00Z">
              <w:r>
                <w:rPr>
                  <w:rFonts w:ascii="Arial" w:hAnsi="Arial" w:cs="Arial"/>
                  <w:b/>
                  <w:bCs/>
                  <w:lang w:val="es-VE"/>
                </w:rPr>
                <w:t>7</w:t>
              </w:r>
              <w:r w:rsidR="00E703F4">
                <w:rPr>
                  <w:rFonts w:ascii="Arial" w:hAnsi="Arial" w:cs="Arial"/>
                  <w:b/>
                  <w:bCs/>
                  <w:lang w:val="es-VE"/>
                </w:rPr>
                <w:t>.</w:t>
              </w:r>
              <w:r>
                <w:rPr>
                  <w:rFonts w:ascii="Arial" w:hAnsi="Arial" w:cs="Arial"/>
                  <w:b/>
                  <w:bCs/>
                  <w:lang w:val="es-VE"/>
                </w:rPr>
                <w:t>220</w:t>
              </w:r>
            </w:ins>
          </w:p>
        </w:tc>
      </w:tr>
      <w:tr w:rsidR="00EC07F6" w:rsidRPr="00521F85" w14:paraId="418F4603" w14:textId="77777777" w:rsidTr="00EC07F6">
        <w:trPr>
          <w:jc w:val="center"/>
          <w:ins w:id="1687" w:author="Solsire Torres-Ignacio Cardenas" w:date="2012-01-19T01:29:00Z"/>
        </w:trPr>
        <w:tc>
          <w:tcPr>
            <w:tcW w:w="3237" w:type="dxa"/>
            <w:tcBorders>
              <w:right w:val="nil"/>
            </w:tcBorders>
            <w:shd w:val="clear" w:color="auto" w:fill="D3DFEE"/>
          </w:tcPr>
          <w:p w14:paraId="49A3C471" w14:textId="77777777" w:rsidR="00EC07F6" w:rsidRPr="005F0D00" w:rsidRDefault="00EC07F6" w:rsidP="00426B23">
            <w:pPr>
              <w:jc w:val="center"/>
              <w:rPr>
                <w:ins w:id="1688" w:author="Solsire Torres-Ignacio Cardenas" w:date="2012-01-19T01:29:00Z"/>
                <w:rFonts w:ascii="Arial" w:hAnsi="Arial" w:cs="Arial"/>
                <w:b/>
                <w:bCs/>
                <w:lang w:val="es-VE"/>
              </w:rPr>
            </w:pPr>
            <w:ins w:id="1689" w:author="Solsire Torres-Ignacio Cardenas" w:date="2012-01-19T01:29:00Z">
              <w:r>
                <w:rPr>
                  <w:rFonts w:ascii="Arial" w:hAnsi="Arial" w:cs="Arial"/>
                  <w:b/>
                  <w:bCs/>
                  <w:lang w:val="es-VE"/>
                </w:rPr>
                <w:t>Estadista 1</w:t>
              </w:r>
            </w:ins>
          </w:p>
        </w:tc>
        <w:tc>
          <w:tcPr>
            <w:tcW w:w="2870" w:type="dxa"/>
            <w:tcBorders>
              <w:left w:val="nil"/>
            </w:tcBorders>
            <w:shd w:val="clear" w:color="auto" w:fill="D3DFEE"/>
          </w:tcPr>
          <w:p w14:paraId="2AB3F8B2" w14:textId="77777777" w:rsidR="00EC07F6" w:rsidRPr="005F0D00" w:rsidRDefault="00B80192" w:rsidP="00426B23">
            <w:pPr>
              <w:jc w:val="center"/>
              <w:rPr>
                <w:ins w:id="1690" w:author="Solsire Torres-Ignacio Cardenas" w:date="2012-01-19T01:29:00Z"/>
                <w:rFonts w:ascii="Arial" w:hAnsi="Arial" w:cs="Arial"/>
                <w:b/>
                <w:bCs/>
                <w:lang w:val="es-VE"/>
              </w:rPr>
            </w:pPr>
            <w:ins w:id="1691" w:author="Solsire Torres-Ignacio Cardenas" w:date="2012-01-19T01:29:00Z">
              <w:r>
                <w:rPr>
                  <w:rFonts w:ascii="Arial" w:hAnsi="Arial" w:cs="Arial"/>
                  <w:b/>
                  <w:bCs/>
                  <w:lang w:val="es-VE"/>
                </w:rPr>
                <w:t>133</w:t>
              </w:r>
            </w:ins>
          </w:p>
        </w:tc>
        <w:tc>
          <w:tcPr>
            <w:tcW w:w="2613" w:type="dxa"/>
            <w:tcBorders>
              <w:left w:val="nil"/>
            </w:tcBorders>
            <w:shd w:val="clear" w:color="auto" w:fill="D3DFEE"/>
          </w:tcPr>
          <w:p w14:paraId="55588FBE" w14:textId="64A1D947" w:rsidR="00EC07F6" w:rsidRDefault="0048524E" w:rsidP="00426B23">
            <w:pPr>
              <w:jc w:val="center"/>
              <w:rPr>
                <w:ins w:id="1692" w:author="Solsire Torres-Ignacio Cardenas" w:date="2012-01-19T01:29:00Z"/>
                <w:rFonts w:ascii="Arial" w:hAnsi="Arial" w:cs="Arial"/>
                <w:b/>
                <w:bCs/>
                <w:lang w:val="es-VE"/>
              </w:rPr>
            </w:pPr>
            <w:ins w:id="1693"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192</w:t>
              </w:r>
            </w:ins>
          </w:p>
        </w:tc>
      </w:tr>
      <w:tr w:rsidR="00EC07F6" w:rsidRPr="00521F85" w14:paraId="3AC9F1DD" w14:textId="77777777" w:rsidTr="00B80192">
        <w:trPr>
          <w:jc w:val="center"/>
          <w:ins w:id="1694" w:author="Solsire Torres-Ignacio Cardenas" w:date="2012-01-19T01:29:00Z"/>
        </w:trPr>
        <w:tc>
          <w:tcPr>
            <w:tcW w:w="3237" w:type="dxa"/>
            <w:tcBorders>
              <w:right w:val="nil"/>
            </w:tcBorders>
            <w:shd w:val="clear" w:color="auto" w:fill="FFFFFF" w:themeFill="background1"/>
          </w:tcPr>
          <w:p w14:paraId="307DC0B3" w14:textId="77777777" w:rsidR="00EC07F6" w:rsidRDefault="00EC07F6" w:rsidP="00426B23">
            <w:pPr>
              <w:jc w:val="center"/>
              <w:rPr>
                <w:ins w:id="1695" w:author="Solsire Torres-Ignacio Cardenas" w:date="2012-01-19T01:29:00Z"/>
                <w:rFonts w:ascii="Arial" w:hAnsi="Arial" w:cs="Arial"/>
                <w:b/>
                <w:bCs/>
                <w:lang w:val="es-VE"/>
              </w:rPr>
            </w:pPr>
            <w:ins w:id="1696" w:author="Solsire Torres-Ignacio Cardenas" w:date="2012-01-19T01:29:00Z">
              <w:r>
                <w:rPr>
                  <w:rFonts w:ascii="Arial" w:hAnsi="Arial" w:cs="Arial"/>
                  <w:b/>
                  <w:bCs/>
                  <w:lang w:val="es-VE"/>
                </w:rPr>
                <w:t>Estadista 2</w:t>
              </w:r>
            </w:ins>
          </w:p>
        </w:tc>
        <w:tc>
          <w:tcPr>
            <w:tcW w:w="2870" w:type="dxa"/>
            <w:tcBorders>
              <w:left w:val="nil"/>
            </w:tcBorders>
            <w:shd w:val="clear" w:color="auto" w:fill="FFFFFF" w:themeFill="background1"/>
          </w:tcPr>
          <w:p w14:paraId="6356642C" w14:textId="77777777" w:rsidR="00EC07F6" w:rsidRDefault="00B80192" w:rsidP="00426B23">
            <w:pPr>
              <w:jc w:val="center"/>
              <w:rPr>
                <w:ins w:id="1697" w:author="Solsire Torres-Ignacio Cardenas" w:date="2012-01-19T01:29:00Z"/>
                <w:rFonts w:ascii="Arial" w:hAnsi="Arial" w:cs="Arial"/>
                <w:b/>
                <w:bCs/>
                <w:lang w:val="es-VE"/>
              </w:rPr>
            </w:pPr>
            <w:ins w:id="1698" w:author="Solsire Torres-Ignacio Cardenas" w:date="2012-01-19T01:29:00Z">
              <w:r>
                <w:rPr>
                  <w:rFonts w:ascii="Arial" w:hAnsi="Arial" w:cs="Arial"/>
                  <w:b/>
                  <w:bCs/>
                  <w:lang w:val="es-VE"/>
                </w:rPr>
                <w:t>134</w:t>
              </w:r>
            </w:ins>
          </w:p>
        </w:tc>
        <w:tc>
          <w:tcPr>
            <w:tcW w:w="2613" w:type="dxa"/>
            <w:tcBorders>
              <w:left w:val="nil"/>
            </w:tcBorders>
            <w:shd w:val="clear" w:color="auto" w:fill="FFFFFF" w:themeFill="background1"/>
          </w:tcPr>
          <w:p w14:paraId="044DE153" w14:textId="30196AD6" w:rsidR="00EC07F6" w:rsidRDefault="0048524E" w:rsidP="00426B23">
            <w:pPr>
              <w:jc w:val="center"/>
              <w:rPr>
                <w:ins w:id="1699" w:author="Solsire Torres-Ignacio Cardenas" w:date="2012-01-19T01:29:00Z"/>
                <w:rFonts w:ascii="Arial" w:hAnsi="Arial" w:cs="Arial"/>
                <w:b/>
                <w:bCs/>
                <w:lang w:val="es-VE"/>
              </w:rPr>
            </w:pPr>
            <w:ins w:id="1700"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216</w:t>
              </w:r>
            </w:ins>
          </w:p>
        </w:tc>
      </w:tr>
      <w:tr w:rsidR="00EC07F6" w:rsidRPr="00521F85" w14:paraId="49A9D7E1" w14:textId="77777777" w:rsidTr="00EC07F6">
        <w:trPr>
          <w:jc w:val="center"/>
          <w:ins w:id="1701" w:author="Solsire Torres-Ignacio Cardenas" w:date="2012-01-19T01:29:00Z"/>
        </w:trPr>
        <w:tc>
          <w:tcPr>
            <w:tcW w:w="3237" w:type="dxa"/>
            <w:tcBorders>
              <w:right w:val="nil"/>
            </w:tcBorders>
            <w:shd w:val="clear" w:color="auto" w:fill="D3DFEE"/>
          </w:tcPr>
          <w:p w14:paraId="7050746A" w14:textId="77777777" w:rsidR="00EC07F6" w:rsidRDefault="00EC07F6" w:rsidP="00426B23">
            <w:pPr>
              <w:jc w:val="center"/>
              <w:rPr>
                <w:ins w:id="1702" w:author="Solsire Torres-Ignacio Cardenas" w:date="2012-01-19T01:29:00Z"/>
                <w:rFonts w:ascii="Arial" w:hAnsi="Arial" w:cs="Arial"/>
                <w:b/>
                <w:bCs/>
                <w:lang w:val="es-VE"/>
              </w:rPr>
            </w:pPr>
            <w:ins w:id="1703" w:author="Solsire Torres-Ignacio Cardenas" w:date="2012-01-19T01:29:00Z">
              <w:r>
                <w:rPr>
                  <w:rFonts w:ascii="Arial" w:hAnsi="Arial" w:cs="Arial"/>
                  <w:b/>
                  <w:bCs/>
                  <w:lang w:val="es-VE"/>
                </w:rPr>
                <w:t>Estadista 3</w:t>
              </w:r>
            </w:ins>
          </w:p>
        </w:tc>
        <w:tc>
          <w:tcPr>
            <w:tcW w:w="2870" w:type="dxa"/>
            <w:tcBorders>
              <w:left w:val="nil"/>
            </w:tcBorders>
            <w:shd w:val="clear" w:color="auto" w:fill="D3DFEE"/>
          </w:tcPr>
          <w:p w14:paraId="598EEB23" w14:textId="77777777" w:rsidR="00EC07F6" w:rsidRDefault="00B80192" w:rsidP="00426B23">
            <w:pPr>
              <w:jc w:val="center"/>
              <w:rPr>
                <w:ins w:id="1704" w:author="Solsire Torres-Ignacio Cardenas" w:date="2012-01-19T01:29:00Z"/>
                <w:rFonts w:ascii="Arial" w:hAnsi="Arial" w:cs="Arial"/>
                <w:b/>
                <w:bCs/>
                <w:lang w:val="es-VE"/>
              </w:rPr>
            </w:pPr>
            <w:ins w:id="1705" w:author="Solsire Torres-Ignacio Cardenas" w:date="2012-01-19T01:29:00Z">
              <w:r>
                <w:rPr>
                  <w:rFonts w:ascii="Arial" w:hAnsi="Arial" w:cs="Arial"/>
                  <w:b/>
                  <w:bCs/>
                  <w:lang w:val="es-VE"/>
                </w:rPr>
                <w:t>133</w:t>
              </w:r>
            </w:ins>
          </w:p>
        </w:tc>
        <w:tc>
          <w:tcPr>
            <w:tcW w:w="2613" w:type="dxa"/>
            <w:tcBorders>
              <w:left w:val="nil"/>
            </w:tcBorders>
            <w:shd w:val="clear" w:color="auto" w:fill="D3DFEE"/>
          </w:tcPr>
          <w:p w14:paraId="5ADF7574" w14:textId="5A2458C0" w:rsidR="00EC07F6" w:rsidRDefault="0048524E" w:rsidP="00426B23">
            <w:pPr>
              <w:jc w:val="center"/>
              <w:rPr>
                <w:ins w:id="1706" w:author="Solsire Torres-Ignacio Cardenas" w:date="2012-01-19T01:29:00Z"/>
                <w:rFonts w:ascii="Arial" w:hAnsi="Arial" w:cs="Arial"/>
                <w:b/>
                <w:bCs/>
                <w:lang w:val="es-VE"/>
              </w:rPr>
            </w:pPr>
            <w:ins w:id="1707"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192</w:t>
              </w:r>
            </w:ins>
          </w:p>
        </w:tc>
      </w:tr>
      <w:tr w:rsidR="00EC07F6" w:rsidRPr="00521F85" w14:paraId="7F5E9A15" w14:textId="77777777" w:rsidTr="00B80192">
        <w:trPr>
          <w:jc w:val="center"/>
          <w:ins w:id="1708" w:author="Solsire Torres-Ignacio Cardenas" w:date="2012-01-19T01:29:00Z"/>
        </w:trPr>
        <w:tc>
          <w:tcPr>
            <w:tcW w:w="3237" w:type="dxa"/>
            <w:tcBorders>
              <w:right w:val="nil"/>
            </w:tcBorders>
            <w:shd w:val="clear" w:color="auto" w:fill="FFFFFF" w:themeFill="background1"/>
          </w:tcPr>
          <w:p w14:paraId="13CBAC6E" w14:textId="77777777" w:rsidR="00EC07F6" w:rsidRDefault="00EC07F6" w:rsidP="00426B23">
            <w:pPr>
              <w:jc w:val="center"/>
              <w:rPr>
                <w:ins w:id="1709" w:author="Solsire Torres-Ignacio Cardenas" w:date="2012-01-19T01:29:00Z"/>
                <w:rFonts w:ascii="Arial" w:hAnsi="Arial" w:cs="Arial"/>
                <w:b/>
                <w:bCs/>
                <w:lang w:val="es-VE"/>
              </w:rPr>
            </w:pPr>
            <w:ins w:id="1710" w:author="Solsire Torres-Ignacio Cardenas" w:date="2012-01-19T01:29:00Z">
              <w:r>
                <w:rPr>
                  <w:rFonts w:ascii="Arial" w:hAnsi="Arial" w:cs="Arial"/>
                  <w:b/>
                  <w:bCs/>
                  <w:lang w:val="es-VE"/>
                </w:rPr>
                <w:t>Estadista 4</w:t>
              </w:r>
            </w:ins>
          </w:p>
        </w:tc>
        <w:tc>
          <w:tcPr>
            <w:tcW w:w="2870" w:type="dxa"/>
            <w:tcBorders>
              <w:left w:val="nil"/>
            </w:tcBorders>
            <w:shd w:val="clear" w:color="auto" w:fill="FFFFFF" w:themeFill="background1"/>
          </w:tcPr>
          <w:p w14:paraId="07A2BBB3" w14:textId="77777777" w:rsidR="00EC07F6" w:rsidRDefault="00B80192" w:rsidP="00426B23">
            <w:pPr>
              <w:jc w:val="center"/>
              <w:rPr>
                <w:ins w:id="1711" w:author="Solsire Torres-Ignacio Cardenas" w:date="2012-01-19T01:29:00Z"/>
                <w:rFonts w:ascii="Arial" w:hAnsi="Arial" w:cs="Arial"/>
                <w:b/>
                <w:bCs/>
                <w:lang w:val="es-VE"/>
              </w:rPr>
            </w:pPr>
            <w:ins w:id="1712" w:author="Solsire Torres-Ignacio Cardenas" w:date="2012-01-19T01:29:00Z">
              <w:r>
                <w:rPr>
                  <w:rFonts w:ascii="Arial" w:hAnsi="Arial" w:cs="Arial"/>
                  <w:b/>
                  <w:bCs/>
                  <w:lang w:val="es-VE"/>
                </w:rPr>
                <w:t>133</w:t>
              </w:r>
            </w:ins>
          </w:p>
        </w:tc>
        <w:tc>
          <w:tcPr>
            <w:tcW w:w="2613" w:type="dxa"/>
            <w:tcBorders>
              <w:left w:val="nil"/>
            </w:tcBorders>
            <w:shd w:val="clear" w:color="auto" w:fill="FFFFFF" w:themeFill="background1"/>
          </w:tcPr>
          <w:p w14:paraId="09077D4D" w14:textId="3F6DA2C1" w:rsidR="00EC07F6" w:rsidRDefault="0048524E" w:rsidP="00426B23">
            <w:pPr>
              <w:jc w:val="center"/>
              <w:rPr>
                <w:ins w:id="1713" w:author="Solsire Torres-Ignacio Cardenas" w:date="2012-01-19T01:29:00Z"/>
                <w:rFonts w:ascii="Arial" w:hAnsi="Arial" w:cs="Arial"/>
                <w:b/>
                <w:bCs/>
                <w:lang w:val="es-VE"/>
              </w:rPr>
            </w:pPr>
            <w:ins w:id="1714"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192</w:t>
              </w:r>
            </w:ins>
          </w:p>
        </w:tc>
      </w:tr>
      <w:tr w:rsidR="00EC07F6" w:rsidRPr="00521F85" w14:paraId="2A10F177" w14:textId="77777777" w:rsidTr="00EC07F6">
        <w:trPr>
          <w:jc w:val="center"/>
          <w:ins w:id="1715" w:author="Solsire Torres-Ignacio Cardenas" w:date="2012-01-19T01:29:00Z"/>
        </w:trPr>
        <w:tc>
          <w:tcPr>
            <w:tcW w:w="3237" w:type="dxa"/>
            <w:tcBorders>
              <w:right w:val="nil"/>
            </w:tcBorders>
            <w:shd w:val="clear" w:color="auto" w:fill="D3DFEE"/>
          </w:tcPr>
          <w:p w14:paraId="6B4A10C9" w14:textId="77777777" w:rsidR="00EC07F6" w:rsidRDefault="00EC07F6" w:rsidP="00426B23">
            <w:pPr>
              <w:jc w:val="center"/>
              <w:rPr>
                <w:ins w:id="1716" w:author="Solsire Torres-Ignacio Cardenas" w:date="2012-01-19T01:29:00Z"/>
                <w:rFonts w:ascii="Arial" w:hAnsi="Arial" w:cs="Arial"/>
                <w:b/>
                <w:bCs/>
                <w:lang w:val="es-VE"/>
              </w:rPr>
            </w:pPr>
            <w:ins w:id="1717" w:author="Solsire Torres-Ignacio Cardenas" w:date="2012-01-19T01:29:00Z">
              <w:r>
                <w:rPr>
                  <w:rFonts w:ascii="Arial" w:hAnsi="Arial" w:cs="Arial"/>
                  <w:b/>
                  <w:bCs/>
                  <w:lang w:val="es-VE"/>
                </w:rPr>
                <w:t>Estadista 5</w:t>
              </w:r>
            </w:ins>
          </w:p>
        </w:tc>
        <w:tc>
          <w:tcPr>
            <w:tcW w:w="2870" w:type="dxa"/>
            <w:tcBorders>
              <w:left w:val="nil"/>
            </w:tcBorders>
            <w:shd w:val="clear" w:color="auto" w:fill="D3DFEE"/>
          </w:tcPr>
          <w:p w14:paraId="1372E449" w14:textId="77777777" w:rsidR="00EC07F6" w:rsidRDefault="00B80192" w:rsidP="00B80192">
            <w:pPr>
              <w:jc w:val="center"/>
              <w:rPr>
                <w:ins w:id="1718" w:author="Solsire Torres-Ignacio Cardenas" w:date="2012-01-19T01:29:00Z"/>
                <w:rFonts w:ascii="Arial" w:hAnsi="Arial" w:cs="Arial"/>
                <w:b/>
                <w:bCs/>
                <w:lang w:val="es-VE"/>
              </w:rPr>
            </w:pPr>
            <w:ins w:id="1719" w:author="Solsire Torres-Ignacio Cardenas" w:date="2012-01-19T01:29:00Z">
              <w:r>
                <w:rPr>
                  <w:rFonts w:ascii="Arial" w:hAnsi="Arial" w:cs="Arial"/>
                  <w:b/>
                  <w:bCs/>
                  <w:lang w:val="es-VE"/>
                </w:rPr>
                <w:t>132</w:t>
              </w:r>
            </w:ins>
          </w:p>
        </w:tc>
        <w:tc>
          <w:tcPr>
            <w:tcW w:w="2613" w:type="dxa"/>
            <w:tcBorders>
              <w:left w:val="nil"/>
            </w:tcBorders>
            <w:shd w:val="clear" w:color="auto" w:fill="D3DFEE"/>
          </w:tcPr>
          <w:p w14:paraId="39AC8256" w14:textId="6C099A41" w:rsidR="00EC07F6" w:rsidRDefault="0048524E" w:rsidP="00426B23">
            <w:pPr>
              <w:jc w:val="center"/>
              <w:rPr>
                <w:ins w:id="1720" w:author="Solsire Torres-Ignacio Cardenas" w:date="2012-01-19T01:29:00Z"/>
                <w:rFonts w:ascii="Arial" w:hAnsi="Arial" w:cs="Arial"/>
                <w:b/>
                <w:bCs/>
                <w:lang w:val="es-VE"/>
              </w:rPr>
            </w:pPr>
            <w:ins w:id="1721"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168</w:t>
              </w:r>
            </w:ins>
          </w:p>
        </w:tc>
      </w:tr>
      <w:tr w:rsidR="00EC07F6" w:rsidRPr="00521F85" w14:paraId="3F98612B" w14:textId="77777777" w:rsidTr="00B80192">
        <w:trPr>
          <w:jc w:val="center"/>
          <w:ins w:id="1722" w:author="Solsire Torres-Ignacio Cardenas" w:date="2012-01-19T01:29:00Z"/>
        </w:trPr>
        <w:tc>
          <w:tcPr>
            <w:tcW w:w="3237" w:type="dxa"/>
            <w:tcBorders>
              <w:right w:val="nil"/>
            </w:tcBorders>
            <w:shd w:val="clear" w:color="auto" w:fill="FFFFFF" w:themeFill="background1"/>
          </w:tcPr>
          <w:p w14:paraId="670C1C00" w14:textId="77777777" w:rsidR="00EC07F6" w:rsidRDefault="00EC07F6" w:rsidP="00426B23">
            <w:pPr>
              <w:jc w:val="center"/>
              <w:rPr>
                <w:ins w:id="1723" w:author="Solsire Torres-Ignacio Cardenas" w:date="2012-01-19T01:29:00Z"/>
                <w:rFonts w:ascii="Arial" w:hAnsi="Arial" w:cs="Arial"/>
                <w:b/>
                <w:bCs/>
                <w:lang w:val="es-VE"/>
              </w:rPr>
            </w:pPr>
            <w:ins w:id="1724" w:author="Solsire Torres-Ignacio Cardenas" w:date="2012-01-19T01:29:00Z">
              <w:r>
                <w:rPr>
                  <w:rFonts w:ascii="Arial" w:hAnsi="Arial" w:cs="Arial"/>
                  <w:b/>
                  <w:bCs/>
                  <w:lang w:val="es-VE"/>
                </w:rPr>
                <w:t>Estadista 6</w:t>
              </w:r>
            </w:ins>
          </w:p>
        </w:tc>
        <w:tc>
          <w:tcPr>
            <w:tcW w:w="2870" w:type="dxa"/>
            <w:tcBorders>
              <w:left w:val="nil"/>
            </w:tcBorders>
            <w:shd w:val="clear" w:color="auto" w:fill="FFFFFF" w:themeFill="background1"/>
          </w:tcPr>
          <w:p w14:paraId="569B0790" w14:textId="77777777" w:rsidR="00EC07F6" w:rsidRDefault="00B80192" w:rsidP="00B80192">
            <w:pPr>
              <w:jc w:val="center"/>
              <w:rPr>
                <w:ins w:id="1725" w:author="Solsire Torres-Ignacio Cardenas" w:date="2012-01-19T01:29:00Z"/>
                <w:rFonts w:ascii="Arial" w:hAnsi="Arial" w:cs="Arial"/>
                <w:b/>
                <w:bCs/>
                <w:lang w:val="es-VE"/>
              </w:rPr>
            </w:pPr>
            <w:ins w:id="1726" w:author="Solsire Torres-Ignacio Cardenas" w:date="2012-01-19T01:29:00Z">
              <w:r>
                <w:rPr>
                  <w:rFonts w:ascii="Arial" w:hAnsi="Arial" w:cs="Arial"/>
                  <w:b/>
                  <w:bCs/>
                  <w:lang w:val="es-VE"/>
                </w:rPr>
                <w:t>133</w:t>
              </w:r>
            </w:ins>
          </w:p>
        </w:tc>
        <w:tc>
          <w:tcPr>
            <w:tcW w:w="2613" w:type="dxa"/>
            <w:tcBorders>
              <w:left w:val="nil"/>
            </w:tcBorders>
            <w:shd w:val="clear" w:color="auto" w:fill="FFFFFF" w:themeFill="background1"/>
          </w:tcPr>
          <w:p w14:paraId="147DF7CE" w14:textId="476FAF24" w:rsidR="00EC07F6" w:rsidRDefault="0048524E" w:rsidP="00426B23">
            <w:pPr>
              <w:jc w:val="center"/>
              <w:rPr>
                <w:ins w:id="1727" w:author="Solsire Torres-Ignacio Cardenas" w:date="2012-01-19T01:29:00Z"/>
                <w:rFonts w:ascii="Arial" w:hAnsi="Arial" w:cs="Arial"/>
                <w:b/>
                <w:bCs/>
                <w:lang w:val="es-VE"/>
              </w:rPr>
            </w:pPr>
            <w:ins w:id="1728"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192</w:t>
              </w:r>
            </w:ins>
          </w:p>
        </w:tc>
      </w:tr>
      <w:tr w:rsidR="00EC07F6" w:rsidRPr="00521F85" w14:paraId="01458DCC" w14:textId="77777777" w:rsidTr="00B80192">
        <w:trPr>
          <w:jc w:val="center"/>
          <w:ins w:id="1729" w:author="Solsire Torres-Ignacio Cardenas" w:date="2012-01-19T01:29:00Z"/>
        </w:trPr>
        <w:tc>
          <w:tcPr>
            <w:tcW w:w="3237" w:type="dxa"/>
            <w:tcBorders>
              <w:right w:val="nil"/>
            </w:tcBorders>
            <w:shd w:val="clear" w:color="auto" w:fill="DBE5F1" w:themeFill="accent1" w:themeFillTint="33"/>
          </w:tcPr>
          <w:p w14:paraId="53D48576" w14:textId="77777777" w:rsidR="00EC07F6" w:rsidRPr="005F0D00" w:rsidRDefault="00EC07F6" w:rsidP="00426B23">
            <w:pPr>
              <w:jc w:val="center"/>
              <w:rPr>
                <w:ins w:id="1730" w:author="Solsire Torres-Ignacio Cardenas" w:date="2012-01-19T01:29:00Z"/>
                <w:rFonts w:ascii="Arial" w:hAnsi="Arial" w:cs="Arial"/>
                <w:b/>
                <w:bCs/>
                <w:lang w:val="es-VE"/>
              </w:rPr>
            </w:pPr>
            <w:ins w:id="1731" w:author="Solsire Torres-Ignacio Cardenas" w:date="2012-01-19T01:29:00Z">
              <w:r>
                <w:rPr>
                  <w:rFonts w:ascii="Arial" w:hAnsi="Arial" w:cs="Arial"/>
                  <w:b/>
                  <w:bCs/>
                  <w:lang w:val="es-VE"/>
                </w:rPr>
                <w:t>Administrador</w:t>
              </w:r>
            </w:ins>
          </w:p>
        </w:tc>
        <w:tc>
          <w:tcPr>
            <w:tcW w:w="2870" w:type="dxa"/>
            <w:tcBorders>
              <w:left w:val="nil"/>
            </w:tcBorders>
            <w:shd w:val="clear" w:color="auto" w:fill="DBE5F1" w:themeFill="accent1" w:themeFillTint="33"/>
          </w:tcPr>
          <w:p w14:paraId="1B10EDB7" w14:textId="77777777" w:rsidR="00EC07F6" w:rsidRPr="005F0D00" w:rsidRDefault="00B80192" w:rsidP="00426B23">
            <w:pPr>
              <w:jc w:val="center"/>
              <w:rPr>
                <w:ins w:id="1732" w:author="Solsire Torres-Ignacio Cardenas" w:date="2012-01-19T01:29:00Z"/>
                <w:rFonts w:ascii="Arial" w:hAnsi="Arial" w:cs="Arial"/>
                <w:b/>
                <w:bCs/>
                <w:lang w:val="es-VE"/>
              </w:rPr>
            </w:pPr>
            <w:ins w:id="1733" w:author="Solsire Torres-Ignacio Cardenas" w:date="2012-01-19T01:29:00Z">
              <w:r>
                <w:rPr>
                  <w:rFonts w:ascii="Arial" w:hAnsi="Arial" w:cs="Arial"/>
                  <w:b/>
                  <w:bCs/>
                  <w:lang w:val="es-VE"/>
                </w:rPr>
                <w:t>8</w:t>
              </w:r>
            </w:ins>
          </w:p>
        </w:tc>
        <w:tc>
          <w:tcPr>
            <w:tcW w:w="2613" w:type="dxa"/>
            <w:tcBorders>
              <w:left w:val="nil"/>
            </w:tcBorders>
            <w:shd w:val="clear" w:color="auto" w:fill="DBE5F1" w:themeFill="accent1" w:themeFillTint="33"/>
          </w:tcPr>
          <w:p w14:paraId="737C43E5" w14:textId="77777777" w:rsidR="00EC07F6" w:rsidRDefault="0048524E" w:rsidP="00426B23">
            <w:pPr>
              <w:jc w:val="center"/>
              <w:rPr>
                <w:ins w:id="1734" w:author="Solsire Torres-Ignacio Cardenas" w:date="2012-01-19T01:29:00Z"/>
                <w:rFonts w:ascii="Arial" w:hAnsi="Arial" w:cs="Arial"/>
                <w:b/>
                <w:bCs/>
                <w:lang w:val="es-VE"/>
              </w:rPr>
            </w:pPr>
            <w:ins w:id="1735" w:author="Solsire Torres-Ignacio Cardenas" w:date="2012-01-19T01:29:00Z">
              <w:r>
                <w:rPr>
                  <w:rFonts w:ascii="Arial" w:hAnsi="Arial" w:cs="Arial"/>
                  <w:b/>
                  <w:bCs/>
                  <w:lang w:val="es-VE"/>
                </w:rPr>
                <w:t>304</w:t>
              </w:r>
            </w:ins>
          </w:p>
        </w:tc>
      </w:tr>
      <w:tr w:rsidR="00EC07F6" w:rsidRPr="00521F85" w14:paraId="38C09086" w14:textId="77777777" w:rsidTr="00B80192">
        <w:trPr>
          <w:jc w:val="center"/>
          <w:ins w:id="1736" w:author="Solsire Torres-Ignacio Cardenas" w:date="2012-01-19T01:29:00Z"/>
        </w:trPr>
        <w:tc>
          <w:tcPr>
            <w:tcW w:w="3237" w:type="dxa"/>
            <w:tcBorders>
              <w:right w:val="nil"/>
            </w:tcBorders>
            <w:shd w:val="clear" w:color="auto" w:fill="FFFFFF" w:themeFill="background1"/>
          </w:tcPr>
          <w:p w14:paraId="645D8A46" w14:textId="77777777" w:rsidR="00EC07F6" w:rsidRPr="005F0D00" w:rsidRDefault="00EC07F6" w:rsidP="00426B23">
            <w:pPr>
              <w:jc w:val="center"/>
              <w:rPr>
                <w:ins w:id="1737" w:author="Solsire Torres-Ignacio Cardenas" w:date="2012-01-19T01:29:00Z"/>
                <w:rFonts w:ascii="Arial" w:hAnsi="Arial" w:cs="Arial"/>
                <w:b/>
                <w:bCs/>
                <w:lang w:val="es-VE"/>
              </w:rPr>
            </w:pPr>
            <w:ins w:id="1738" w:author="Solsire Torres-Ignacio Cardenas" w:date="2012-01-19T01:29:00Z">
              <w:r>
                <w:rPr>
                  <w:rFonts w:ascii="Arial" w:hAnsi="Arial" w:cs="Arial"/>
                  <w:b/>
                  <w:bCs/>
                  <w:lang w:val="es-VE"/>
                </w:rPr>
                <w:t>Abogado</w:t>
              </w:r>
            </w:ins>
          </w:p>
        </w:tc>
        <w:tc>
          <w:tcPr>
            <w:tcW w:w="2870" w:type="dxa"/>
            <w:tcBorders>
              <w:left w:val="nil"/>
            </w:tcBorders>
            <w:shd w:val="clear" w:color="auto" w:fill="FFFFFF" w:themeFill="background1"/>
          </w:tcPr>
          <w:p w14:paraId="738E7DFD" w14:textId="77777777" w:rsidR="00EC07F6" w:rsidRPr="005F0D00" w:rsidRDefault="0048524E" w:rsidP="00426B23">
            <w:pPr>
              <w:jc w:val="center"/>
              <w:rPr>
                <w:ins w:id="1739" w:author="Solsire Torres-Ignacio Cardenas" w:date="2012-01-19T01:29:00Z"/>
                <w:rFonts w:ascii="Arial" w:hAnsi="Arial" w:cs="Arial"/>
                <w:b/>
                <w:bCs/>
                <w:lang w:val="es-VE"/>
              </w:rPr>
            </w:pPr>
            <w:ins w:id="1740" w:author="Solsire Torres-Ignacio Cardenas" w:date="2012-01-19T01:29:00Z">
              <w:r>
                <w:rPr>
                  <w:rFonts w:ascii="Arial" w:hAnsi="Arial" w:cs="Arial"/>
                  <w:b/>
                  <w:bCs/>
                  <w:lang w:val="es-VE"/>
                </w:rPr>
                <w:t>11</w:t>
              </w:r>
            </w:ins>
          </w:p>
        </w:tc>
        <w:tc>
          <w:tcPr>
            <w:tcW w:w="2613" w:type="dxa"/>
            <w:tcBorders>
              <w:left w:val="nil"/>
            </w:tcBorders>
            <w:shd w:val="clear" w:color="auto" w:fill="FFFFFF" w:themeFill="background1"/>
          </w:tcPr>
          <w:p w14:paraId="3C84410E" w14:textId="229ED7EA" w:rsidR="00EC07F6" w:rsidRDefault="0048524E" w:rsidP="00426B23">
            <w:pPr>
              <w:jc w:val="center"/>
              <w:rPr>
                <w:ins w:id="1741" w:author="Solsire Torres-Ignacio Cardenas" w:date="2012-01-19T01:29:00Z"/>
                <w:rFonts w:ascii="Arial" w:hAnsi="Arial" w:cs="Arial"/>
                <w:b/>
                <w:bCs/>
                <w:lang w:val="es-VE"/>
              </w:rPr>
            </w:pPr>
            <w:ins w:id="1742" w:author="Solsire Torres-Ignacio Cardenas" w:date="2012-01-19T01:29:00Z">
              <w:r>
                <w:rPr>
                  <w:rFonts w:ascii="Arial" w:hAnsi="Arial" w:cs="Arial"/>
                  <w:b/>
                  <w:bCs/>
                  <w:lang w:val="es-VE"/>
                </w:rPr>
                <w:t>3</w:t>
              </w:r>
              <w:r w:rsidR="00E703F4">
                <w:rPr>
                  <w:rFonts w:ascii="Arial" w:hAnsi="Arial" w:cs="Arial"/>
                  <w:b/>
                  <w:bCs/>
                  <w:lang w:val="es-VE"/>
                </w:rPr>
                <w:t>.</w:t>
              </w:r>
              <w:r>
                <w:rPr>
                  <w:rFonts w:ascii="Arial" w:hAnsi="Arial" w:cs="Arial"/>
                  <w:b/>
                  <w:bCs/>
                  <w:lang w:val="es-VE"/>
                </w:rPr>
                <w:t>300</w:t>
              </w:r>
            </w:ins>
          </w:p>
        </w:tc>
      </w:tr>
      <w:tr w:rsidR="00EC07F6" w:rsidRPr="00521F85" w14:paraId="5098E523" w14:textId="77777777" w:rsidTr="00B80192">
        <w:trPr>
          <w:jc w:val="center"/>
          <w:ins w:id="1743" w:author="Solsire Torres-Ignacio Cardenas" w:date="2012-01-19T01:29:00Z"/>
        </w:trPr>
        <w:tc>
          <w:tcPr>
            <w:tcW w:w="3237" w:type="dxa"/>
            <w:tcBorders>
              <w:right w:val="nil"/>
            </w:tcBorders>
            <w:shd w:val="clear" w:color="auto" w:fill="DBE5F1" w:themeFill="accent1" w:themeFillTint="33"/>
          </w:tcPr>
          <w:p w14:paraId="4E7547BC" w14:textId="77777777" w:rsidR="00EC07F6" w:rsidRDefault="00EC07F6" w:rsidP="00426B23">
            <w:pPr>
              <w:jc w:val="center"/>
              <w:rPr>
                <w:ins w:id="1744" w:author="Solsire Torres-Ignacio Cardenas" w:date="2012-01-19T01:29:00Z"/>
                <w:rFonts w:ascii="Arial" w:hAnsi="Arial" w:cs="Arial"/>
                <w:b/>
                <w:bCs/>
                <w:lang w:val="es-VE"/>
              </w:rPr>
            </w:pPr>
            <w:ins w:id="1745" w:author="Solsire Torres-Ignacio Cardenas" w:date="2012-01-19T01:29:00Z">
              <w:r>
                <w:rPr>
                  <w:rFonts w:ascii="Arial" w:hAnsi="Arial" w:cs="Arial"/>
                  <w:b/>
                  <w:bCs/>
                  <w:lang w:val="es-VE"/>
                </w:rPr>
                <w:t>Total costo de capital humano</w:t>
              </w:r>
            </w:ins>
          </w:p>
        </w:tc>
        <w:tc>
          <w:tcPr>
            <w:tcW w:w="2870" w:type="dxa"/>
            <w:tcBorders>
              <w:left w:val="nil"/>
            </w:tcBorders>
            <w:shd w:val="clear" w:color="auto" w:fill="DBE5F1" w:themeFill="accent1" w:themeFillTint="33"/>
          </w:tcPr>
          <w:p w14:paraId="044DD616" w14:textId="77777777" w:rsidR="00EC07F6" w:rsidRDefault="00EC07F6" w:rsidP="00426B23">
            <w:pPr>
              <w:jc w:val="center"/>
              <w:rPr>
                <w:ins w:id="1746" w:author="Solsire Torres-Ignacio Cardenas" w:date="2012-01-19T01:29:00Z"/>
                <w:rFonts w:ascii="Arial" w:hAnsi="Arial" w:cs="Arial"/>
                <w:b/>
                <w:bCs/>
                <w:lang w:val="es-VE"/>
              </w:rPr>
            </w:pPr>
          </w:p>
        </w:tc>
        <w:tc>
          <w:tcPr>
            <w:tcW w:w="2613" w:type="dxa"/>
            <w:tcBorders>
              <w:left w:val="nil"/>
            </w:tcBorders>
            <w:shd w:val="clear" w:color="auto" w:fill="DBE5F1" w:themeFill="accent1" w:themeFillTint="33"/>
          </w:tcPr>
          <w:p w14:paraId="391AB4DA" w14:textId="54EE0FA3" w:rsidR="00EC07F6" w:rsidRDefault="0048524E" w:rsidP="00426B23">
            <w:pPr>
              <w:jc w:val="center"/>
              <w:rPr>
                <w:ins w:id="1747" w:author="Solsire Torres-Ignacio Cardenas" w:date="2012-01-19T01:29:00Z"/>
                <w:rFonts w:ascii="Arial" w:hAnsi="Arial" w:cs="Arial"/>
                <w:b/>
                <w:bCs/>
                <w:lang w:val="es-VE"/>
              </w:rPr>
            </w:pPr>
            <w:ins w:id="1748" w:author="Solsire Torres-Ignacio Cardenas" w:date="2012-01-19T01:29:00Z">
              <w:r>
                <w:rPr>
                  <w:rFonts w:ascii="Arial" w:hAnsi="Arial" w:cs="Arial"/>
                  <w:b/>
                  <w:bCs/>
                  <w:lang w:val="es-VE"/>
                </w:rPr>
                <w:t>81</w:t>
              </w:r>
              <w:r w:rsidR="00E703F4">
                <w:rPr>
                  <w:rFonts w:ascii="Arial" w:hAnsi="Arial" w:cs="Arial"/>
                  <w:b/>
                  <w:bCs/>
                  <w:lang w:val="es-VE"/>
                </w:rPr>
                <w:t>.</w:t>
              </w:r>
              <w:r>
                <w:rPr>
                  <w:rFonts w:ascii="Arial" w:hAnsi="Arial" w:cs="Arial"/>
                  <w:b/>
                  <w:bCs/>
                  <w:lang w:val="es-VE"/>
                </w:rPr>
                <w:t>646,53</w:t>
              </w:r>
            </w:ins>
          </w:p>
        </w:tc>
      </w:tr>
    </w:tbl>
    <w:p w14:paraId="149B56AB" w14:textId="77777777" w:rsidR="00EC07F6" w:rsidRDefault="00EC07F6" w:rsidP="00540218">
      <w:pPr>
        <w:rPr>
          <w:ins w:id="1749" w:author="Solsire Torres-Ignacio Cardenas" w:date="2012-01-19T01:29:00Z"/>
        </w:rPr>
      </w:pPr>
    </w:p>
    <w:p w14:paraId="2658A7A1" w14:textId="77777777" w:rsidR="00EE5FC8" w:rsidRDefault="00EE5FC8" w:rsidP="00540218">
      <w:pPr>
        <w:rPr>
          <w:ins w:id="1750" w:author="Solsire Torres-Ignacio Cardenas" w:date="2012-01-19T01:29:00Z"/>
        </w:rPr>
      </w:pPr>
    </w:p>
    <w:p w14:paraId="3223863C" w14:textId="77777777" w:rsidR="00EE5FC8" w:rsidRDefault="00EE5FC8" w:rsidP="00540218">
      <w:pPr>
        <w:rPr>
          <w:ins w:id="1751" w:author="Solsire Torres-Ignacio Cardenas" w:date="2012-01-19T01:29:00Z"/>
        </w:rPr>
      </w:pPr>
    </w:p>
    <w:p w14:paraId="17E16EDC" w14:textId="77777777" w:rsidR="00EE5FC8" w:rsidRDefault="00EE5FC8" w:rsidP="00540218">
      <w:pPr>
        <w:rPr>
          <w:ins w:id="1752" w:author="Solsire Torres-Ignacio Cardenas" w:date="2012-01-19T01:29:00Z"/>
        </w:rPr>
      </w:pPr>
    </w:p>
    <w:p w14:paraId="3E66B734" w14:textId="77777777" w:rsidR="00EE5FC8" w:rsidRDefault="0048524E" w:rsidP="0048524E">
      <w:pPr>
        <w:tabs>
          <w:tab w:val="left" w:pos="1459"/>
        </w:tabs>
        <w:rPr>
          <w:ins w:id="1753" w:author="Solsire Torres-Ignacio Cardenas" w:date="2012-01-19T01:29:00Z"/>
        </w:rPr>
      </w:pPr>
      <w:ins w:id="1754" w:author="Solsire Torres-Ignacio Cardenas" w:date="2012-01-19T01:29:00Z">
        <w:r>
          <w:tab/>
        </w:r>
      </w:ins>
    </w:p>
    <w:p w14:paraId="058F1219" w14:textId="77777777" w:rsidR="0048524E" w:rsidRDefault="0048524E" w:rsidP="0048524E">
      <w:pPr>
        <w:tabs>
          <w:tab w:val="left" w:pos="1459"/>
        </w:tabs>
        <w:rPr>
          <w:ins w:id="1755" w:author="Solsire Torres-Ignacio Cardenas" w:date="2012-01-19T01:29:00Z"/>
        </w:rPr>
      </w:pPr>
    </w:p>
    <w:p w14:paraId="5CB5F224" w14:textId="77777777" w:rsidR="00EE5FC8" w:rsidRDefault="00EE5FC8" w:rsidP="00540218">
      <w:pPr>
        <w:rPr>
          <w:ins w:id="1756" w:author="Solsire Torres-Ignacio Cardenas" w:date="2012-01-19T01:29:00Z"/>
        </w:rPr>
      </w:pPr>
    </w:p>
    <w:p w14:paraId="4B173D99" w14:textId="77777777" w:rsidR="00EE5FC8" w:rsidRDefault="00EE5FC8" w:rsidP="00540218">
      <w:pPr>
        <w:rPr>
          <w:ins w:id="1757" w:author="Solsire Torres-Ignacio Cardenas" w:date="2012-01-19T01:29:00Z"/>
        </w:rPr>
      </w:pPr>
    </w:p>
    <w:p w14:paraId="55A2ED59" w14:textId="77777777" w:rsidR="00EE5FC8" w:rsidRDefault="00EE5FC8" w:rsidP="00540218">
      <w:pPr>
        <w:rPr>
          <w:ins w:id="1758" w:author="Solsire Torres-Ignacio Cardenas" w:date="2012-01-19T01:29:00Z"/>
        </w:rPr>
      </w:pPr>
    </w:p>
    <w:p w14:paraId="66785635" w14:textId="77777777" w:rsidR="00EE5FC8" w:rsidRDefault="00EE5FC8" w:rsidP="00540218">
      <w:pPr>
        <w:rPr>
          <w:ins w:id="1759" w:author="Solsire Torres-Ignacio Cardenas" w:date="2012-01-19T01:29:00Z"/>
        </w:rPr>
      </w:pPr>
    </w:p>
    <w:p w14:paraId="31901828" w14:textId="77777777" w:rsidR="00EE5FC8" w:rsidRDefault="00EE5FC8" w:rsidP="00540218">
      <w:pPr>
        <w:rPr>
          <w:ins w:id="1760" w:author="Solsire Torres-Ignacio Cardenas" w:date="2012-01-19T01:29:00Z"/>
        </w:rPr>
      </w:pPr>
    </w:p>
    <w:p w14:paraId="7FFB7564" w14:textId="77777777" w:rsidR="00F46E45" w:rsidRDefault="00F46E45" w:rsidP="00F46E45">
      <w:pPr>
        <w:rPr>
          <w:ins w:id="1761" w:author="Solsire Torres-Ignacio Cardenas" w:date="2012-01-19T01:29:00Z"/>
          <w:rFonts w:ascii="Arial" w:hAnsi="Arial" w:cs="Arial"/>
          <w:b/>
          <w:sz w:val="28"/>
          <w:szCs w:val="28"/>
          <w:lang w:val="es-ES_tradnl"/>
        </w:rPr>
      </w:pPr>
      <w:ins w:id="1762" w:author="Solsire Torres-Ignacio Cardenas" w:date="2012-01-19T01:29:00Z">
        <w:r>
          <w:rPr>
            <w:rFonts w:ascii="Arial" w:hAnsi="Arial" w:cs="Arial"/>
            <w:b/>
            <w:sz w:val="28"/>
            <w:szCs w:val="28"/>
            <w:lang w:val="es-ES_tradnl"/>
          </w:rPr>
          <w:t xml:space="preserve">Costos fijos durante </w:t>
        </w:r>
        <w:r w:rsidR="00EE5FC8">
          <w:rPr>
            <w:rFonts w:ascii="Arial" w:hAnsi="Arial" w:cs="Arial"/>
            <w:b/>
            <w:sz w:val="28"/>
            <w:szCs w:val="28"/>
            <w:lang w:val="es-ES_tradnl"/>
          </w:rPr>
          <w:t>para el</w:t>
        </w:r>
        <w:r>
          <w:rPr>
            <w:rFonts w:ascii="Arial" w:hAnsi="Arial" w:cs="Arial"/>
            <w:b/>
            <w:sz w:val="28"/>
            <w:szCs w:val="28"/>
            <w:lang w:val="es-ES_tradnl"/>
          </w:rPr>
          <w:t xml:space="preserve"> proyecto</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EE5FC8" w:rsidRPr="00521F85" w14:paraId="2DE33C47" w14:textId="77777777" w:rsidTr="00426B23">
        <w:trPr>
          <w:jc w:val="center"/>
          <w:ins w:id="1763" w:author="Solsire Torres-Ignacio Cardenas" w:date="2012-01-19T01:29:00Z"/>
        </w:trPr>
        <w:tc>
          <w:tcPr>
            <w:tcW w:w="4322" w:type="dxa"/>
            <w:tcBorders>
              <w:right w:val="nil"/>
            </w:tcBorders>
            <w:shd w:val="clear" w:color="auto" w:fill="4F81BD"/>
          </w:tcPr>
          <w:p w14:paraId="6CD38CBD" w14:textId="77777777" w:rsidR="00EE5FC8" w:rsidRPr="005F0D00" w:rsidRDefault="00EE5FC8" w:rsidP="00426B23">
            <w:pPr>
              <w:jc w:val="center"/>
              <w:rPr>
                <w:ins w:id="1764" w:author="Solsire Torres-Ignacio Cardenas" w:date="2012-01-19T01:29:00Z"/>
                <w:rFonts w:ascii="Arial" w:hAnsi="Arial" w:cs="Arial"/>
                <w:b/>
                <w:bCs/>
                <w:color w:val="FFFFFF"/>
                <w:lang w:val="es-VE"/>
              </w:rPr>
            </w:pPr>
            <w:ins w:id="1765" w:author="Solsire Torres-Ignacio Cardenas" w:date="2012-01-19T01:29:00Z">
              <w:r w:rsidRPr="005F0D00">
                <w:rPr>
                  <w:rFonts w:ascii="Arial" w:hAnsi="Arial" w:cs="Arial"/>
                  <w:b/>
                  <w:bCs/>
                  <w:color w:val="FFFFFF"/>
                  <w:lang w:val="es-VE"/>
                </w:rPr>
                <w:t>Recurso</w:t>
              </w:r>
            </w:ins>
          </w:p>
        </w:tc>
        <w:tc>
          <w:tcPr>
            <w:tcW w:w="4322" w:type="dxa"/>
            <w:tcBorders>
              <w:left w:val="nil"/>
            </w:tcBorders>
            <w:shd w:val="clear" w:color="auto" w:fill="4F81BD"/>
          </w:tcPr>
          <w:p w14:paraId="0ACB21FA" w14:textId="77777777" w:rsidR="00EE5FC8" w:rsidRPr="005F0D00" w:rsidRDefault="00EE5FC8" w:rsidP="00426B23">
            <w:pPr>
              <w:jc w:val="center"/>
              <w:rPr>
                <w:ins w:id="1766" w:author="Solsire Torres-Ignacio Cardenas" w:date="2012-01-19T01:29:00Z"/>
                <w:rFonts w:ascii="Arial" w:hAnsi="Arial" w:cs="Arial"/>
                <w:b/>
                <w:bCs/>
                <w:color w:val="FFFFFF"/>
                <w:lang w:val="es-VE"/>
              </w:rPr>
            </w:pPr>
            <w:ins w:id="1767" w:author="Solsire Torres-Ignacio Cardenas" w:date="2012-01-19T01:29:00Z">
              <w:r w:rsidRPr="005F0D00">
                <w:rPr>
                  <w:rFonts w:ascii="Arial" w:hAnsi="Arial" w:cs="Arial"/>
                  <w:b/>
                  <w:bCs/>
                  <w:color w:val="FFFFFF"/>
                  <w:lang w:val="es-VE"/>
                </w:rPr>
                <w:t>Costo</w:t>
              </w:r>
              <w:r w:rsidR="00116ADA">
                <w:rPr>
                  <w:rFonts w:ascii="Arial" w:hAnsi="Arial" w:cs="Arial"/>
                  <w:b/>
                  <w:bCs/>
                  <w:color w:val="FFFFFF"/>
                  <w:lang w:val="es-VE"/>
                </w:rPr>
                <w:t xml:space="preserve"> (Bs.F)</w:t>
              </w:r>
            </w:ins>
          </w:p>
        </w:tc>
      </w:tr>
      <w:tr w:rsidR="00EE5FC8" w:rsidRPr="00521F85" w14:paraId="416C18DC" w14:textId="77777777" w:rsidTr="00426B23">
        <w:trPr>
          <w:jc w:val="center"/>
          <w:ins w:id="1768" w:author="Solsire Torres-Ignacio Cardenas" w:date="2012-01-19T01:29:00Z"/>
        </w:trPr>
        <w:tc>
          <w:tcPr>
            <w:tcW w:w="4322" w:type="dxa"/>
            <w:tcBorders>
              <w:right w:val="nil"/>
            </w:tcBorders>
            <w:shd w:val="clear" w:color="auto" w:fill="D3DFEE"/>
          </w:tcPr>
          <w:p w14:paraId="018C3C13" w14:textId="77777777" w:rsidR="00EE5FC8" w:rsidRPr="005F0D00" w:rsidRDefault="00116ADA" w:rsidP="00426B23">
            <w:pPr>
              <w:jc w:val="center"/>
              <w:rPr>
                <w:ins w:id="1769" w:author="Solsire Torres-Ignacio Cardenas" w:date="2012-01-19T01:29:00Z"/>
                <w:rFonts w:ascii="Arial" w:hAnsi="Arial" w:cs="Arial"/>
                <w:b/>
                <w:bCs/>
                <w:lang w:val="es-VE"/>
              </w:rPr>
            </w:pPr>
            <w:ins w:id="1770" w:author="Solsire Torres-Ignacio Cardenas" w:date="2012-01-19T01:29:00Z">
              <w:r>
                <w:rPr>
                  <w:rFonts w:ascii="Arial" w:hAnsi="Arial" w:cs="Arial"/>
                  <w:b/>
                  <w:bCs/>
                  <w:lang w:val="es-VE"/>
                </w:rPr>
                <w:t>Material de oficina</w:t>
              </w:r>
            </w:ins>
          </w:p>
        </w:tc>
        <w:tc>
          <w:tcPr>
            <w:tcW w:w="4322" w:type="dxa"/>
            <w:tcBorders>
              <w:left w:val="nil"/>
            </w:tcBorders>
            <w:shd w:val="clear" w:color="auto" w:fill="D3DFEE"/>
          </w:tcPr>
          <w:p w14:paraId="7BE954EE" w14:textId="053BC815" w:rsidR="00EE5FC8" w:rsidRPr="005F0D00" w:rsidRDefault="000C1BF8" w:rsidP="00426B23">
            <w:pPr>
              <w:jc w:val="center"/>
              <w:rPr>
                <w:ins w:id="1771" w:author="Solsire Torres-Ignacio Cardenas" w:date="2012-01-19T01:29:00Z"/>
                <w:rFonts w:ascii="Arial" w:hAnsi="Arial" w:cs="Arial"/>
                <w:b/>
                <w:bCs/>
                <w:lang w:val="es-VE"/>
              </w:rPr>
            </w:pPr>
            <w:ins w:id="1772" w:author="Solsire Torres-Ignacio Cardenas" w:date="2012-01-19T01:29:00Z">
              <w:r>
                <w:rPr>
                  <w:rFonts w:ascii="Arial" w:hAnsi="Arial" w:cs="Arial"/>
                  <w:b/>
                  <w:bCs/>
                  <w:lang w:val="es-VE"/>
                </w:rPr>
                <w:t>2</w:t>
              </w:r>
              <w:r w:rsidR="00E27A5F">
                <w:rPr>
                  <w:rFonts w:ascii="Arial" w:hAnsi="Arial" w:cs="Arial"/>
                  <w:b/>
                  <w:bCs/>
                  <w:lang w:val="es-VE"/>
                </w:rPr>
                <w:t>0</w:t>
              </w:r>
              <w:r w:rsidR="00D01796">
                <w:rPr>
                  <w:rFonts w:ascii="Arial" w:hAnsi="Arial" w:cs="Arial"/>
                  <w:b/>
                  <w:bCs/>
                  <w:lang w:val="es-VE"/>
                </w:rPr>
                <w:t>.</w:t>
              </w:r>
              <w:r w:rsidR="00E27A5F">
                <w:rPr>
                  <w:rFonts w:ascii="Arial" w:hAnsi="Arial" w:cs="Arial"/>
                  <w:b/>
                  <w:bCs/>
                  <w:lang w:val="es-VE"/>
                </w:rPr>
                <w:t>496</w:t>
              </w:r>
            </w:ins>
          </w:p>
        </w:tc>
      </w:tr>
      <w:tr w:rsidR="00EE5FC8" w:rsidRPr="00521F85" w14:paraId="26797D14" w14:textId="77777777" w:rsidTr="00426B23">
        <w:trPr>
          <w:jc w:val="center"/>
          <w:ins w:id="1773" w:author="Solsire Torres-Ignacio Cardenas" w:date="2012-01-19T01:29:00Z"/>
        </w:trPr>
        <w:tc>
          <w:tcPr>
            <w:tcW w:w="4322" w:type="dxa"/>
            <w:tcBorders>
              <w:right w:val="nil"/>
            </w:tcBorders>
          </w:tcPr>
          <w:p w14:paraId="6B02929A" w14:textId="77777777" w:rsidR="00EE5FC8" w:rsidRPr="005F0D00" w:rsidRDefault="00116ADA" w:rsidP="00426B23">
            <w:pPr>
              <w:jc w:val="center"/>
              <w:rPr>
                <w:ins w:id="1774" w:author="Solsire Torres-Ignacio Cardenas" w:date="2012-01-19T01:29:00Z"/>
                <w:rFonts w:ascii="Arial" w:hAnsi="Arial" w:cs="Arial"/>
                <w:b/>
                <w:bCs/>
                <w:lang w:val="es-VE"/>
              </w:rPr>
            </w:pPr>
            <w:ins w:id="1775" w:author="Solsire Torres-Ignacio Cardenas" w:date="2012-01-19T01:29:00Z">
              <w:r>
                <w:rPr>
                  <w:rFonts w:ascii="Arial" w:hAnsi="Arial" w:cs="Arial"/>
                  <w:b/>
                  <w:bCs/>
                  <w:lang w:val="es-VE"/>
                </w:rPr>
                <w:t xml:space="preserve">Alquiler de oficina y servicios </w:t>
              </w:r>
              <w:r w:rsidR="000C1BF8">
                <w:rPr>
                  <w:rFonts w:ascii="Arial" w:hAnsi="Arial" w:cs="Arial"/>
                  <w:b/>
                  <w:bCs/>
                  <w:lang w:val="es-VE"/>
                </w:rPr>
                <w:t>básicos</w:t>
              </w:r>
            </w:ins>
          </w:p>
        </w:tc>
        <w:tc>
          <w:tcPr>
            <w:tcW w:w="4322" w:type="dxa"/>
            <w:tcBorders>
              <w:left w:val="nil"/>
            </w:tcBorders>
          </w:tcPr>
          <w:p w14:paraId="5CBF0040" w14:textId="6177848D" w:rsidR="00EE5FC8" w:rsidRPr="005F0D00" w:rsidRDefault="00116ADA" w:rsidP="00426B23">
            <w:pPr>
              <w:jc w:val="center"/>
              <w:rPr>
                <w:ins w:id="1776" w:author="Solsire Torres-Ignacio Cardenas" w:date="2012-01-19T01:29:00Z"/>
                <w:rFonts w:ascii="Arial" w:hAnsi="Arial" w:cs="Arial"/>
                <w:b/>
                <w:bCs/>
                <w:lang w:val="es-VE"/>
              </w:rPr>
            </w:pPr>
            <w:ins w:id="1777" w:author="Solsire Torres-Ignacio Cardenas" w:date="2012-01-19T01:29:00Z">
              <w:r>
                <w:rPr>
                  <w:rFonts w:ascii="Arial" w:hAnsi="Arial" w:cs="Arial"/>
                  <w:b/>
                  <w:bCs/>
                  <w:lang w:val="es-VE"/>
                </w:rPr>
                <w:t>42</w:t>
              </w:r>
              <w:r w:rsidR="00D01796">
                <w:rPr>
                  <w:rFonts w:ascii="Arial" w:hAnsi="Arial" w:cs="Arial"/>
                  <w:b/>
                  <w:bCs/>
                  <w:lang w:val="es-VE"/>
                </w:rPr>
                <w:t>.</w:t>
              </w:r>
              <w:r>
                <w:rPr>
                  <w:rFonts w:ascii="Arial" w:hAnsi="Arial" w:cs="Arial"/>
                  <w:b/>
                  <w:bCs/>
                  <w:lang w:val="es-VE"/>
                </w:rPr>
                <w:t>000</w:t>
              </w:r>
            </w:ins>
          </w:p>
        </w:tc>
      </w:tr>
      <w:tr w:rsidR="00EE5FC8" w:rsidRPr="00521F85" w14:paraId="508D897E" w14:textId="77777777" w:rsidTr="00426B23">
        <w:trPr>
          <w:jc w:val="center"/>
          <w:ins w:id="1778" w:author="Solsire Torres-Ignacio Cardenas" w:date="2012-01-19T01:29:00Z"/>
        </w:trPr>
        <w:tc>
          <w:tcPr>
            <w:tcW w:w="4322" w:type="dxa"/>
            <w:tcBorders>
              <w:right w:val="nil"/>
            </w:tcBorders>
            <w:shd w:val="clear" w:color="auto" w:fill="D3DFEE"/>
          </w:tcPr>
          <w:p w14:paraId="1DC03C56" w14:textId="77777777" w:rsidR="00EE5FC8" w:rsidRPr="005F0D00" w:rsidRDefault="00116ADA" w:rsidP="00426B23">
            <w:pPr>
              <w:jc w:val="center"/>
              <w:rPr>
                <w:ins w:id="1779" w:author="Solsire Torres-Ignacio Cardenas" w:date="2012-01-19T01:29:00Z"/>
                <w:rFonts w:ascii="Arial" w:hAnsi="Arial" w:cs="Arial"/>
                <w:b/>
                <w:bCs/>
                <w:lang w:val="es-VE"/>
              </w:rPr>
            </w:pPr>
            <w:ins w:id="1780" w:author="Solsire Torres-Ignacio Cardenas" w:date="2012-01-19T01:29:00Z">
              <w:r>
                <w:rPr>
                  <w:rFonts w:ascii="Arial" w:hAnsi="Arial" w:cs="Arial"/>
                  <w:b/>
                  <w:bCs/>
                  <w:lang w:val="es-VE"/>
                </w:rPr>
                <w:t>Personal de limpieza</w:t>
              </w:r>
            </w:ins>
          </w:p>
        </w:tc>
        <w:tc>
          <w:tcPr>
            <w:tcW w:w="4322" w:type="dxa"/>
            <w:tcBorders>
              <w:left w:val="nil"/>
            </w:tcBorders>
            <w:shd w:val="clear" w:color="auto" w:fill="D3DFEE"/>
          </w:tcPr>
          <w:p w14:paraId="72D78170" w14:textId="4124F488" w:rsidR="00EE5FC8" w:rsidRPr="005F0D00" w:rsidRDefault="00116ADA" w:rsidP="00426B23">
            <w:pPr>
              <w:jc w:val="center"/>
              <w:rPr>
                <w:ins w:id="1781" w:author="Solsire Torres-Ignacio Cardenas" w:date="2012-01-19T01:29:00Z"/>
                <w:rFonts w:ascii="Arial" w:hAnsi="Arial" w:cs="Arial"/>
                <w:b/>
                <w:bCs/>
                <w:lang w:val="es-VE"/>
              </w:rPr>
            </w:pPr>
            <w:ins w:id="1782" w:author="Solsire Torres-Ignacio Cardenas" w:date="2012-01-19T01:29:00Z">
              <w:r>
                <w:rPr>
                  <w:rFonts w:ascii="Arial" w:hAnsi="Arial" w:cs="Arial"/>
                  <w:b/>
                  <w:bCs/>
                  <w:lang w:val="es-VE"/>
                </w:rPr>
                <w:t>18</w:t>
              </w:r>
              <w:r w:rsidR="00D01796">
                <w:rPr>
                  <w:rFonts w:ascii="Arial" w:hAnsi="Arial" w:cs="Arial"/>
                  <w:b/>
                  <w:bCs/>
                  <w:lang w:val="es-VE"/>
                </w:rPr>
                <w:t>.</w:t>
              </w:r>
              <w:r>
                <w:rPr>
                  <w:rFonts w:ascii="Arial" w:hAnsi="Arial" w:cs="Arial"/>
                  <w:b/>
                  <w:bCs/>
                  <w:lang w:val="es-VE"/>
                </w:rPr>
                <w:t>000</w:t>
              </w:r>
            </w:ins>
          </w:p>
        </w:tc>
      </w:tr>
      <w:tr w:rsidR="00EE5FC8" w:rsidRPr="00521F85" w14:paraId="1B7CDC35" w14:textId="77777777" w:rsidTr="00426B23">
        <w:trPr>
          <w:jc w:val="center"/>
          <w:ins w:id="1783" w:author="Solsire Torres-Ignacio Cardenas" w:date="2012-01-19T01:29:00Z"/>
        </w:trPr>
        <w:tc>
          <w:tcPr>
            <w:tcW w:w="4322" w:type="dxa"/>
            <w:tcBorders>
              <w:right w:val="nil"/>
            </w:tcBorders>
          </w:tcPr>
          <w:p w14:paraId="60E07E83" w14:textId="77777777" w:rsidR="00EE5FC8" w:rsidRPr="005F0D00" w:rsidRDefault="00116ADA" w:rsidP="00426B23">
            <w:pPr>
              <w:jc w:val="center"/>
              <w:rPr>
                <w:ins w:id="1784" w:author="Solsire Torres-Ignacio Cardenas" w:date="2012-01-19T01:29:00Z"/>
                <w:rFonts w:ascii="Arial" w:hAnsi="Arial" w:cs="Arial"/>
                <w:b/>
                <w:bCs/>
                <w:lang w:val="es-VE"/>
              </w:rPr>
            </w:pPr>
            <w:ins w:id="1785" w:author="Solsire Torres-Ignacio Cardenas" w:date="2012-01-19T01:29:00Z">
              <w:r>
                <w:rPr>
                  <w:rFonts w:ascii="Arial" w:hAnsi="Arial" w:cs="Arial"/>
                  <w:b/>
                  <w:bCs/>
                  <w:lang w:val="es-VE"/>
                </w:rPr>
                <w:t xml:space="preserve">Internet y </w:t>
              </w:r>
              <w:r w:rsidR="000C1BF8">
                <w:rPr>
                  <w:rFonts w:ascii="Arial" w:hAnsi="Arial" w:cs="Arial"/>
                  <w:b/>
                  <w:bCs/>
                  <w:lang w:val="es-VE"/>
                </w:rPr>
                <w:t>teléfono</w:t>
              </w:r>
            </w:ins>
          </w:p>
        </w:tc>
        <w:tc>
          <w:tcPr>
            <w:tcW w:w="4322" w:type="dxa"/>
            <w:tcBorders>
              <w:left w:val="nil"/>
            </w:tcBorders>
          </w:tcPr>
          <w:p w14:paraId="1F625C55" w14:textId="41C5E10B" w:rsidR="00EE5FC8" w:rsidRPr="005F0D00" w:rsidRDefault="00116ADA" w:rsidP="00426B23">
            <w:pPr>
              <w:jc w:val="center"/>
              <w:rPr>
                <w:ins w:id="1786" w:author="Solsire Torres-Ignacio Cardenas" w:date="2012-01-19T01:29:00Z"/>
                <w:rFonts w:ascii="Arial" w:hAnsi="Arial" w:cs="Arial"/>
                <w:b/>
                <w:bCs/>
                <w:lang w:val="es-VE"/>
              </w:rPr>
            </w:pPr>
            <w:ins w:id="1787" w:author="Solsire Torres-Ignacio Cardenas" w:date="2012-01-19T01:29:00Z">
              <w:r>
                <w:rPr>
                  <w:rFonts w:ascii="Arial" w:hAnsi="Arial" w:cs="Arial"/>
                  <w:b/>
                  <w:bCs/>
                  <w:lang w:val="es-VE"/>
                </w:rPr>
                <w:t>6</w:t>
              </w:r>
              <w:r w:rsidR="00D01796">
                <w:rPr>
                  <w:rFonts w:ascii="Arial" w:hAnsi="Arial" w:cs="Arial"/>
                  <w:b/>
                  <w:bCs/>
                  <w:lang w:val="es-VE"/>
                </w:rPr>
                <w:t>.</w:t>
              </w:r>
              <w:r>
                <w:rPr>
                  <w:rFonts w:ascii="Arial" w:hAnsi="Arial" w:cs="Arial"/>
                  <w:b/>
                  <w:bCs/>
                  <w:lang w:val="es-VE"/>
                </w:rPr>
                <w:t>000</w:t>
              </w:r>
            </w:ins>
          </w:p>
        </w:tc>
      </w:tr>
      <w:tr w:rsidR="00EE5FC8" w:rsidRPr="00521F85" w14:paraId="482D00F9" w14:textId="77777777" w:rsidTr="00116ADA">
        <w:trPr>
          <w:jc w:val="center"/>
          <w:ins w:id="1788" w:author="Solsire Torres-Ignacio Cardenas" w:date="2012-01-19T01:29:00Z"/>
        </w:trPr>
        <w:tc>
          <w:tcPr>
            <w:tcW w:w="4322" w:type="dxa"/>
            <w:tcBorders>
              <w:top w:val="double" w:sz="6" w:space="0" w:color="7BA0CD"/>
              <w:right w:val="nil"/>
            </w:tcBorders>
            <w:shd w:val="clear" w:color="auto" w:fill="DBE5F1" w:themeFill="accent1" w:themeFillTint="33"/>
          </w:tcPr>
          <w:p w14:paraId="2018A0FE" w14:textId="77777777" w:rsidR="00EE5FC8" w:rsidRPr="005F0D00" w:rsidRDefault="00EE5FC8" w:rsidP="00426B23">
            <w:pPr>
              <w:jc w:val="center"/>
              <w:rPr>
                <w:ins w:id="1789" w:author="Solsire Torres-Ignacio Cardenas" w:date="2012-01-19T01:29:00Z"/>
                <w:rFonts w:ascii="Arial" w:hAnsi="Arial" w:cs="Arial"/>
                <w:b/>
                <w:bCs/>
                <w:lang w:val="es-VE"/>
              </w:rPr>
            </w:pPr>
            <w:ins w:id="1790" w:author="Solsire Torres-Ignacio Cardenas" w:date="2012-01-19T01:29:00Z">
              <w:r w:rsidRPr="005F0D00">
                <w:rPr>
                  <w:rFonts w:ascii="Arial" w:hAnsi="Arial" w:cs="Arial"/>
                  <w:b/>
                  <w:bCs/>
                  <w:lang w:val="es-VE"/>
                </w:rPr>
                <w:t>Total costo</w:t>
              </w:r>
            </w:ins>
          </w:p>
        </w:tc>
        <w:tc>
          <w:tcPr>
            <w:tcW w:w="4322" w:type="dxa"/>
            <w:tcBorders>
              <w:top w:val="double" w:sz="6" w:space="0" w:color="7BA0CD"/>
              <w:left w:val="nil"/>
            </w:tcBorders>
            <w:shd w:val="clear" w:color="auto" w:fill="DBE5F1" w:themeFill="accent1" w:themeFillTint="33"/>
          </w:tcPr>
          <w:p w14:paraId="6BE4EB8A" w14:textId="5F574274" w:rsidR="00EE5FC8" w:rsidRPr="00D8269B" w:rsidRDefault="000C1BF8" w:rsidP="00426B23">
            <w:pPr>
              <w:jc w:val="center"/>
              <w:rPr>
                <w:ins w:id="1791" w:author="Solsire Torres-Ignacio Cardenas" w:date="2012-01-19T01:29:00Z"/>
                <w:rFonts w:ascii="Arial" w:hAnsi="Arial" w:cs="Arial"/>
                <w:b/>
                <w:bCs/>
                <w:lang w:val="es-VE"/>
              </w:rPr>
            </w:pPr>
            <w:ins w:id="1792" w:author="Solsire Torres-Ignacio Cardenas" w:date="2012-01-19T01:29:00Z">
              <w:r>
                <w:rPr>
                  <w:rFonts w:ascii="Arial" w:hAnsi="Arial" w:cs="Arial"/>
                  <w:b/>
                  <w:bCs/>
                  <w:lang w:val="es-VE"/>
                </w:rPr>
                <w:t>86</w:t>
              </w:r>
              <w:r w:rsidR="00D01796">
                <w:rPr>
                  <w:rFonts w:ascii="Arial" w:hAnsi="Arial" w:cs="Arial"/>
                  <w:b/>
                  <w:bCs/>
                  <w:lang w:val="es-VE"/>
                </w:rPr>
                <w:t>.</w:t>
              </w:r>
              <w:r>
                <w:rPr>
                  <w:rFonts w:ascii="Arial" w:hAnsi="Arial" w:cs="Arial"/>
                  <w:b/>
                  <w:bCs/>
                  <w:lang w:val="es-VE"/>
                </w:rPr>
                <w:t>496</w:t>
              </w:r>
            </w:ins>
          </w:p>
        </w:tc>
      </w:tr>
    </w:tbl>
    <w:p w14:paraId="018B2368" w14:textId="77777777" w:rsidR="00F46E45" w:rsidRDefault="00F46E45" w:rsidP="00F46E45">
      <w:pPr>
        <w:rPr>
          <w:ins w:id="1793" w:author="Solsire Torres-Ignacio Cardenas" w:date="2012-01-19T01:29:00Z"/>
          <w:rFonts w:ascii="Arial" w:hAnsi="Arial" w:cs="Arial"/>
          <w:b/>
          <w:sz w:val="28"/>
          <w:szCs w:val="28"/>
          <w:lang w:val="es-ES_tradnl"/>
        </w:rPr>
      </w:pPr>
    </w:p>
    <w:p w14:paraId="51DA032E" w14:textId="77777777" w:rsidR="00A84726" w:rsidRDefault="00A84726" w:rsidP="00A84726">
      <w:pPr>
        <w:rPr>
          <w:ins w:id="1794" w:author="Solsire Torres-Ignacio Cardenas" w:date="2012-01-19T01:29:00Z"/>
          <w:rFonts w:ascii="Arial" w:hAnsi="Arial" w:cs="Arial"/>
          <w:b/>
          <w:sz w:val="28"/>
          <w:szCs w:val="28"/>
          <w:lang w:val="es-ES_tradnl"/>
        </w:rPr>
      </w:pPr>
      <w:ins w:id="1795" w:author="Solsire Torres-Ignacio Cardenas" w:date="2012-01-19T01:29:00Z">
        <w:r>
          <w:rPr>
            <w:rFonts w:ascii="Arial" w:hAnsi="Arial" w:cs="Arial"/>
            <w:b/>
            <w:sz w:val="28"/>
            <w:szCs w:val="28"/>
            <w:lang w:val="es-ES_tradnl"/>
          </w:rPr>
          <w:t>Costo total del proyecto:</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A84726" w:rsidRPr="00521F85" w14:paraId="1060D103" w14:textId="77777777" w:rsidTr="00426B23">
        <w:trPr>
          <w:jc w:val="center"/>
          <w:ins w:id="1796" w:author="Solsire Torres-Ignacio Cardenas" w:date="2012-01-19T01:29:00Z"/>
        </w:trPr>
        <w:tc>
          <w:tcPr>
            <w:tcW w:w="4322" w:type="dxa"/>
            <w:tcBorders>
              <w:right w:val="nil"/>
            </w:tcBorders>
            <w:shd w:val="clear" w:color="auto" w:fill="4F81BD"/>
          </w:tcPr>
          <w:p w14:paraId="33B8D09B" w14:textId="77777777" w:rsidR="00A84726" w:rsidRPr="005F0D00" w:rsidRDefault="00A84726" w:rsidP="00426B23">
            <w:pPr>
              <w:jc w:val="center"/>
              <w:rPr>
                <w:ins w:id="1797" w:author="Solsire Torres-Ignacio Cardenas" w:date="2012-01-19T01:29:00Z"/>
                <w:rFonts w:ascii="Arial" w:hAnsi="Arial" w:cs="Arial"/>
                <w:b/>
                <w:bCs/>
                <w:color w:val="FFFFFF"/>
                <w:lang w:val="es-VE"/>
              </w:rPr>
            </w:pPr>
            <w:ins w:id="1798" w:author="Solsire Torres-Ignacio Cardenas" w:date="2012-01-19T01:29:00Z">
              <w:r>
                <w:rPr>
                  <w:rFonts w:ascii="Arial" w:hAnsi="Arial" w:cs="Arial"/>
                  <w:b/>
                  <w:bCs/>
                  <w:color w:val="FFFFFF"/>
                  <w:lang w:val="es-VE"/>
                </w:rPr>
                <w:t>Total costo de capital humano</w:t>
              </w:r>
            </w:ins>
          </w:p>
        </w:tc>
        <w:tc>
          <w:tcPr>
            <w:tcW w:w="4322" w:type="dxa"/>
            <w:tcBorders>
              <w:left w:val="nil"/>
            </w:tcBorders>
            <w:shd w:val="clear" w:color="auto" w:fill="4F81BD"/>
          </w:tcPr>
          <w:p w14:paraId="5427A7E5" w14:textId="3808984A" w:rsidR="00A84726" w:rsidRPr="005F0D00" w:rsidRDefault="0048524E" w:rsidP="00426B23">
            <w:pPr>
              <w:jc w:val="center"/>
              <w:rPr>
                <w:ins w:id="1799" w:author="Solsire Torres-Ignacio Cardenas" w:date="2012-01-19T01:29:00Z"/>
                <w:rFonts w:ascii="Arial" w:hAnsi="Arial" w:cs="Arial"/>
                <w:b/>
                <w:bCs/>
                <w:color w:val="FFFFFF"/>
                <w:lang w:val="es-VE"/>
              </w:rPr>
            </w:pPr>
            <w:ins w:id="1800" w:author="Solsire Torres-Ignacio Cardenas" w:date="2012-01-19T01:29:00Z">
              <w:r>
                <w:rPr>
                  <w:rFonts w:ascii="Arial" w:hAnsi="Arial" w:cs="Arial"/>
                  <w:b/>
                  <w:bCs/>
                  <w:color w:val="FFFFFF"/>
                  <w:lang w:val="es-VE"/>
                </w:rPr>
                <w:t>81</w:t>
              </w:r>
              <w:r w:rsidR="002516E5">
                <w:rPr>
                  <w:rFonts w:ascii="Arial" w:hAnsi="Arial" w:cs="Arial"/>
                  <w:b/>
                  <w:bCs/>
                  <w:color w:val="FFFFFF"/>
                  <w:lang w:val="es-VE"/>
                </w:rPr>
                <w:t>.</w:t>
              </w:r>
              <w:r>
                <w:rPr>
                  <w:rFonts w:ascii="Arial" w:hAnsi="Arial" w:cs="Arial"/>
                  <w:b/>
                  <w:bCs/>
                  <w:color w:val="FFFFFF"/>
                  <w:lang w:val="es-VE"/>
                </w:rPr>
                <w:t>646,53</w:t>
              </w:r>
              <w:r w:rsidR="00A84726">
                <w:rPr>
                  <w:rFonts w:ascii="Arial" w:hAnsi="Arial" w:cs="Arial"/>
                  <w:b/>
                  <w:bCs/>
                  <w:color w:val="FFFFFF"/>
                  <w:lang w:val="es-VE"/>
                </w:rPr>
                <w:t xml:space="preserve"> Bs.F</w:t>
              </w:r>
            </w:ins>
          </w:p>
        </w:tc>
      </w:tr>
      <w:tr w:rsidR="00A84726" w:rsidRPr="00521F85" w14:paraId="3AE6AC52" w14:textId="77777777" w:rsidTr="00426B23">
        <w:trPr>
          <w:jc w:val="center"/>
          <w:ins w:id="1801" w:author="Solsire Torres-Ignacio Cardenas" w:date="2012-01-19T01:29:00Z"/>
        </w:trPr>
        <w:tc>
          <w:tcPr>
            <w:tcW w:w="4322" w:type="dxa"/>
            <w:tcBorders>
              <w:right w:val="nil"/>
            </w:tcBorders>
            <w:shd w:val="clear" w:color="auto" w:fill="D3DFEE"/>
          </w:tcPr>
          <w:p w14:paraId="6D3F2B3E" w14:textId="77777777" w:rsidR="00A84726" w:rsidRPr="005F0D00" w:rsidRDefault="00A84726" w:rsidP="00426B23">
            <w:pPr>
              <w:jc w:val="center"/>
              <w:rPr>
                <w:ins w:id="1802" w:author="Solsire Torres-Ignacio Cardenas" w:date="2012-01-19T01:29:00Z"/>
                <w:rFonts w:ascii="Arial" w:hAnsi="Arial" w:cs="Arial"/>
                <w:b/>
                <w:bCs/>
                <w:lang w:val="es-VE"/>
              </w:rPr>
            </w:pPr>
            <w:ins w:id="1803" w:author="Solsire Torres-Ignacio Cardenas" w:date="2012-01-19T01:29:00Z">
              <w:r>
                <w:rPr>
                  <w:rFonts w:ascii="Arial" w:hAnsi="Arial" w:cs="Arial"/>
                  <w:b/>
                  <w:bCs/>
                  <w:lang w:val="es-VE"/>
                </w:rPr>
                <w:t>Total costos fijos</w:t>
              </w:r>
            </w:ins>
          </w:p>
        </w:tc>
        <w:tc>
          <w:tcPr>
            <w:tcW w:w="4322" w:type="dxa"/>
            <w:tcBorders>
              <w:left w:val="nil"/>
            </w:tcBorders>
            <w:shd w:val="clear" w:color="auto" w:fill="D3DFEE"/>
          </w:tcPr>
          <w:p w14:paraId="2B6ACA7B" w14:textId="7D516E7C" w:rsidR="00A84726" w:rsidRPr="005F0D00" w:rsidRDefault="0026652B" w:rsidP="00426B23">
            <w:pPr>
              <w:jc w:val="center"/>
              <w:rPr>
                <w:ins w:id="1804" w:author="Solsire Torres-Ignacio Cardenas" w:date="2012-01-19T01:29:00Z"/>
                <w:rFonts w:ascii="Arial" w:hAnsi="Arial" w:cs="Arial"/>
                <w:b/>
                <w:bCs/>
                <w:lang w:val="es-VE"/>
              </w:rPr>
            </w:pPr>
            <w:ins w:id="1805" w:author="Solsire Torres-Ignacio Cardenas" w:date="2012-01-19T01:29:00Z">
              <w:r>
                <w:rPr>
                  <w:rFonts w:ascii="Arial" w:hAnsi="Arial" w:cs="Arial"/>
                  <w:b/>
                  <w:bCs/>
                  <w:lang w:val="es-VE"/>
                </w:rPr>
                <w:t>86</w:t>
              </w:r>
              <w:r w:rsidR="002516E5">
                <w:rPr>
                  <w:rFonts w:ascii="Arial" w:hAnsi="Arial" w:cs="Arial"/>
                  <w:b/>
                  <w:bCs/>
                  <w:lang w:val="es-VE"/>
                </w:rPr>
                <w:t>.</w:t>
              </w:r>
              <w:r>
                <w:rPr>
                  <w:rFonts w:ascii="Arial" w:hAnsi="Arial" w:cs="Arial"/>
                  <w:b/>
                  <w:bCs/>
                  <w:lang w:val="es-VE"/>
                </w:rPr>
                <w:t>496</w:t>
              </w:r>
              <w:r w:rsidR="00A84726">
                <w:rPr>
                  <w:rFonts w:ascii="Arial" w:hAnsi="Arial" w:cs="Arial"/>
                  <w:b/>
                  <w:bCs/>
                  <w:lang w:val="es-VE"/>
                </w:rPr>
                <w:t xml:space="preserve"> Bs.F</w:t>
              </w:r>
            </w:ins>
          </w:p>
        </w:tc>
      </w:tr>
      <w:tr w:rsidR="00A84726" w:rsidRPr="00521F85" w14:paraId="5580C515" w14:textId="77777777" w:rsidTr="00426B23">
        <w:trPr>
          <w:jc w:val="center"/>
          <w:ins w:id="1806" w:author="Solsire Torres-Ignacio Cardenas" w:date="2012-01-19T01:29:00Z"/>
        </w:trPr>
        <w:tc>
          <w:tcPr>
            <w:tcW w:w="4322" w:type="dxa"/>
            <w:tcBorders>
              <w:right w:val="nil"/>
            </w:tcBorders>
          </w:tcPr>
          <w:p w14:paraId="3E6DA540" w14:textId="77777777" w:rsidR="00A84726" w:rsidRPr="005F0D00" w:rsidRDefault="00A84726" w:rsidP="00426B23">
            <w:pPr>
              <w:jc w:val="center"/>
              <w:rPr>
                <w:ins w:id="1807" w:author="Solsire Torres-Ignacio Cardenas" w:date="2012-01-19T01:29:00Z"/>
                <w:rFonts w:ascii="Arial" w:hAnsi="Arial" w:cs="Arial"/>
                <w:b/>
                <w:bCs/>
                <w:lang w:val="es-VE"/>
              </w:rPr>
            </w:pPr>
            <w:ins w:id="1808" w:author="Solsire Torres-Ignacio Cardenas" w:date="2012-01-19T01:29:00Z">
              <w:r>
                <w:rPr>
                  <w:rFonts w:ascii="Arial" w:hAnsi="Arial" w:cs="Arial"/>
                  <w:b/>
                  <w:bCs/>
                  <w:lang w:val="es-VE"/>
                </w:rPr>
                <w:t>Costo total</w:t>
              </w:r>
            </w:ins>
          </w:p>
        </w:tc>
        <w:tc>
          <w:tcPr>
            <w:tcW w:w="4322" w:type="dxa"/>
            <w:tcBorders>
              <w:left w:val="nil"/>
            </w:tcBorders>
          </w:tcPr>
          <w:p w14:paraId="0F694B77" w14:textId="1738E90E" w:rsidR="00A84726" w:rsidRPr="005F0D00" w:rsidRDefault="0048524E" w:rsidP="00426B23">
            <w:pPr>
              <w:jc w:val="center"/>
              <w:rPr>
                <w:ins w:id="1809" w:author="Solsire Torres-Ignacio Cardenas" w:date="2012-01-19T01:29:00Z"/>
                <w:rFonts w:ascii="Arial" w:hAnsi="Arial" w:cs="Arial"/>
                <w:b/>
                <w:bCs/>
                <w:lang w:val="es-VE"/>
              </w:rPr>
            </w:pPr>
            <w:ins w:id="1810" w:author="Solsire Torres-Ignacio Cardenas" w:date="2012-01-19T01:29:00Z">
              <w:r>
                <w:rPr>
                  <w:rFonts w:ascii="Arial" w:hAnsi="Arial" w:cs="Arial"/>
                  <w:b/>
                  <w:bCs/>
                  <w:lang w:val="es-VE"/>
                </w:rPr>
                <w:t>168</w:t>
              </w:r>
              <w:r w:rsidR="002516E5">
                <w:rPr>
                  <w:rFonts w:ascii="Arial" w:hAnsi="Arial" w:cs="Arial"/>
                  <w:b/>
                  <w:bCs/>
                  <w:lang w:val="es-VE"/>
                </w:rPr>
                <w:t>.</w:t>
              </w:r>
              <w:r>
                <w:rPr>
                  <w:rFonts w:ascii="Arial" w:hAnsi="Arial" w:cs="Arial"/>
                  <w:b/>
                  <w:bCs/>
                  <w:lang w:val="es-VE"/>
                </w:rPr>
                <w:t>142,53</w:t>
              </w:r>
              <w:r w:rsidR="00A84726">
                <w:rPr>
                  <w:rFonts w:ascii="Arial" w:hAnsi="Arial" w:cs="Arial"/>
                  <w:b/>
                  <w:bCs/>
                  <w:lang w:val="es-VE"/>
                </w:rPr>
                <w:t xml:space="preserve"> Bs. F</w:t>
              </w:r>
            </w:ins>
          </w:p>
        </w:tc>
      </w:tr>
    </w:tbl>
    <w:p w14:paraId="4815A0F4" w14:textId="77777777" w:rsidR="00A84726" w:rsidRDefault="00A84726" w:rsidP="00A84726">
      <w:pPr>
        <w:rPr>
          <w:ins w:id="1811" w:author="Solsire Torres-Ignacio Cardenas" w:date="2012-01-19T01:29:00Z"/>
          <w:rFonts w:ascii="Arial" w:hAnsi="Arial" w:cs="Arial"/>
          <w:b/>
          <w:sz w:val="28"/>
          <w:szCs w:val="28"/>
          <w:lang w:val="es-ES_tradnl"/>
        </w:rPr>
      </w:pPr>
    </w:p>
    <w:p w14:paraId="00CC80D1" w14:textId="77777777" w:rsidR="00A84726" w:rsidRDefault="00A84726" w:rsidP="00A84726">
      <w:pPr>
        <w:rPr>
          <w:ins w:id="1812" w:author="Solsire Torres-Ignacio Cardenas" w:date="2012-01-19T01:29:00Z"/>
          <w:rFonts w:ascii="Arial" w:hAnsi="Arial" w:cs="Arial"/>
          <w:b/>
          <w:sz w:val="28"/>
          <w:szCs w:val="28"/>
          <w:lang w:val="es-ES_tradnl"/>
        </w:rPr>
      </w:pPr>
    </w:p>
    <w:p w14:paraId="4076930A" w14:textId="77777777" w:rsidR="00F46E45" w:rsidRPr="00F46E45" w:rsidRDefault="00F46E45" w:rsidP="00540218">
      <w:pPr>
        <w:rPr>
          <w:ins w:id="1813" w:author="Solsire Torres-Ignacio Cardenas" w:date="2012-01-19T01:29:00Z"/>
          <w:lang w:val="es-ES_tradnl"/>
        </w:rPr>
      </w:pPr>
    </w:p>
    <w:p w14:paraId="1FF3BA8E" w14:textId="77777777" w:rsidR="00BA6142" w:rsidRPr="00EC07F6" w:rsidRDefault="00142704" w:rsidP="00540218">
      <w:pPr>
        <w:rPr>
          <w:ins w:id="1814" w:author="Solsire Torres-Ignacio Cardenas" w:date="2012-01-19T01:29:00Z"/>
          <w:rFonts w:ascii="Arial" w:hAnsi="Arial" w:cs="Arial"/>
          <w:b/>
          <w:sz w:val="28"/>
          <w:szCs w:val="28"/>
          <w:lang w:val="es-ES_tradnl"/>
        </w:rPr>
      </w:pPr>
      <w:ins w:id="1815" w:author="Solsire Torres-Ignacio Cardenas" w:date="2012-01-19T01:29:00Z">
        <w:r>
          <w:br w:type="page"/>
        </w:r>
      </w:ins>
    </w:p>
    <w:p w14:paraId="6448A94F" w14:textId="77777777" w:rsidR="00930C6B" w:rsidRDefault="00142704" w:rsidP="00BB65D4">
      <w:pPr>
        <w:pStyle w:val="Heading1"/>
        <w:rPr>
          <w:ins w:id="1816" w:author="Solsire Torres-Ignacio Cardenas" w:date="2012-01-19T01:29:00Z"/>
        </w:rPr>
      </w:pPr>
      <w:bookmarkStart w:id="1817" w:name="_Toc188551267"/>
      <w:ins w:id="1818" w:author="Solsire Torres-Ignacio Cardenas" w:date="2012-01-19T01:29:00Z">
        <w:r w:rsidRPr="00065BF2">
          <w:rPr>
            <w:highlight w:val="yellow"/>
          </w:rPr>
          <w:lastRenderedPageBreak/>
          <w:t>Proceso de G</w:t>
        </w:r>
        <w:r w:rsidR="00930C6B" w:rsidRPr="00065BF2">
          <w:rPr>
            <w:highlight w:val="yellow"/>
          </w:rPr>
          <w:t>estión de Riesgos</w:t>
        </w:r>
        <w:bookmarkEnd w:id="1817"/>
      </w:ins>
    </w:p>
    <w:p w14:paraId="52941FBA" w14:textId="77777777" w:rsidR="00930C6B" w:rsidRDefault="00930C6B" w:rsidP="00930C6B">
      <w:pPr>
        <w:rPr>
          <w:rPrChange w:id="1819" w:author="Solsire Torres-Ignacio Cardenas" w:date="2012-01-19T01:29:00Z">
            <w:rPr>
              <w:rFonts w:ascii="Arial" w:hAnsi="Arial"/>
              <w:sz w:val="28"/>
              <w:lang w:val="es-ES_tradnl"/>
            </w:rPr>
          </w:rPrChange>
        </w:rPr>
        <w:pPrChange w:id="1820" w:author="Solsire Torres-Ignacio Cardenas" w:date="2012-01-19T01:29:00Z">
          <w:pPr>
            <w:pStyle w:val="ListParagraph"/>
            <w:numPr>
              <w:numId w:val="9"/>
            </w:numPr>
            <w:ind w:left="800" w:hanging="360"/>
            <w:jc w:val="both"/>
          </w:pPr>
        </w:pPrChange>
      </w:pPr>
      <w:moveToRangeStart w:id="1821" w:author="Solsire Torres-Ignacio Cardenas" w:date="2012-01-19T01:29:00Z" w:name="move188555891"/>
    </w:p>
    <w:p w14:paraId="17920F38" w14:textId="77777777" w:rsidR="0003422B" w:rsidRDefault="0003422B" w:rsidP="00DC5728">
      <w:pPr>
        <w:ind w:firstLine="708"/>
        <w:jc w:val="both"/>
        <w:rPr>
          <w:ins w:id="1822" w:author="Solsire Torres-Ignacio Cardenas" w:date="2012-01-19T01:29:00Z"/>
          <w:rFonts w:ascii="Arial" w:hAnsi="Arial" w:cs="Arial"/>
          <w:sz w:val="28"/>
          <w:szCs w:val="28"/>
          <w:lang w:val="es-ES_tradnl"/>
        </w:rPr>
      </w:pPr>
      <w:moveTo w:id="1823" w:author="Solsire Torres-Ignacio Cardenas" w:date="2012-01-19T01:29:00Z">
        <w:r>
          <w:rPr>
            <w:rFonts w:ascii="Arial" w:hAnsi="Arial" w:cs="Arial"/>
            <w:sz w:val="28"/>
            <w:szCs w:val="28"/>
            <w:lang w:val="es-ES_tradnl"/>
          </w:rPr>
          <w:t xml:space="preserve">Como </w:t>
        </w:r>
      </w:moveTo>
      <w:moveToRangeEnd w:id="1821"/>
      <w:ins w:id="1824" w:author="Solsire Torres-Ignacio Cardenas" w:date="2012-01-19T01:29:00Z">
        <w:r>
          <w:rPr>
            <w:rFonts w:ascii="Arial" w:hAnsi="Arial" w:cs="Arial"/>
            <w:sz w:val="28"/>
            <w:szCs w:val="28"/>
            <w:lang w:val="es-ES_tradnl"/>
          </w:rPr>
          <w:t>lo indica el plan detallado desarrollado, se tienen planeadas ocho (8) horas de trabajo para la evaluación y proceso de planificación de respuesta a los riesgos que puedan presentarse durante la ejecución del proyecto</w:t>
        </w:r>
        <w:r w:rsidR="00B13202">
          <w:rPr>
            <w:rFonts w:ascii="Arial" w:hAnsi="Arial" w:cs="Arial"/>
            <w:sz w:val="28"/>
            <w:szCs w:val="28"/>
            <w:lang w:val="es-ES_tradnl"/>
          </w:rPr>
          <w:t xml:space="preserve">, además del control de los mismos que se realizará durante las reuniones de avance entre el Gerente de Proyectos y el Equipo de Desarrollo. </w:t>
        </w:r>
        <w:r>
          <w:rPr>
            <w:rFonts w:ascii="Arial" w:hAnsi="Arial" w:cs="Arial"/>
            <w:sz w:val="28"/>
            <w:szCs w:val="28"/>
            <w:lang w:val="es-ES_tradnl"/>
          </w:rPr>
          <w:t xml:space="preserve">. </w:t>
        </w:r>
      </w:ins>
    </w:p>
    <w:p w14:paraId="595E995B" w14:textId="77777777" w:rsidR="006730BF" w:rsidRDefault="00B3479C" w:rsidP="00DC5728">
      <w:pPr>
        <w:ind w:firstLine="708"/>
        <w:jc w:val="both"/>
        <w:rPr>
          <w:ins w:id="1825" w:author="Solsire Torres-Ignacio Cardenas" w:date="2012-01-19T01:29:00Z"/>
          <w:rFonts w:ascii="Arial" w:hAnsi="Arial" w:cs="Arial"/>
          <w:sz w:val="28"/>
          <w:szCs w:val="28"/>
          <w:lang w:val="es-ES_tradnl"/>
        </w:rPr>
      </w:pPr>
      <w:ins w:id="1826" w:author="Solsire Torres-Ignacio Cardenas" w:date="2012-01-19T01:29:00Z">
        <w:r>
          <w:rPr>
            <w:rFonts w:ascii="Arial" w:hAnsi="Arial" w:cs="Arial"/>
            <w:sz w:val="28"/>
            <w:szCs w:val="28"/>
            <w:lang w:val="es-ES_tradnl"/>
          </w:rPr>
          <w:t>A través de este proc</w:t>
        </w:r>
        <w:r w:rsidR="00B13202">
          <w:rPr>
            <w:rFonts w:ascii="Arial" w:hAnsi="Arial" w:cs="Arial"/>
            <w:sz w:val="28"/>
            <w:szCs w:val="28"/>
            <w:lang w:val="es-ES_tradnl"/>
          </w:rPr>
          <w:t>e</w:t>
        </w:r>
        <w:r>
          <w:rPr>
            <w:rFonts w:ascii="Arial" w:hAnsi="Arial" w:cs="Arial"/>
            <w:sz w:val="28"/>
            <w:szCs w:val="28"/>
            <w:lang w:val="es-ES_tradnl"/>
          </w:rPr>
          <w:t>so se obtiene la Matri</w:t>
        </w:r>
        <w:r w:rsidR="00471A3B">
          <w:rPr>
            <w:rFonts w:ascii="Arial" w:hAnsi="Arial" w:cs="Arial"/>
            <w:sz w:val="28"/>
            <w:szCs w:val="28"/>
            <w:lang w:val="es-ES_tradnl"/>
          </w:rPr>
          <w:t>z</w:t>
        </w:r>
        <w:r>
          <w:rPr>
            <w:rFonts w:ascii="Arial" w:hAnsi="Arial" w:cs="Arial"/>
            <w:sz w:val="28"/>
            <w:szCs w:val="28"/>
            <w:lang w:val="es-ES_tradnl"/>
          </w:rPr>
          <w:t xml:space="preserve"> de Riesgos correspondiente al proyecto, la cual puede </w:t>
        </w:r>
        <w:r w:rsidR="00394A0F">
          <w:rPr>
            <w:rFonts w:ascii="Arial" w:hAnsi="Arial" w:cs="Arial"/>
            <w:sz w:val="28"/>
            <w:szCs w:val="28"/>
            <w:lang w:val="es-ES_tradnl"/>
          </w:rPr>
          <w:t>visualizarse</w:t>
        </w:r>
        <w:r>
          <w:rPr>
            <w:rFonts w:ascii="Arial" w:hAnsi="Arial" w:cs="Arial"/>
            <w:sz w:val="28"/>
            <w:szCs w:val="28"/>
            <w:lang w:val="es-ES_tradnl"/>
          </w:rPr>
          <w:t xml:space="preserve"> en</w:t>
        </w:r>
        <w:r w:rsidR="0003422B">
          <w:rPr>
            <w:rFonts w:ascii="Arial" w:hAnsi="Arial" w:cs="Arial"/>
            <w:sz w:val="28"/>
            <w:szCs w:val="28"/>
            <w:lang w:val="es-ES_tradnl"/>
          </w:rPr>
          <w:t xml:space="preserve"> el documento anexo “</w:t>
        </w:r>
        <w:r w:rsidR="0003422B" w:rsidRPr="0003422B">
          <w:rPr>
            <w:rFonts w:ascii="Arial" w:hAnsi="Arial" w:cs="Arial"/>
            <w:b/>
            <w:i/>
            <w:sz w:val="28"/>
            <w:szCs w:val="28"/>
            <w:lang w:val="es-ES_tradnl"/>
          </w:rPr>
          <w:t>Matriz de Riesgos Torres-Cardenas</w:t>
        </w:r>
        <w:r w:rsidR="00190D90">
          <w:rPr>
            <w:rFonts w:ascii="Arial" w:hAnsi="Arial" w:cs="Arial"/>
            <w:b/>
            <w:i/>
            <w:sz w:val="28"/>
            <w:szCs w:val="28"/>
            <w:lang w:val="es-ES_tradnl"/>
          </w:rPr>
          <w:t>.xlsx</w:t>
        </w:r>
        <w:r w:rsidR="0003422B">
          <w:rPr>
            <w:rFonts w:ascii="Arial" w:hAnsi="Arial" w:cs="Arial"/>
            <w:sz w:val="28"/>
            <w:szCs w:val="28"/>
            <w:lang w:val="es-ES_tradnl"/>
          </w:rPr>
          <w:t>”</w:t>
        </w:r>
        <w:r w:rsidR="006730BF">
          <w:rPr>
            <w:rFonts w:ascii="Arial" w:hAnsi="Arial" w:cs="Arial"/>
            <w:sz w:val="28"/>
            <w:szCs w:val="28"/>
            <w:lang w:val="es-ES_tradnl"/>
          </w:rPr>
          <w:t>.</w:t>
        </w:r>
      </w:ins>
    </w:p>
    <w:p w14:paraId="1D2E12E0" w14:textId="77777777" w:rsidR="00426B23" w:rsidRDefault="00930C6B" w:rsidP="00B3479C">
      <w:pPr>
        <w:ind w:firstLine="708"/>
        <w:rPr>
          <w:ins w:id="1827" w:author="Solsire Torres-Ignacio Cardenas" w:date="2012-01-19T01:29:00Z"/>
        </w:rPr>
      </w:pPr>
      <w:ins w:id="1828" w:author="Solsire Torres-Ignacio Cardenas" w:date="2012-01-19T01:29:00Z">
        <w:r>
          <w:br w:type="page"/>
        </w:r>
      </w:ins>
    </w:p>
    <w:p w14:paraId="0B96D48C" w14:textId="77777777" w:rsidR="00426B23" w:rsidRDefault="00426B23" w:rsidP="00426B23">
      <w:pPr>
        <w:pStyle w:val="Heading1"/>
        <w:rPr>
          <w:ins w:id="1829" w:author="Solsire Torres-Ignacio Cardenas" w:date="2012-01-19T01:29:00Z"/>
        </w:rPr>
      </w:pPr>
      <w:bookmarkStart w:id="1830" w:name="_Toc188551268"/>
      <w:ins w:id="1831" w:author="Solsire Torres-Ignacio Cardenas" w:date="2012-01-19T01:29:00Z">
        <w:r w:rsidRPr="0057645B">
          <w:rPr>
            <w:highlight w:val="yellow"/>
          </w:rPr>
          <w:lastRenderedPageBreak/>
          <w:t>Proceso de Gestión de Capital Humano</w:t>
        </w:r>
        <w:bookmarkEnd w:id="1830"/>
      </w:ins>
    </w:p>
    <w:p w14:paraId="3464C90A" w14:textId="77777777" w:rsidR="00426B23" w:rsidRDefault="00426B23" w:rsidP="00426B23">
      <w:pPr>
        <w:rPr>
          <w:ins w:id="1832" w:author="Solsire Torres-Ignacio Cardenas" w:date="2012-01-19T01:29:00Z"/>
        </w:rPr>
      </w:pPr>
    </w:p>
    <w:p w14:paraId="198157BB" w14:textId="36AA8924" w:rsidR="00426B23" w:rsidRDefault="00DC5728" w:rsidP="00DC5728">
      <w:pPr>
        <w:ind w:firstLine="708"/>
        <w:jc w:val="both"/>
        <w:rPr>
          <w:ins w:id="1833" w:author="Solsire Torres-Ignacio Cardenas" w:date="2012-01-19T01:29:00Z"/>
        </w:rPr>
      </w:pPr>
      <w:ins w:id="1834" w:author="Solsire Torres-Ignacio Cardenas" w:date="2012-01-19T01:29:00Z">
        <w:r w:rsidRPr="00DC5728">
          <w:rPr>
            <w:rFonts w:ascii="Arial" w:hAnsi="Arial" w:cs="Arial"/>
            <w:color w:val="000000" w:themeColor="text1"/>
            <w:sz w:val="28"/>
            <w:szCs w:val="28"/>
            <w:lang w:val="es-ES_tradnl"/>
          </w:rPr>
          <w:t xml:space="preserve">Este proyecto será gerenciado mediante la asesoría de la empresa </w:t>
        </w:r>
        <w:r w:rsidRPr="00DC5728">
          <w:rPr>
            <w:rFonts w:ascii="Arial" w:hAnsi="Arial" w:cs="Arial"/>
            <w:b/>
            <w:color w:val="000000" w:themeColor="text1"/>
            <w:sz w:val="28"/>
            <w:szCs w:val="28"/>
            <w:lang w:val="es-ES_tradnl"/>
          </w:rPr>
          <w:t>SOLIGTECH</w:t>
        </w:r>
        <w:r w:rsidRPr="00DC5728">
          <w:rPr>
            <w:rFonts w:ascii="Arial" w:hAnsi="Arial" w:cs="Arial"/>
            <w:color w:val="000000" w:themeColor="text1"/>
            <w:sz w:val="28"/>
            <w:szCs w:val="28"/>
            <w:lang w:val="es-ES_tradnl"/>
          </w:rPr>
          <w:t>, mientras que el desarrollo tecnológico e implementación estará a cargo del Departamento de Tecnología del Banco Mercantil</w:t>
        </w:r>
        <w:r>
          <w:rPr>
            <w:rFonts w:ascii="Arial" w:hAnsi="Arial" w:cs="Arial"/>
            <w:color w:val="000000" w:themeColor="text1"/>
            <w:sz w:val="28"/>
            <w:szCs w:val="28"/>
            <w:lang w:val="es-ES_tradnl"/>
          </w:rPr>
          <w:t xml:space="preserve">. </w:t>
        </w:r>
        <w:r w:rsidR="0057645B">
          <w:rPr>
            <w:rFonts w:ascii="Arial" w:hAnsi="Arial" w:cs="Arial"/>
            <w:color w:val="000000" w:themeColor="text1"/>
            <w:sz w:val="28"/>
            <w:szCs w:val="28"/>
            <w:lang w:val="es-ES_tradnl"/>
          </w:rPr>
          <w:t>Así</w:t>
        </w:r>
        <w:r>
          <w:rPr>
            <w:rFonts w:ascii="Arial" w:hAnsi="Arial" w:cs="Arial"/>
            <w:color w:val="000000" w:themeColor="text1"/>
            <w:sz w:val="28"/>
            <w:szCs w:val="28"/>
            <w:lang w:val="es-ES_tradnl"/>
          </w:rPr>
          <w:t xml:space="preserve">, para el desarrollo del proyecto, se cuenta con un equipo de trabajo especializado y con amplia experiencia en las </w:t>
        </w:r>
        <w:r w:rsidR="0057645B">
          <w:rPr>
            <w:rFonts w:ascii="Arial" w:hAnsi="Arial" w:cs="Arial"/>
            <w:color w:val="000000" w:themeColor="text1"/>
            <w:sz w:val="28"/>
            <w:szCs w:val="28"/>
            <w:lang w:val="es-ES_tradnl"/>
          </w:rPr>
          <w:t>áreas</w:t>
        </w:r>
        <w:r>
          <w:rPr>
            <w:rFonts w:ascii="Arial" w:hAnsi="Arial" w:cs="Arial"/>
            <w:color w:val="000000" w:themeColor="text1"/>
            <w:sz w:val="28"/>
            <w:szCs w:val="28"/>
            <w:lang w:val="es-ES_tradnl"/>
          </w:rPr>
          <w:t xml:space="preserve"> de planificación y ejecución de proyectos de tecnología. En la</w:t>
        </w:r>
        <w:r w:rsidR="008C1149">
          <w:rPr>
            <w:rFonts w:ascii="Arial" w:hAnsi="Arial" w:cs="Arial"/>
            <w:color w:val="000000" w:themeColor="text1"/>
            <w:sz w:val="28"/>
            <w:szCs w:val="28"/>
            <w:lang w:val="es-ES_tradnl"/>
          </w:rPr>
          <w:t xml:space="preserve"> </w:t>
        </w:r>
        <w:r>
          <w:rPr>
            <w:rFonts w:ascii="Arial" w:hAnsi="Arial" w:cs="Arial"/>
            <w:color w:val="000000" w:themeColor="text1"/>
            <w:sz w:val="28"/>
            <w:szCs w:val="28"/>
            <w:lang w:val="es-ES_tradnl"/>
          </w:rPr>
          <w:t>siguiente tabla se muéstrala información detallada del Capital Humano del proyecto:</w:t>
        </w:r>
      </w:ins>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8C1149" w:rsidRPr="00521F85" w14:paraId="486969B7" w14:textId="77777777" w:rsidTr="000C551A">
        <w:trPr>
          <w:ins w:id="1835" w:author="Solsire Torres-Ignacio Cardenas" w:date="2012-01-19T01:29:00Z"/>
        </w:trPr>
        <w:tc>
          <w:tcPr>
            <w:tcW w:w="4322" w:type="dxa"/>
            <w:tcBorders>
              <w:right w:val="nil"/>
            </w:tcBorders>
            <w:shd w:val="clear" w:color="auto" w:fill="4F81BD"/>
          </w:tcPr>
          <w:p w14:paraId="120F6545" w14:textId="77777777" w:rsidR="008C1149" w:rsidRPr="005F0D00" w:rsidRDefault="008C1149" w:rsidP="000C551A">
            <w:pPr>
              <w:jc w:val="center"/>
              <w:rPr>
                <w:ins w:id="1836" w:author="Solsire Torres-Ignacio Cardenas" w:date="2012-01-19T01:29:00Z"/>
                <w:rFonts w:ascii="Arial" w:hAnsi="Arial" w:cs="Arial"/>
                <w:b/>
                <w:bCs/>
                <w:color w:val="FFFFFF"/>
              </w:rPr>
            </w:pPr>
            <w:ins w:id="1837" w:author="Solsire Torres-Ignacio Cardenas" w:date="2012-01-19T01:29:00Z">
              <w:r w:rsidRPr="005F0D00">
                <w:rPr>
                  <w:rFonts w:ascii="Arial" w:hAnsi="Arial" w:cs="Arial"/>
                  <w:b/>
                  <w:bCs/>
                  <w:color w:val="FFFFFF"/>
                </w:rPr>
                <w:t>Nombre</w:t>
              </w:r>
            </w:ins>
          </w:p>
        </w:tc>
        <w:tc>
          <w:tcPr>
            <w:tcW w:w="4322" w:type="dxa"/>
            <w:tcBorders>
              <w:left w:val="nil"/>
            </w:tcBorders>
            <w:shd w:val="clear" w:color="auto" w:fill="4F81BD"/>
          </w:tcPr>
          <w:p w14:paraId="73ACD4B7" w14:textId="77777777" w:rsidR="008C1149" w:rsidRPr="005F0D00" w:rsidRDefault="008C1149" w:rsidP="000C551A">
            <w:pPr>
              <w:jc w:val="center"/>
              <w:rPr>
                <w:ins w:id="1838" w:author="Solsire Torres-Ignacio Cardenas" w:date="2012-01-19T01:29:00Z"/>
                <w:rFonts w:ascii="Arial" w:hAnsi="Arial" w:cs="Arial"/>
                <w:b/>
                <w:bCs/>
                <w:color w:val="FFFFFF"/>
              </w:rPr>
            </w:pPr>
            <w:ins w:id="1839" w:author="Solsire Torres-Ignacio Cardenas" w:date="2012-01-19T01:29:00Z">
              <w:r w:rsidRPr="005F0D00">
                <w:rPr>
                  <w:rFonts w:ascii="Arial" w:hAnsi="Arial" w:cs="Arial"/>
                  <w:b/>
                  <w:bCs/>
                  <w:color w:val="FFFFFF"/>
                </w:rPr>
                <w:t>Cargo</w:t>
              </w:r>
            </w:ins>
          </w:p>
        </w:tc>
      </w:tr>
      <w:tr w:rsidR="008C1149" w:rsidRPr="00521F85" w14:paraId="5E55D7F1" w14:textId="77777777" w:rsidTr="000C551A">
        <w:trPr>
          <w:ins w:id="1840" w:author="Solsire Torres-Ignacio Cardenas" w:date="2012-01-19T01:29:00Z"/>
        </w:trPr>
        <w:tc>
          <w:tcPr>
            <w:tcW w:w="4322" w:type="dxa"/>
            <w:tcBorders>
              <w:right w:val="nil"/>
            </w:tcBorders>
            <w:shd w:val="clear" w:color="auto" w:fill="D3DFEE"/>
          </w:tcPr>
          <w:p w14:paraId="0F09676D" w14:textId="77777777" w:rsidR="008C1149" w:rsidRPr="005F0D00" w:rsidRDefault="00781A16" w:rsidP="000C551A">
            <w:pPr>
              <w:jc w:val="center"/>
              <w:rPr>
                <w:ins w:id="1841" w:author="Solsire Torres-Ignacio Cardenas" w:date="2012-01-19T01:29:00Z"/>
                <w:rFonts w:ascii="Arial" w:hAnsi="Arial" w:cs="Arial"/>
                <w:b/>
                <w:bCs/>
              </w:rPr>
            </w:pPr>
            <w:ins w:id="1842" w:author="Solsire Torres-Ignacio Cardenas" w:date="2012-01-19T01:29:00Z">
              <w:r>
                <w:rPr>
                  <w:rFonts w:ascii="Arial" w:hAnsi="Arial" w:cs="Arial"/>
                  <w:b/>
                  <w:bCs/>
                </w:rPr>
                <w:t>Héctor</w:t>
              </w:r>
              <w:r w:rsidR="008C1149">
                <w:rPr>
                  <w:rFonts w:ascii="Arial" w:hAnsi="Arial" w:cs="Arial"/>
                  <w:b/>
                  <w:bCs/>
                </w:rPr>
                <w:t xml:space="preserve"> Torres</w:t>
              </w:r>
            </w:ins>
          </w:p>
        </w:tc>
        <w:tc>
          <w:tcPr>
            <w:tcW w:w="4322" w:type="dxa"/>
            <w:tcBorders>
              <w:left w:val="nil"/>
            </w:tcBorders>
            <w:shd w:val="clear" w:color="auto" w:fill="D3DFEE"/>
          </w:tcPr>
          <w:p w14:paraId="76D1812F" w14:textId="77777777" w:rsidR="008C1149" w:rsidRPr="005F0D00" w:rsidRDefault="008C1149" w:rsidP="000C551A">
            <w:pPr>
              <w:jc w:val="center"/>
              <w:rPr>
                <w:ins w:id="1843" w:author="Solsire Torres-Ignacio Cardenas" w:date="2012-01-19T01:29:00Z"/>
                <w:rFonts w:ascii="Arial" w:hAnsi="Arial" w:cs="Arial"/>
                <w:b/>
                <w:bCs/>
                <w:lang w:val="es-VE"/>
              </w:rPr>
            </w:pPr>
            <w:ins w:id="1844" w:author="Solsire Torres-Ignacio Cardenas" w:date="2012-01-19T01:29:00Z">
              <w:r w:rsidRPr="005F0D00">
                <w:rPr>
                  <w:rFonts w:ascii="Arial" w:hAnsi="Arial" w:cs="Arial"/>
                  <w:b/>
                  <w:bCs/>
                  <w:lang w:val="es-VE"/>
                </w:rPr>
                <w:t>Gerente de proyecto</w:t>
              </w:r>
            </w:ins>
          </w:p>
        </w:tc>
      </w:tr>
      <w:tr w:rsidR="008C1149" w:rsidRPr="00521F85" w14:paraId="31215AAD" w14:textId="77777777" w:rsidTr="000C551A">
        <w:trPr>
          <w:ins w:id="1845" w:author="Solsire Torres-Ignacio Cardenas" w:date="2012-01-19T01:29:00Z"/>
        </w:trPr>
        <w:tc>
          <w:tcPr>
            <w:tcW w:w="4322" w:type="dxa"/>
            <w:tcBorders>
              <w:right w:val="nil"/>
            </w:tcBorders>
          </w:tcPr>
          <w:p w14:paraId="1E4A19BC" w14:textId="77777777" w:rsidR="008C1149" w:rsidRPr="005F0D00" w:rsidRDefault="008C1149" w:rsidP="008C1149">
            <w:pPr>
              <w:jc w:val="center"/>
              <w:rPr>
                <w:ins w:id="1846" w:author="Solsire Torres-Ignacio Cardenas" w:date="2012-01-19T01:29:00Z"/>
                <w:rFonts w:ascii="Arial" w:hAnsi="Arial" w:cs="Arial"/>
                <w:b/>
                <w:bCs/>
              </w:rPr>
            </w:pPr>
            <w:ins w:id="1847" w:author="Solsire Torres-Ignacio Cardenas" w:date="2012-01-19T01:29:00Z">
              <w:r>
                <w:rPr>
                  <w:rFonts w:ascii="Arial" w:hAnsi="Arial" w:cs="Arial"/>
                  <w:b/>
                  <w:bCs/>
                </w:rPr>
                <w:t>Solsire Torres</w:t>
              </w:r>
            </w:ins>
          </w:p>
        </w:tc>
        <w:tc>
          <w:tcPr>
            <w:tcW w:w="4322" w:type="dxa"/>
            <w:tcBorders>
              <w:left w:val="nil"/>
            </w:tcBorders>
          </w:tcPr>
          <w:p w14:paraId="1BCA0B54" w14:textId="77777777" w:rsidR="008C1149" w:rsidRPr="005F0D00" w:rsidRDefault="008C1149" w:rsidP="000C551A">
            <w:pPr>
              <w:jc w:val="center"/>
              <w:rPr>
                <w:ins w:id="1848" w:author="Solsire Torres-Ignacio Cardenas" w:date="2012-01-19T01:29:00Z"/>
                <w:rFonts w:ascii="Arial" w:hAnsi="Arial" w:cs="Arial"/>
                <w:b/>
                <w:bCs/>
                <w:lang w:val="es-VE"/>
              </w:rPr>
            </w:pPr>
            <w:ins w:id="1849" w:author="Solsire Torres-Ignacio Cardenas" w:date="2012-01-19T01:29:00Z">
              <w:r>
                <w:rPr>
                  <w:rFonts w:ascii="Arial" w:hAnsi="Arial" w:cs="Arial"/>
                  <w:b/>
                  <w:bCs/>
                  <w:lang w:val="es-VE"/>
                </w:rPr>
                <w:t>Analista de Sistemas</w:t>
              </w:r>
            </w:ins>
          </w:p>
        </w:tc>
      </w:tr>
      <w:tr w:rsidR="008C1149" w:rsidRPr="00521F85" w14:paraId="688E0869" w14:textId="77777777" w:rsidTr="000C551A">
        <w:trPr>
          <w:ins w:id="1850" w:author="Solsire Torres-Ignacio Cardenas" w:date="2012-01-19T01:29:00Z"/>
        </w:trPr>
        <w:tc>
          <w:tcPr>
            <w:tcW w:w="4322" w:type="dxa"/>
            <w:tcBorders>
              <w:right w:val="nil"/>
            </w:tcBorders>
            <w:shd w:val="clear" w:color="auto" w:fill="D3DFEE"/>
          </w:tcPr>
          <w:p w14:paraId="67A06B6C" w14:textId="77777777" w:rsidR="008C1149" w:rsidRPr="005F0D00" w:rsidRDefault="008C1149" w:rsidP="000C551A">
            <w:pPr>
              <w:jc w:val="center"/>
              <w:rPr>
                <w:ins w:id="1851" w:author="Solsire Torres-Ignacio Cardenas" w:date="2012-01-19T01:29:00Z"/>
                <w:rFonts w:ascii="Arial" w:hAnsi="Arial" w:cs="Arial"/>
                <w:b/>
                <w:bCs/>
              </w:rPr>
            </w:pPr>
            <w:ins w:id="1852" w:author="Solsire Torres-Ignacio Cardenas" w:date="2012-01-19T01:29:00Z">
              <w:r>
                <w:rPr>
                  <w:rFonts w:ascii="Arial" w:hAnsi="Arial" w:cs="Arial"/>
                  <w:b/>
                  <w:bCs/>
                </w:rPr>
                <w:t>Ignacio Cardenas</w:t>
              </w:r>
            </w:ins>
          </w:p>
        </w:tc>
        <w:tc>
          <w:tcPr>
            <w:tcW w:w="4322" w:type="dxa"/>
            <w:tcBorders>
              <w:left w:val="nil"/>
            </w:tcBorders>
            <w:shd w:val="clear" w:color="auto" w:fill="D3DFEE"/>
          </w:tcPr>
          <w:p w14:paraId="10460081" w14:textId="77777777" w:rsidR="008C1149" w:rsidRPr="005F0D00" w:rsidRDefault="008C1149" w:rsidP="000C551A">
            <w:pPr>
              <w:jc w:val="center"/>
              <w:rPr>
                <w:ins w:id="1853" w:author="Solsire Torres-Ignacio Cardenas" w:date="2012-01-19T01:29:00Z"/>
                <w:rFonts w:ascii="Arial" w:hAnsi="Arial" w:cs="Arial"/>
                <w:b/>
                <w:bCs/>
                <w:lang w:val="es-VE"/>
              </w:rPr>
            </w:pPr>
            <w:ins w:id="1854" w:author="Solsire Torres-Ignacio Cardenas" w:date="2012-01-19T01:29:00Z">
              <w:r w:rsidRPr="005F0D00">
                <w:rPr>
                  <w:rFonts w:ascii="Arial" w:hAnsi="Arial" w:cs="Arial"/>
                  <w:b/>
                  <w:bCs/>
                  <w:lang w:val="es-VE"/>
                </w:rPr>
                <w:t>Desarrollador 1</w:t>
              </w:r>
            </w:ins>
          </w:p>
        </w:tc>
      </w:tr>
      <w:tr w:rsidR="008C1149" w:rsidRPr="00521F85" w14:paraId="4E78AD80" w14:textId="77777777" w:rsidTr="000C551A">
        <w:trPr>
          <w:ins w:id="1855" w:author="Solsire Torres-Ignacio Cardenas" w:date="2012-01-19T01:29:00Z"/>
        </w:trPr>
        <w:tc>
          <w:tcPr>
            <w:tcW w:w="4322" w:type="dxa"/>
            <w:tcBorders>
              <w:right w:val="nil"/>
            </w:tcBorders>
          </w:tcPr>
          <w:p w14:paraId="2BE5A326" w14:textId="77777777" w:rsidR="008C1149" w:rsidRPr="005F0D00" w:rsidRDefault="008C1149" w:rsidP="000C551A">
            <w:pPr>
              <w:jc w:val="center"/>
              <w:rPr>
                <w:ins w:id="1856" w:author="Solsire Torres-Ignacio Cardenas" w:date="2012-01-19T01:29:00Z"/>
                <w:rFonts w:ascii="Arial" w:hAnsi="Arial" w:cs="Arial"/>
                <w:b/>
                <w:bCs/>
              </w:rPr>
            </w:pPr>
            <w:ins w:id="1857" w:author="Solsire Torres-Ignacio Cardenas" w:date="2012-01-19T01:29:00Z">
              <w:r>
                <w:rPr>
                  <w:rFonts w:ascii="Arial" w:hAnsi="Arial" w:cs="Arial"/>
                  <w:b/>
                  <w:bCs/>
                </w:rPr>
                <w:t>Jessica Pupillo</w:t>
              </w:r>
            </w:ins>
          </w:p>
        </w:tc>
        <w:tc>
          <w:tcPr>
            <w:tcW w:w="4322" w:type="dxa"/>
            <w:tcBorders>
              <w:left w:val="nil"/>
            </w:tcBorders>
          </w:tcPr>
          <w:p w14:paraId="23B0BE13" w14:textId="77777777" w:rsidR="008C1149" w:rsidRPr="005F0D00" w:rsidRDefault="008C1149" w:rsidP="000C551A">
            <w:pPr>
              <w:jc w:val="center"/>
              <w:rPr>
                <w:ins w:id="1858" w:author="Solsire Torres-Ignacio Cardenas" w:date="2012-01-19T01:29:00Z"/>
                <w:rFonts w:ascii="Arial" w:hAnsi="Arial" w:cs="Arial"/>
                <w:b/>
                <w:bCs/>
                <w:lang w:val="es-VE"/>
              </w:rPr>
            </w:pPr>
            <w:ins w:id="1859" w:author="Solsire Torres-Ignacio Cardenas" w:date="2012-01-19T01:29:00Z">
              <w:r w:rsidRPr="005F0D00">
                <w:rPr>
                  <w:rFonts w:ascii="Arial" w:hAnsi="Arial" w:cs="Arial"/>
                  <w:b/>
                  <w:bCs/>
                  <w:lang w:val="es-VE"/>
                </w:rPr>
                <w:t>Desarrollador 2</w:t>
              </w:r>
            </w:ins>
          </w:p>
        </w:tc>
      </w:tr>
      <w:tr w:rsidR="008C1149" w:rsidRPr="00521F85" w14:paraId="6CC048E5" w14:textId="77777777" w:rsidTr="000C551A">
        <w:trPr>
          <w:ins w:id="1860" w:author="Solsire Torres-Ignacio Cardenas" w:date="2012-01-19T01:29:00Z"/>
        </w:trPr>
        <w:tc>
          <w:tcPr>
            <w:tcW w:w="4322" w:type="dxa"/>
            <w:tcBorders>
              <w:right w:val="nil"/>
            </w:tcBorders>
          </w:tcPr>
          <w:p w14:paraId="06A4F619" w14:textId="77777777" w:rsidR="008C1149" w:rsidRPr="005F0D00" w:rsidRDefault="008C1149" w:rsidP="000C551A">
            <w:pPr>
              <w:jc w:val="center"/>
              <w:rPr>
                <w:ins w:id="1861" w:author="Solsire Torres-Ignacio Cardenas" w:date="2012-01-19T01:29:00Z"/>
                <w:rFonts w:ascii="Arial" w:hAnsi="Arial" w:cs="Arial"/>
                <w:b/>
                <w:bCs/>
              </w:rPr>
            </w:pPr>
            <w:ins w:id="1862" w:author="Solsire Torres-Ignacio Cardenas" w:date="2012-01-19T01:29:00Z">
              <w:r>
                <w:rPr>
                  <w:rFonts w:ascii="Arial" w:hAnsi="Arial" w:cs="Arial"/>
                  <w:b/>
                  <w:bCs/>
                </w:rPr>
                <w:t>Joana Pardo</w:t>
              </w:r>
            </w:ins>
          </w:p>
        </w:tc>
        <w:tc>
          <w:tcPr>
            <w:tcW w:w="4322" w:type="dxa"/>
            <w:tcBorders>
              <w:left w:val="nil"/>
            </w:tcBorders>
          </w:tcPr>
          <w:p w14:paraId="0181D475" w14:textId="77777777" w:rsidR="008C1149" w:rsidRPr="005F0D00" w:rsidRDefault="008C1149" w:rsidP="000C551A">
            <w:pPr>
              <w:jc w:val="center"/>
              <w:rPr>
                <w:ins w:id="1863" w:author="Solsire Torres-Ignacio Cardenas" w:date="2012-01-19T01:29:00Z"/>
                <w:rFonts w:ascii="Arial" w:hAnsi="Arial" w:cs="Arial"/>
                <w:b/>
                <w:bCs/>
                <w:lang w:val="es-VE"/>
              </w:rPr>
            </w:pPr>
            <w:ins w:id="1864" w:author="Solsire Torres-Ignacio Cardenas" w:date="2012-01-19T01:29:00Z">
              <w:r>
                <w:rPr>
                  <w:rFonts w:ascii="Arial" w:hAnsi="Arial" w:cs="Arial"/>
                  <w:b/>
                  <w:bCs/>
                  <w:lang w:val="es-VE"/>
                </w:rPr>
                <w:t>Administrador</w:t>
              </w:r>
            </w:ins>
          </w:p>
        </w:tc>
      </w:tr>
      <w:tr w:rsidR="008C1149" w:rsidRPr="00521F85" w14:paraId="32026796" w14:textId="77777777" w:rsidTr="000C551A">
        <w:trPr>
          <w:ins w:id="1865" w:author="Solsire Torres-Ignacio Cardenas" w:date="2012-01-19T01:29:00Z"/>
        </w:trPr>
        <w:tc>
          <w:tcPr>
            <w:tcW w:w="4322" w:type="dxa"/>
            <w:tcBorders>
              <w:right w:val="nil"/>
            </w:tcBorders>
            <w:shd w:val="clear" w:color="auto" w:fill="D3DFEE"/>
          </w:tcPr>
          <w:p w14:paraId="27B96278" w14:textId="77777777" w:rsidR="008C1149" w:rsidRPr="005F0D00" w:rsidRDefault="008C1149" w:rsidP="000C551A">
            <w:pPr>
              <w:jc w:val="center"/>
              <w:rPr>
                <w:ins w:id="1866" w:author="Solsire Torres-Ignacio Cardenas" w:date="2012-01-19T01:29:00Z"/>
                <w:rFonts w:ascii="Arial" w:hAnsi="Arial" w:cs="Arial"/>
                <w:b/>
                <w:bCs/>
              </w:rPr>
            </w:pPr>
            <w:ins w:id="1867" w:author="Solsire Torres-Ignacio Cardenas" w:date="2012-01-19T01:29:00Z">
              <w:r>
                <w:rPr>
                  <w:rFonts w:ascii="Arial" w:hAnsi="Arial" w:cs="Arial"/>
                  <w:b/>
                  <w:bCs/>
                </w:rPr>
                <w:t>Patricia Figueira</w:t>
              </w:r>
            </w:ins>
          </w:p>
        </w:tc>
        <w:tc>
          <w:tcPr>
            <w:tcW w:w="4322" w:type="dxa"/>
            <w:tcBorders>
              <w:left w:val="nil"/>
            </w:tcBorders>
            <w:shd w:val="clear" w:color="auto" w:fill="D3DFEE"/>
          </w:tcPr>
          <w:p w14:paraId="0E035C8E" w14:textId="77777777" w:rsidR="008C1149" w:rsidRPr="005F0D00" w:rsidRDefault="008C1149" w:rsidP="000C551A">
            <w:pPr>
              <w:jc w:val="center"/>
              <w:rPr>
                <w:ins w:id="1868" w:author="Solsire Torres-Ignacio Cardenas" w:date="2012-01-19T01:29:00Z"/>
                <w:rFonts w:ascii="Arial" w:hAnsi="Arial" w:cs="Arial"/>
                <w:b/>
                <w:bCs/>
                <w:lang w:val="es-VE"/>
              </w:rPr>
            </w:pPr>
            <w:ins w:id="1869" w:author="Solsire Torres-Ignacio Cardenas" w:date="2012-01-19T01:29:00Z">
              <w:r>
                <w:rPr>
                  <w:rFonts w:ascii="Arial" w:hAnsi="Arial" w:cs="Arial"/>
                  <w:b/>
                  <w:bCs/>
                  <w:lang w:val="es-VE"/>
                </w:rPr>
                <w:t>Abogado</w:t>
              </w:r>
            </w:ins>
          </w:p>
        </w:tc>
      </w:tr>
      <w:tr w:rsidR="008C1149" w:rsidRPr="00521F85" w14:paraId="7A03F054" w14:textId="77777777" w:rsidTr="000C551A">
        <w:trPr>
          <w:ins w:id="1870" w:author="Solsire Torres-Ignacio Cardenas" w:date="2012-01-19T01:29:00Z"/>
        </w:trPr>
        <w:tc>
          <w:tcPr>
            <w:tcW w:w="4322" w:type="dxa"/>
            <w:tcBorders>
              <w:right w:val="nil"/>
            </w:tcBorders>
          </w:tcPr>
          <w:p w14:paraId="214CC195" w14:textId="77777777" w:rsidR="008C1149" w:rsidRPr="005F0D00" w:rsidRDefault="008C1149" w:rsidP="000C551A">
            <w:pPr>
              <w:jc w:val="center"/>
              <w:rPr>
                <w:ins w:id="1871" w:author="Solsire Torres-Ignacio Cardenas" w:date="2012-01-19T01:29:00Z"/>
                <w:rFonts w:ascii="Arial" w:hAnsi="Arial" w:cs="Arial"/>
                <w:b/>
                <w:bCs/>
              </w:rPr>
            </w:pPr>
            <w:ins w:id="1872" w:author="Solsire Torres-Ignacio Cardenas" w:date="2012-01-19T01:29:00Z">
              <w:r>
                <w:rPr>
                  <w:rFonts w:ascii="Arial" w:hAnsi="Arial" w:cs="Arial"/>
                  <w:b/>
                  <w:bCs/>
                </w:rPr>
                <w:t>Wilmer Soto</w:t>
              </w:r>
            </w:ins>
          </w:p>
        </w:tc>
        <w:tc>
          <w:tcPr>
            <w:tcW w:w="4322" w:type="dxa"/>
            <w:tcBorders>
              <w:left w:val="nil"/>
            </w:tcBorders>
          </w:tcPr>
          <w:p w14:paraId="18AB2DAC" w14:textId="77777777" w:rsidR="008C1149" w:rsidRPr="005F0D00" w:rsidRDefault="008C1149" w:rsidP="000C551A">
            <w:pPr>
              <w:jc w:val="center"/>
              <w:rPr>
                <w:ins w:id="1873" w:author="Solsire Torres-Ignacio Cardenas" w:date="2012-01-19T01:29:00Z"/>
                <w:rFonts w:ascii="Arial" w:hAnsi="Arial" w:cs="Arial"/>
                <w:b/>
                <w:bCs/>
                <w:lang w:val="es-VE"/>
              </w:rPr>
            </w:pPr>
            <w:ins w:id="1874" w:author="Solsire Torres-Ignacio Cardenas" w:date="2012-01-19T01:29:00Z">
              <w:r>
                <w:rPr>
                  <w:rFonts w:ascii="Arial" w:hAnsi="Arial" w:cs="Arial"/>
                  <w:b/>
                  <w:bCs/>
                  <w:lang w:val="es-VE"/>
                </w:rPr>
                <w:t>Tester</w:t>
              </w:r>
            </w:ins>
          </w:p>
        </w:tc>
      </w:tr>
      <w:tr w:rsidR="00A4328F" w:rsidRPr="00521F85" w14:paraId="2AB319A2" w14:textId="77777777" w:rsidTr="00A4328F">
        <w:trPr>
          <w:ins w:id="1875" w:author="Solsire Torres-Ignacio Cardenas" w:date="2012-01-19T01:29:00Z"/>
        </w:trPr>
        <w:tc>
          <w:tcPr>
            <w:tcW w:w="4322" w:type="dxa"/>
            <w:tcBorders>
              <w:right w:val="nil"/>
            </w:tcBorders>
            <w:shd w:val="clear" w:color="auto" w:fill="DBE5F1" w:themeFill="accent1" w:themeFillTint="33"/>
          </w:tcPr>
          <w:p w14:paraId="0427C659" w14:textId="77777777" w:rsidR="00A4328F" w:rsidRDefault="00A4328F" w:rsidP="000C551A">
            <w:pPr>
              <w:jc w:val="center"/>
              <w:rPr>
                <w:ins w:id="1876" w:author="Solsire Torres-Ignacio Cardenas" w:date="2012-01-19T01:29:00Z"/>
                <w:rFonts w:ascii="Arial" w:hAnsi="Arial" w:cs="Arial"/>
                <w:b/>
                <w:bCs/>
              </w:rPr>
            </w:pPr>
            <w:ins w:id="1877" w:author="Solsire Torres-Ignacio Cardenas" w:date="2012-01-19T01:29:00Z">
              <w:r>
                <w:rPr>
                  <w:rFonts w:ascii="Arial" w:hAnsi="Arial" w:cs="Arial"/>
                  <w:b/>
                  <w:bCs/>
                </w:rPr>
                <w:t>Luis Alfaro</w:t>
              </w:r>
            </w:ins>
          </w:p>
        </w:tc>
        <w:tc>
          <w:tcPr>
            <w:tcW w:w="4322" w:type="dxa"/>
            <w:tcBorders>
              <w:left w:val="nil"/>
            </w:tcBorders>
            <w:shd w:val="clear" w:color="auto" w:fill="DBE5F1" w:themeFill="accent1" w:themeFillTint="33"/>
          </w:tcPr>
          <w:p w14:paraId="04F0F351" w14:textId="77777777" w:rsidR="00A4328F" w:rsidRDefault="00A4328F" w:rsidP="000C551A">
            <w:pPr>
              <w:jc w:val="center"/>
              <w:rPr>
                <w:ins w:id="1878" w:author="Solsire Torres-Ignacio Cardenas" w:date="2012-01-19T01:29:00Z"/>
                <w:rFonts w:ascii="Arial" w:hAnsi="Arial" w:cs="Arial"/>
                <w:b/>
                <w:bCs/>
                <w:lang w:val="es-VE"/>
              </w:rPr>
            </w:pPr>
            <w:ins w:id="1879" w:author="Solsire Torres-Ignacio Cardenas" w:date="2012-01-19T01:29:00Z">
              <w:r>
                <w:rPr>
                  <w:rFonts w:ascii="Arial" w:hAnsi="Arial" w:cs="Arial"/>
                  <w:b/>
                  <w:bCs/>
                  <w:lang w:val="es-VE"/>
                </w:rPr>
                <w:t>Estadista 1</w:t>
              </w:r>
            </w:ins>
          </w:p>
        </w:tc>
      </w:tr>
      <w:tr w:rsidR="00A4328F" w:rsidRPr="00521F85" w14:paraId="58706D8E" w14:textId="77777777" w:rsidTr="000C551A">
        <w:trPr>
          <w:ins w:id="1880" w:author="Solsire Torres-Ignacio Cardenas" w:date="2012-01-19T01:29:00Z"/>
        </w:trPr>
        <w:tc>
          <w:tcPr>
            <w:tcW w:w="4322" w:type="dxa"/>
            <w:tcBorders>
              <w:right w:val="nil"/>
            </w:tcBorders>
          </w:tcPr>
          <w:p w14:paraId="33EB1FF6" w14:textId="77777777" w:rsidR="00A4328F" w:rsidRDefault="00A4328F" w:rsidP="000C551A">
            <w:pPr>
              <w:jc w:val="center"/>
              <w:rPr>
                <w:ins w:id="1881" w:author="Solsire Torres-Ignacio Cardenas" w:date="2012-01-19T01:29:00Z"/>
                <w:rFonts w:ascii="Arial" w:hAnsi="Arial" w:cs="Arial"/>
                <w:b/>
                <w:bCs/>
              </w:rPr>
            </w:pPr>
            <w:ins w:id="1882" w:author="Solsire Torres-Ignacio Cardenas" w:date="2012-01-19T01:29:00Z">
              <w:r>
                <w:rPr>
                  <w:rFonts w:ascii="Arial" w:hAnsi="Arial" w:cs="Arial"/>
                  <w:b/>
                  <w:bCs/>
                </w:rPr>
                <w:t>Luis Laurenco</w:t>
              </w:r>
            </w:ins>
          </w:p>
        </w:tc>
        <w:tc>
          <w:tcPr>
            <w:tcW w:w="4322" w:type="dxa"/>
            <w:tcBorders>
              <w:left w:val="nil"/>
            </w:tcBorders>
          </w:tcPr>
          <w:p w14:paraId="5E35FE7A" w14:textId="77777777" w:rsidR="00A4328F" w:rsidRDefault="00A4328F" w:rsidP="000C551A">
            <w:pPr>
              <w:jc w:val="center"/>
              <w:rPr>
                <w:ins w:id="1883" w:author="Solsire Torres-Ignacio Cardenas" w:date="2012-01-19T01:29:00Z"/>
                <w:rFonts w:ascii="Arial" w:hAnsi="Arial" w:cs="Arial"/>
                <w:b/>
                <w:bCs/>
                <w:lang w:val="es-VE"/>
              </w:rPr>
            </w:pPr>
            <w:ins w:id="1884" w:author="Solsire Torres-Ignacio Cardenas" w:date="2012-01-19T01:29:00Z">
              <w:r>
                <w:rPr>
                  <w:rFonts w:ascii="Arial" w:hAnsi="Arial" w:cs="Arial"/>
                  <w:b/>
                  <w:bCs/>
                  <w:lang w:val="es-VE"/>
                </w:rPr>
                <w:t>Estadista 2</w:t>
              </w:r>
            </w:ins>
          </w:p>
        </w:tc>
      </w:tr>
      <w:tr w:rsidR="00A4328F" w:rsidRPr="00521F85" w14:paraId="1500DB14" w14:textId="77777777" w:rsidTr="00A4328F">
        <w:trPr>
          <w:ins w:id="1885" w:author="Solsire Torres-Ignacio Cardenas" w:date="2012-01-19T01:29:00Z"/>
        </w:trPr>
        <w:tc>
          <w:tcPr>
            <w:tcW w:w="4322" w:type="dxa"/>
            <w:tcBorders>
              <w:right w:val="nil"/>
            </w:tcBorders>
            <w:shd w:val="clear" w:color="auto" w:fill="DBE5F1" w:themeFill="accent1" w:themeFillTint="33"/>
          </w:tcPr>
          <w:p w14:paraId="6C27B541" w14:textId="77777777" w:rsidR="00A4328F" w:rsidRDefault="00A4328F" w:rsidP="000C551A">
            <w:pPr>
              <w:jc w:val="center"/>
              <w:rPr>
                <w:ins w:id="1886" w:author="Solsire Torres-Ignacio Cardenas" w:date="2012-01-19T01:29:00Z"/>
                <w:rFonts w:ascii="Arial" w:hAnsi="Arial" w:cs="Arial"/>
                <w:b/>
                <w:bCs/>
              </w:rPr>
            </w:pPr>
            <w:ins w:id="1887" w:author="Solsire Torres-Ignacio Cardenas" w:date="2012-01-19T01:29:00Z">
              <w:r>
                <w:rPr>
                  <w:rFonts w:ascii="Arial" w:hAnsi="Arial" w:cs="Arial"/>
                  <w:b/>
                  <w:bCs/>
                </w:rPr>
                <w:t>Francisco Tiapa</w:t>
              </w:r>
            </w:ins>
          </w:p>
        </w:tc>
        <w:tc>
          <w:tcPr>
            <w:tcW w:w="4322" w:type="dxa"/>
            <w:tcBorders>
              <w:left w:val="nil"/>
            </w:tcBorders>
            <w:shd w:val="clear" w:color="auto" w:fill="DBE5F1" w:themeFill="accent1" w:themeFillTint="33"/>
          </w:tcPr>
          <w:p w14:paraId="4A616231" w14:textId="77777777" w:rsidR="00A4328F" w:rsidRDefault="00A4328F" w:rsidP="000C551A">
            <w:pPr>
              <w:jc w:val="center"/>
              <w:rPr>
                <w:ins w:id="1888" w:author="Solsire Torres-Ignacio Cardenas" w:date="2012-01-19T01:29:00Z"/>
                <w:rFonts w:ascii="Arial" w:hAnsi="Arial" w:cs="Arial"/>
                <w:b/>
                <w:bCs/>
                <w:lang w:val="es-VE"/>
              </w:rPr>
            </w:pPr>
            <w:ins w:id="1889" w:author="Solsire Torres-Ignacio Cardenas" w:date="2012-01-19T01:29:00Z">
              <w:r>
                <w:rPr>
                  <w:rFonts w:ascii="Arial" w:hAnsi="Arial" w:cs="Arial"/>
                  <w:b/>
                  <w:bCs/>
                  <w:lang w:val="es-VE"/>
                </w:rPr>
                <w:t>Estadista 3</w:t>
              </w:r>
            </w:ins>
          </w:p>
        </w:tc>
      </w:tr>
      <w:tr w:rsidR="00A4328F" w:rsidRPr="00521F85" w14:paraId="0DDDDF94" w14:textId="77777777" w:rsidTr="000C551A">
        <w:trPr>
          <w:ins w:id="1890" w:author="Solsire Torres-Ignacio Cardenas" w:date="2012-01-19T01:29:00Z"/>
        </w:trPr>
        <w:tc>
          <w:tcPr>
            <w:tcW w:w="4322" w:type="dxa"/>
            <w:tcBorders>
              <w:right w:val="nil"/>
            </w:tcBorders>
          </w:tcPr>
          <w:p w14:paraId="5CE1499B" w14:textId="77777777" w:rsidR="00A4328F" w:rsidRDefault="00A4328F" w:rsidP="000C551A">
            <w:pPr>
              <w:jc w:val="center"/>
              <w:rPr>
                <w:ins w:id="1891" w:author="Solsire Torres-Ignacio Cardenas" w:date="2012-01-19T01:29:00Z"/>
                <w:rFonts w:ascii="Arial" w:hAnsi="Arial" w:cs="Arial"/>
                <w:b/>
                <w:bCs/>
              </w:rPr>
            </w:pPr>
            <w:ins w:id="1892" w:author="Solsire Torres-Ignacio Cardenas" w:date="2012-01-19T01:29:00Z">
              <w:r>
                <w:rPr>
                  <w:rFonts w:ascii="Arial" w:hAnsi="Arial" w:cs="Arial"/>
                  <w:b/>
                  <w:bCs/>
                </w:rPr>
                <w:t>Daniel Conde</w:t>
              </w:r>
            </w:ins>
          </w:p>
        </w:tc>
        <w:tc>
          <w:tcPr>
            <w:tcW w:w="4322" w:type="dxa"/>
            <w:tcBorders>
              <w:left w:val="nil"/>
            </w:tcBorders>
          </w:tcPr>
          <w:p w14:paraId="49D1BA1E" w14:textId="77777777" w:rsidR="00A4328F" w:rsidRDefault="00A4328F" w:rsidP="000C551A">
            <w:pPr>
              <w:jc w:val="center"/>
              <w:rPr>
                <w:ins w:id="1893" w:author="Solsire Torres-Ignacio Cardenas" w:date="2012-01-19T01:29:00Z"/>
                <w:rFonts w:ascii="Arial" w:hAnsi="Arial" w:cs="Arial"/>
                <w:b/>
                <w:bCs/>
                <w:lang w:val="es-VE"/>
              </w:rPr>
            </w:pPr>
            <w:ins w:id="1894" w:author="Solsire Torres-Ignacio Cardenas" w:date="2012-01-19T01:29:00Z">
              <w:r>
                <w:rPr>
                  <w:rFonts w:ascii="Arial" w:hAnsi="Arial" w:cs="Arial"/>
                  <w:b/>
                  <w:bCs/>
                  <w:lang w:val="es-VE"/>
                </w:rPr>
                <w:t>Estadista 4</w:t>
              </w:r>
            </w:ins>
          </w:p>
        </w:tc>
      </w:tr>
      <w:tr w:rsidR="00A4328F" w:rsidRPr="00521F85" w14:paraId="6542CB14" w14:textId="77777777" w:rsidTr="00A4328F">
        <w:trPr>
          <w:ins w:id="1895" w:author="Solsire Torres-Ignacio Cardenas" w:date="2012-01-19T01:29:00Z"/>
        </w:trPr>
        <w:tc>
          <w:tcPr>
            <w:tcW w:w="4322" w:type="dxa"/>
            <w:tcBorders>
              <w:right w:val="nil"/>
            </w:tcBorders>
            <w:shd w:val="clear" w:color="auto" w:fill="DBE5F1" w:themeFill="accent1" w:themeFillTint="33"/>
          </w:tcPr>
          <w:p w14:paraId="13D6D99B" w14:textId="77777777" w:rsidR="00A4328F" w:rsidRDefault="00A4328F" w:rsidP="000C551A">
            <w:pPr>
              <w:jc w:val="center"/>
              <w:rPr>
                <w:ins w:id="1896" w:author="Solsire Torres-Ignacio Cardenas" w:date="2012-01-19T01:29:00Z"/>
                <w:rFonts w:ascii="Arial" w:hAnsi="Arial" w:cs="Arial"/>
                <w:b/>
                <w:bCs/>
              </w:rPr>
            </w:pPr>
            <w:ins w:id="1897" w:author="Solsire Torres-Ignacio Cardenas" w:date="2012-01-19T01:29:00Z">
              <w:r>
                <w:rPr>
                  <w:rFonts w:ascii="Arial" w:hAnsi="Arial" w:cs="Arial"/>
                  <w:b/>
                  <w:bCs/>
                </w:rPr>
                <w:t>Johan Colina</w:t>
              </w:r>
            </w:ins>
          </w:p>
        </w:tc>
        <w:tc>
          <w:tcPr>
            <w:tcW w:w="4322" w:type="dxa"/>
            <w:tcBorders>
              <w:left w:val="nil"/>
            </w:tcBorders>
            <w:shd w:val="clear" w:color="auto" w:fill="DBE5F1" w:themeFill="accent1" w:themeFillTint="33"/>
          </w:tcPr>
          <w:p w14:paraId="3466C290" w14:textId="77777777" w:rsidR="00A4328F" w:rsidRDefault="00A4328F" w:rsidP="000C551A">
            <w:pPr>
              <w:jc w:val="center"/>
              <w:rPr>
                <w:ins w:id="1898" w:author="Solsire Torres-Ignacio Cardenas" w:date="2012-01-19T01:29:00Z"/>
                <w:rFonts w:ascii="Arial" w:hAnsi="Arial" w:cs="Arial"/>
                <w:b/>
                <w:bCs/>
                <w:lang w:val="es-VE"/>
              </w:rPr>
            </w:pPr>
            <w:ins w:id="1899" w:author="Solsire Torres-Ignacio Cardenas" w:date="2012-01-19T01:29:00Z">
              <w:r>
                <w:rPr>
                  <w:rFonts w:ascii="Arial" w:hAnsi="Arial" w:cs="Arial"/>
                  <w:b/>
                  <w:bCs/>
                  <w:lang w:val="es-VE"/>
                </w:rPr>
                <w:t>Estadista 5</w:t>
              </w:r>
            </w:ins>
          </w:p>
        </w:tc>
      </w:tr>
      <w:tr w:rsidR="00A4328F" w:rsidRPr="00521F85" w14:paraId="4255ADB0" w14:textId="77777777" w:rsidTr="000C551A">
        <w:trPr>
          <w:ins w:id="1900" w:author="Solsire Torres-Ignacio Cardenas" w:date="2012-01-19T01:29:00Z"/>
        </w:trPr>
        <w:tc>
          <w:tcPr>
            <w:tcW w:w="4322" w:type="dxa"/>
            <w:tcBorders>
              <w:right w:val="nil"/>
            </w:tcBorders>
          </w:tcPr>
          <w:p w14:paraId="4E75A405" w14:textId="77777777" w:rsidR="00A4328F" w:rsidRDefault="00A4328F" w:rsidP="000C551A">
            <w:pPr>
              <w:jc w:val="center"/>
              <w:rPr>
                <w:ins w:id="1901" w:author="Solsire Torres-Ignacio Cardenas" w:date="2012-01-19T01:29:00Z"/>
                <w:rFonts w:ascii="Arial" w:hAnsi="Arial" w:cs="Arial"/>
                <w:b/>
                <w:bCs/>
              </w:rPr>
            </w:pPr>
            <w:ins w:id="1902" w:author="Solsire Torres-Ignacio Cardenas" w:date="2012-01-19T01:29:00Z">
              <w:r>
                <w:rPr>
                  <w:rFonts w:ascii="Arial" w:hAnsi="Arial" w:cs="Arial"/>
                  <w:b/>
                  <w:bCs/>
                </w:rPr>
                <w:t>Jesús Miranda</w:t>
              </w:r>
            </w:ins>
          </w:p>
        </w:tc>
        <w:tc>
          <w:tcPr>
            <w:tcW w:w="4322" w:type="dxa"/>
            <w:tcBorders>
              <w:left w:val="nil"/>
            </w:tcBorders>
          </w:tcPr>
          <w:p w14:paraId="122220EC" w14:textId="77777777" w:rsidR="00A4328F" w:rsidRDefault="00A4328F" w:rsidP="000C551A">
            <w:pPr>
              <w:jc w:val="center"/>
              <w:rPr>
                <w:ins w:id="1903" w:author="Solsire Torres-Ignacio Cardenas" w:date="2012-01-19T01:29:00Z"/>
                <w:rFonts w:ascii="Arial" w:hAnsi="Arial" w:cs="Arial"/>
                <w:b/>
                <w:bCs/>
                <w:lang w:val="es-VE"/>
              </w:rPr>
            </w:pPr>
            <w:ins w:id="1904" w:author="Solsire Torres-Ignacio Cardenas" w:date="2012-01-19T01:29:00Z">
              <w:r>
                <w:rPr>
                  <w:rFonts w:ascii="Arial" w:hAnsi="Arial" w:cs="Arial"/>
                  <w:b/>
                  <w:bCs/>
                  <w:lang w:val="es-VE"/>
                </w:rPr>
                <w:t>Estadista 6</w:t>
              </w:r>
            </w:ins>
          </w:p>
        </w:tc>
      </w:tr>
    </w:tbl>
    <w:p w14:paraId="6BF51C5D" w14:textId="77777777" w:rsidR="00426B23" w:rsidRDefault="00426B23" w:rsidP="00B3479C">
      <w:pPr>
        <w:ind w:firstLine="708"/>
        <w:rPr>
          <w:ins w:id="1905" w:author="Solsire Torres-Ignacio Cardenas" w:date="2012-01-19T01:29:00Z"/>
        </w:rPr>
      </w:pPr>
    </w:p>
    <w:p w14:paraId="354E1D69" w14:textId="77777777" w:rsidR="00426B23" w:rsidRDefault="00426B23" w:rsidP="00B3479C">
      <w:pPr>
        <w:ind w:firstLine="708"/>
        <w:rPr>
          <w:ins w:id="1906" w:author="Solsire Torres-Ignacio Cardenas" w:date="2012-01-19T01:29:00Z"/>
        </w:rPr>
      </w:pPr>
    </w:p>
    <w:p w14:paraId="10CB2847" w14:textId="77777777" w:rsidR="00426B23" w:rsidRDefault="00426B23" w:rsidP="001C2C26">
      <w:pPr>
        <w:rPr>
          <w:ins w:id="1907" w:author="Solsire Torres-Ignacio Cardenas" w:date="2012-01-19T01:29:00Z"/>
        </w:rPr>
      </w:pPr>
    </w:p>
    <w:p w14:paraId="5CD4EB2E" w14:textId="77777777" w:rsidR="001C2C26" w:rsidRDefault="001C2C26" w:rsidP="001C2C26">
      <w:pPr>
        <w:rPr>
          <w:ins w:id="1908" w:author="Solsire Torres-Ignacio Cardenas" w:date="2012-01-19T01:29:00Z"/>
        </w:rPr>
      </w:pPr>
    </w:p>
    <w:p w14:paraId="6F4F372C" w14:textId="77777777" w:rsidR="00341976" w:rsidRDefault="00341976" w:rsidP="001C2C26">
      <w:pPr>
        <w:rPr>
          <w:ins w:id="1909" w:author="Solsire Torres-Ignacio Cardenas" w:date="2012-01-19T01:29:00Z"/>
        </w:rPr>
      </w:pPr>
    </w:p>
    <w:p w14:paraId="4D048FAA" w14:textId="77777777" w:rsidR="00BB65D4" w:rsidRPr="00930C6B" w:rsidRDefault="00BB65D4" w:rsidP="001C2C26">
      <w:pPr>
        <w:pStyle w:val="Heading2"/>
        <w:rPr>
          <w:color w:val="365F91" w:themeColor="accent1" w:themeShade="BF"/>
          <w:rPrChange w:id="1910" w:author="Solsire Torres-Ignacio Cardenas" w:date="2012-01-19T01:29:00Z">
            <w:rPr/>
          </w:rPrChange>
        </w:rPr>
        <w:pPrChange w:id="1911" w:author="Solsire Torres-Ignacio Cardenas" w:date="2012-01-19T01:29:00Z">
          <w:pPr>
            <w:pStyle w:val="Heading1"/>
          </w:pPr>
        </w:pPrChange>
      </w:pPr>
      <w:bookmarkStart w:id="1912" w:name="_Toc188551269"/>
      <w:bookmarkStart w:id="1913" w:name="_Toc183152075"/>
      <w:r w:rsidRPr="001C2C26">
        <w:lastRenderedPageBreak/>
        <w:t>Roles del Proyecto</w:t>
      </w:r>
      <w:bookmarkEnd w:id="1912"/>
      <w:bookmarkEnd w:id="1913"/>
    </w:p>
    <w:p w14:paraId="43085030"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5FCEE202" w14:textId="77777777" w:rsidTr="009F386E">
        <w:tc>
          <w:tcPr>
            <w:tcW w:w="8644" w:type="dxa"/>
            <w:gridSpan w:val="2"/>
            <w:shd w:val="clear" w:color="auto" w:fill="8DB3E2" w:themeFill="text2" w:themeFillTint="66"/>
            <w:vAlign w:val="center"/>
          </w:tcPr>
          <w:p w14:paraId="30F91CB4"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07FD20AD" w14:textId="77777777" w:rsidTr="009F386E">
        <w:tc>
          <w:tcPr>
            <w:tcW w:w="2538" w:type="dxa"/>
            <w:vAlign w:val="center"/>
          </w:tcPr>
          <w:p w14:paraId="1EC13E8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6892FD6"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2F00FC8D" w14:textId="77777777" w:rsidTr="009F386E">
        <w:tc>
          <w:tcPr>
            <w:tcW w:w="2538" w:type="dxa"/>
            <w:vAlign w:val="center"/>
          </w:tcPr>
          <w:p w14:paraId="14DB511C"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CC364D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547800E3" w14:textId="77777777" w:rsidTr="009F386E">
        <w:tc>
          <w:tcPr>
            <w:tcW w:w="2538" w:type="dxa"/>
            <w:vAlign w:val="center"/>
          </w:tcPr>
          <w:p w14:paraId="53E582A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26D1AA1E"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45585356" w14:textId="77777777" w:rsidTr="009F386E">
        <w:tc>
          <w:tcPr>
            <w:tcW w:w="2538" w:type="dxa"/>
            <w:vAlign w:val="center"/>
          </w:tcPr>
          <w:p w14:paraId="1AC6E2F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5AFD5FFD"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6881EFB1"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2813F6B" w14:textId="77777777" w:rsidTr="009F386E">
        <w:tc>
          <w:tcPr>
            <w:tcW w:w="8644" w:type="dxa"/>
            <w:gridSpan w:val="2"/>
            <w:shd w:val="clear" w:color="auto" w:fill="8DB3E2" w:themeFill="text2" w:themeFillTint="66"/>
            <w:vAlign w:val="center"/>
          </w:tcPr>
          <w:p w14:paraId="5BD5574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324C0AF2" w14:textId="77777777" w:rsidTr="009F386E">
        <w:tc>
          <w:tcPr>
            <w:tcW w:w="2538" w:type="dxa"/>
            <w:vAlign w:val="center"/>
          </w:tcPr>
          <w:p w14:paraId="536AA77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3DA65D0A"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w:t>
            </w:r>
            <w:r w:rsidR="00BB65D4" w:rsidRPr="00D409B4">
              <w:rPr>
                <w:rStyle w:val="apple-style-span"/>
                <w:rFonts w:ascii="Arial" w:hAnsi="Arial" w:cs="Arial"/>
                <w:sz w:val="28"/>
                <w:szCs w:val="28"/>
                <w:shd w:val="clear" w:color="auto" w:fill="FFFFFF"/>
              </w:rPr>
              <w:lastRenderedPageBreak/>
              <w:t xml:space="preserve">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14B2F89F" w14:textId="77777777" w:rsidTr="009F386E">
        <w:tc>
          <w:tcPr>
            <w:tcW w:w="2538" w:type="dxa"/>
            <w:vAlign w:val="center"/>
          </w:tcPr>
          <w:p w14:paraId="2A4CB63D"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5BF81135" w14:textId="77777777" w:rsidR="00BB65D4" w:rsidRDefault="00BB65D4" w:rsidP="006D6578">
            <w:pPr>
              <w:spacing w:line="360" w:lineRule="auto"/>
              <w:jc w:val="both"/>
              <w:rPr>
                <w:ins w:id="1914" w:author="Solsire Torres-Ignacio Cardenas" w:date="2012-01-19T01:29:00Z"/>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w:t>
            </w:r>
            <w:ins w:id="1915" w:author="Solsire Torres-Ignacio Cardenas" w:date="2012-01-19T01:29:00Z">
              <w:r w:rsidR="006D6578">
                <w:rPr>
                  <w:rFonts w:ascii="Arial" w:hAnsi="Arial" w:cs="Arial"/>
                  <w:sz w:val="28"/>
                  <w:szCs w:val="28"/>
                </w:rPr>
                <w:t xml:space="preserve">de la parte tecnológica </w:t>
              </w:r>
            </w:ins>
            <w:r w:rsidR="006D6578">
              <w:rPr>
                <w:rFonts w:ascii="Arial" w:hAnsi="Arial" w:cs="Arial"/>
                <w:sz w:val="28"/>
                <w:szCs w:val="28"/>
              </w:rPr>
              <w:t>del proyecto</w:t>
            </w:r>
            <w:r>
              <w:rPr>
                <w:rFonts w:ascii="Arial" w:hAnsi="Arial" w:cs="Arial"/>
                <w:sz w:val="28"/>
                <w:szCs w:val="28"/>
              </w:rPr>
              <w:t>.</w:t>
            </w:r>
          </w:p>
          <w:p w14:paraId="56B9104B" w14:textId="77777777" w:rsidR="003E394B" w:rsidRPr="00A12C11" w:rsidRDefault="00A50A56" w:rsidP="006D6578">
            <w:pPr>
              <w:spacing w:line="360" w:lineRule="auto"/>
              <w:jc w:val="both"/>
              <w:rPr>
                <w:rFonts w:ascii="Arial" w:hAnsi="Arial" w:cs="Arial"/>
                <w:sz w:val="28"/>
                <w:szCs w:val="28"/>
              </w:rPr>
            </w:pPr>
            <w:ins w:id="1916" w:author="Solsire Torres-Ignacio Cardenas" w:date="2012-01-19T01:29:00Z">
              <w:r>
                <w:rPr>
                  <w:rFonts w:ascii="Arial" w:hAnsi="Arial" w:cs="Arial"/>
                  <w:sz w:val="28"/>
                  <w:szCs w:val="28"/>
                </w:rPr>
                <w:t>Capacitación</w:t>
              </w:r>
              <w:r w:rsidR="000E3D36">
                <w:rPr>
                  <w:rFonts w:ascii="Arial" w:hAnsi="Arial" w:cs="Arial"/>
                  <w:sz w:val="28"/>
                  <w:szCs w:val="28"/>
                </w:rPr>
                <w:t>.</w:t>
              </w:r>
            </w:ins>
          </w:p>
        </w:tc>
      </w:tr>
      <w:tr w:rsidR="00BB65D4" w:rsidRPr="00A12C11" w14:paraId="05183E7B" w14:textId="77777777" w:rsidTr="009F386E">
        <w:tc>
          <w:tcPr>
            <w:tcW w:w="2538" w:type="dxa"/>
            <w:vAlign w:val="center"/>
          </w:tcPr>
          <w:p w14:paraId="30F8AA6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EAE059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0E21AE02"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4731D8A" w14:textId="77777777" w:rsidTr="009F386E">
        <w:tc>
          <w:tcPr>
            <w:tcW w:w="8644" w:type="dxa"/>
            <w:gridSpan w:val="2"/>
            <w:shd w:val="clear" w:color="auto" w:fill="8DB3E2" w:themeFill="text2" w:themeFillTint="66"/>
            <w:vAlign w:val="center"/>
          </w:tcPr>
          <w:p w14:paraId="3D1D347B"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6E0921BD" w14:textId="77777777" w:rsidTr="009F386E">
        <w:tc>
          <w:tcPr>
            <w:tcW w:w="2538" w:type="dxa"/>
            <w:vAlign w:val="center"/>
          </w:tcPr>
          <w:p w14:paraId="6F40FC3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B18B5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13F372B9" w14:textId="77777777" w:rsidTr="009F386E">
        <w:tc>
          <w:tcPr>
            <w:tcW w:w="2538" w:type="dxa"/>
            <w:vAlign w:val="center"/>
          </w:tcPr>
          <w:p w14:paraId="6F60302A"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824B9A9" w14:textId="5FF005C9" w:rsidR="00BB65D4" w:rsidRPr="00A12C11" w:rsidRDefault="00BB65D4" w:rsidP="009F386E">
            <w:pPr>
              <w:spacing w:line="360" w:lineRule="auto"/>
              <w:jc w:val="both"/>
              <w:rPr>
                <w:rFonts w:ascii="Arial" w:hAnsi="Arial" w:cs="Arial"/>
                <w:sz w:val="28"/>
                <w:szCs w:val="28"/>
              </w:rPr>
            </w:pPr>
            <w:del w:id="1917" w:author="Solsire Torres-Ignacio Cardenas" w:date="2012-01-19T01:29:00Z">
              <w:r>
                <w:rPr>
                  <w:rFonts w:ascii="Arial" w:hAnsi="Arial" w:cs="Arial"/>
                  <w:sz w:val="28"/>
                  <w:szCs w:val="28"/>
                </w:rPr>
                <w:delText>Todas las fases del proyecto.</w:delText>
              </w:r>
            </w:del>
            <w:ins w:id="1918" w:author="Solsire Torres-Ignacio Cardenas" w:date="2012-01-19T01:29:00Z">
              <w:r w:rsidR="006D6578">
                <w:rPr>
                  <w:rFonts w:ascii="Arial" w:hAnsi="Arial" w:cs="Arial"/>
                  <w:sz w:val="28"/>
                  <w:szCs w:val="28"/>
                </w:rPr>
                <w:t>Desarrollo de la parte tecnológica del sistema.</w:t>
              </w:r>
            </w:ins>
          </w:p>
        </w:tc>
      </w:tr>
      <w:tr w:rsidR="00BB65D4" w:rsidRPr="00A12C11" w14:paraId="7BB5F374" w14:textId="77777777" w:rsidTr="009F386E">
        <w:tc>
          <w:tcPr>
            <w:tcW w:w="2538" w:type="dxa"/>
            <w:vAlign w:val="center"/>
          </w:tcPr>
          <w:p w14:paraId="7D84CD03"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AB9F9ED"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0E499ABC" w14:textId="77777777" w:rsidR="00BB65D4" w:rsidRDefault="00BB65D4" w:rsidP="00BB65D4"/>
    <w:p w14:paraId="38C1DFDC" w14:textId="77777777" w:rsidR="00F96225" w:rsidRDefault="00F96225" w:rsidP="00BB65D4"/>
    <w:p w14:paraId="00B5D24B" w14:textId="77777777" w:rsidR="00F96225" w:rsidRDefault="00F96225" w:rsidP="00BB65D4"/>
    <w:p w14:paraId="5A5132C7"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BD5702E" w14:textId="77777777" w:rsidTr="009F386E">
        <w:tc>
          <w:tcPr>
            <w:tcW w:w="8644" w:type="dxa"/>
            <w:gridSpan w:val="2"/>
            <w:shd w:val="clear" w:color="auto" w:fill="8DB3E2" w:themeFill="text2" w:themeFillTint="66"/>
            <w:vAlign w:val="center"/>
          </w:tcPr>
          <w:p w14:paraId="7815EA96"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45BD5F5E" w14:textId="77777777" w:rsidTr="009F386E">
        <w:tc>
          <w:tcPr>
            <w:tcW w:w="2538" w:type="dxa"/>
            <w:vAlign w:val="center"/>
          </w:tcPr>
          <w:p w14:paraId="463D7FE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4061CAF7"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02B44917"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964A549"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0525C8A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158E6A35"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138D430E"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2D5234B9" w14:textId="77777777" w:rsidR="00BB65D4" w:rsidRPr="007E4423" w:rsidRDefault="00BB65D4" w:rsidP="009F386E">
            <w:pPr>
              <w:spacing w:line="360" w:lineRule="auto"/>
              <w:jc w:val="both"/>
              <w:rPr>
                <w:rFonts w:ascii="Arial" w:hAnsi="Arial" w:cs="Arial"/>
                <w:sz w:val="28"/>
                <w:szCs w:val="28"/>
              </w:rPr>
            </w:pPr>
          </w:p>
        </w:tc>
      </w:tr>
      <w:tr w:rsidR="00BB65D4" w:rsidRPr="00A12C11" w14:paraId="5492EEC2" w14:textId="77777777" w:rsidTr="009F386E">
        <w:tc>
          <w:tcPr>
            <w:tcW w:w="2538" w:type="dxa"/>
            <w:vAlign w:val="center"/>
          </w:tcPr>
          <w:p w14:paraId="0D0081E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7842BD8"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67AC379B" w14:textId="77777777" w:rsidTr="009F386E">
        <w:tc>
          <w:tcPr>
            <w:tcW w:w="2538" w:type="dxa"/>
            <w:vAlign w:val="center"/>
          </w:tcPr>
          <w:p w14:paraId="23DE7AE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291D64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54DE31B0"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09842F4F" w14:textId="77777777" w:rsidTr="009F386E">
        <w:tc>
          <w:tcPr>
            <w:tcW w:w="8644" w:type="dxa"/>
            <w:gridSpan w:val="2"/>
            <w:shd w:val="clear" w:color="auto" w:fill="8DB3E2" w:themeFill="text2" w:themeFillTint="66"/>
            <w:vAlign w:val="center"/>
          </w:tcPr>
          <w:p w14:paraId="6B251ADB"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309732D6" w14:textId="77777777" w:rsidTr="009F386E">
        <w:tc>
          <w:tcPr>
            <w:tcW w:w="2538" w:type="dxa"/>
            <w:vAlign w:val="center"/>
          </w:tcPr>
          <w:p w14:paraId="2F17A4F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39208B92"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78C6B1EE" w14:textId="77777777" w:rsidTr="009F386E">
        <w:tc>
          <w:tcPr>
            <w:tcW w:w="2538" w:type="dxa"/>
            <w:vAlign w:val="center"/>
          </w:tcPr>
          <w:p w14:paraId="33860A91"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85039D0"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5E7D0A4" w14:textId="77777777" w:rsidTr="009F386E">
        <w:tc>
          <w:tcPr>
            <w:tcW w:w="2538" w:type="dxa"/>
            <w:vAlign w:val="center"/>
          </w:tcPr>
          <w:p w14:paraId="79A501B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4A3F352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593C26DA" w14:textId="77777777" w:rsidR="00BB65D4" w:rsidRDefault="00BB65D4" w:rsidP="00BB65D4"/>
    <w:p w14:paraId="73AB5C06" w14:textId="77777777" w:rsidR="001603DC" w:rsidRDefault="001603DC" w:rsidP="00BB65D4"/>
    <w:p w14:paraId="0FF6426D" w14:textId="77777777" w:rsidR="00BB65D4" w:rsidRDefault="00BB65D4" w:rsidP="00BB65D4"/>
    <w:p w14:paraId="755F06F7" w14:textId="77777777" w:rsidR="00BB65D4" w:rsidRDefault="00BB65D4" w:rsidP="00BB65D4"/>
    <w:p w14:paraId="599B3AD9" w14:textId="77777777" w:rsidR="00BB65D4" w:rsidRDefault="008513D0" w:rsidP="00BB65D4">
      <w:ins w:id="1919" w:author="Solsire Torres-Ignacio Cardenas" w:date="2012-01-19T01:29:00Z">
        <w:r>
          <w:t xml:space="preserve"> </w:t>
        </w:r>
      </w:ins>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093AEE" w:rsidRPr="003C6123" w14:paraId="739E2D41" w14:textId="77777777" w:rsidTr="006F606A">
        <w:tc>
          <w:tcPr>
            <w:tcW w:w="8644" w:type="dxa"/>
            <w:gridSpan w:val="2"/>
            <w:shd w:val="clear" w:color="auto" w:fill="8DB3E2" w:themeFill="text2" w:themeFillTint="66"/>
            <w:vAlign w:val="center"/>
          </w:tcPr>
          <w:p w14:paraId="332D8042" w14:textId="161AE9A2" w:rsidR="00093AEE" w:rsidRPr="003C6123" w:rsidRDefault="00BB65D4" w:rsidP="006F606A">
            <w:pPr>
              <w:spacing w:line="360" w:lineRule="auto"/>
              <w:jc w:val="center"/>
              <w:rPr>
                <w:rFonts w:ascii="Arial" w:hAnsi="Arial" w:cs="Arial"/>
                <w:b/>
                <w:sz w:val="28"/>
                <w:szCs w:val="28"/>
                <w:highlight w:val="yellow"/>
              </w:rPr>
            </w:pPr>
            <w:del w:id="1920" w:author="Solsire Torres-Ignacio Cardenas" w:date="2012-01-19T01:29:00Z">
              <w:r>
                <w:rPr>
                  <w:rFonts w:ascii="Arial" w:hAnsi="Arial" w:cs="Arial"/>
                  <w:b/>
                  <w:sz w:val="28"/>
                  <w:szCs w:val="28"/>
                </w:rPr>
                <w:lastRenderedPageBreak/>
                <w:delText>Técnico de Soporte</w:delText>
              </w:r>
            </w:del>
            <w:ins w:id="1921" w:author="Solsire Torres-Ignacio Cardenas" w:date="2012-01-19T01:29:00Z">
              <w:r w:rsidR="00093AEE" w:rsidRPr="003C6123">
                <w:rPr>
                  <w:rFonts w:ascii="Arial" w:hAnsi="Arial" w:cs="Arial"/>
                  <w:b/>
                  <w:sz w:val="28"/>
                  <w:szCs w:val="28"/>
                  <w:highlight w:val="yellow"/>
                </w:rPr>
                <w:t>Abogado</w:t>
              </w:r>
            </w:ins>
          </w:p>
        </w:tc>
      </w:tr>
      <w:tr w:rsidR="00093AEE" w:rsidRPr="003C6123" w14:paraId="1EF45BBE" w14:textId="77777777" w:rsidTr="006F606A">
        <w:tc>
          <w:tcPr>
            <w:tcW w:w="2538" w:type="dxa"/>
            <w:vAlign w:val="center"/>
          </w:tcPr>
          <w:p w14:paraId="163B092E"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sz w:val="28"/>
                <w:highlight w:val="yellow"/>
                <w:rPrChange w:id="1922" w:author="Solsire Torres-Ignacio Cardenas" w:date="2012-01-19T01:29:00Z">
                  <w:rPr>
                    <w:rFonts w:ascii="Arial" w:hAnsi="Arial"/>
                    <w:sz w:val="28"/>
                  </w:rPr>
                </w:rPrChange>
              </w:rPr>
              <w:t>Descripción</w:t>
            </w:r>
          </w:p>
        </w:tc>
        <w:tc>
          <w:tcPr>
            <w:tcW w:w="6106" w:type="dxa"/>
            <w:vAlign w:val="center"/>
          </w:tcPr>
          <w:p w14:paraId="71DBF935" w14:textId="218197C3" w:rsidR="00093AEE" w:rsidRPr="003C6123" w:rsidRDefault="00F96225" w:rsidP="006F606A">
            <w:pPr>
              <w:spacing w:line="360" w:lineRule="auto"/>
              <w:jc w:val="both"/>
              <w:rPr>
                <w:rFonts w:ascii="Arial" w:hAnsi="Arial" w:cs="Arial"/>
                <w:sz w:val="28"/>
                <w:szCs w:val="28"/>
                <w:highlight w:val="yellow"/>
              </w:rPr>
            </w:pPr>
            <w:del w:id="1923" w:author="Solsire Torres-Ignacio Cardenas" w:date="2012-01-19T01:29:00Z">
              <w:r>
                <w:rPr>
                  <w:rStyle w:val="apple-style-span"/>
                  <w:rFonts w:ascii="Arial" w:hAnsi="Arial" w:cs="Arial"/>
                  <w:sz w:val="28"/>
                  <w:szCs w:val="28"/>
                </w:rPr>
                <w:delText>Se encarga de s</w:delText>
              </w:r>
              <w:r w:rsidR="00BB65D4" w:rsidRPr="00A00EB5">
                <w:rPr>
                  <w:rStyle w:val="apple-style-span"/>
                  <w:rFonts w:ascii="Arial" w:hAnsi="Arial" w:cs="Arial"/>
                  <w:sz w:val="28"/>
                  <w:szCs w:val="28"/>
                </w:rPr>
                <w:delText xml:space="preserve">atisfacer las necesidades de </w:delText>
              </w:r>
              <w:r w:rsidR="00BB65D4">
                <w:rPr>
                  <w:rStyle w:val="apple-style-span"/>
                  <w:rFonts w:ascii="Arial" w:hAnsi="Arial" w:cs="Arial"/>
                  <w:sz w:val="28"/>
                  <w:szCs w:val="28"/>
                </w:rPr>
                <w:delText>mantenimiento</w:delText>
              </w:r>
              <w:r w:rsidR="00BB65D4" w:rsidRPr="00A00EB5">
                <w:rPr>
                  <w:rStyle w:val="apple-style-span"/>
                  <w:rFonts w:ascii="Arial" w:hAnsi="Arial" w:cs="Arial"/>
                  <w:sz w:val="28"/>
                  <w:szCs w:val="28"/>
                </w:rPr>
                <w:delText>, actualización y optimización de todo el sistema informático sobre el que se sustenta la empresa, y también está preparado para realizar actividades de instalación, administración y soporte técnico de redes computacionales, incluyendo tanto los equipos como el</w:delText>
              </w:r>
              <w:r w:rsidR="00BB65D4">
                <w:rPr>
                  <w:rStyle w:val="apple-style-span"/>
                  <w:rFonts w:ascii="Arial" w:hAnsi="Arial" w:cs="Arial"/>
                  <w:sz w:val="28"/>
                  <w:szCs w:val="28"/>
                </w:rPr>
                <w:delText xml:space="preserve"> software básico que sirve</w:delText>
              </w:r>
              <w:r w:rsidR="00BB65D4" w:rsidRPr="00A00EB5">
                <w:rPr>
                  <w:rStyle w:val="apple-style-span"/>
                  <w:rFonts w:ascii="Arial" w:hAnsi="Arial" w:cs="Arial"/>
                  <w:sz w:val="28"/>
                  <w:szCs w:val="28"/>
                </w:rPr>
                <w:delText xml:space="preserve"> de sustento a las aplicaciones informáticas y sistemas de la empresa.</w:delText>
              </w:r>
            </w:del>
            <w:ins w:id="1924" w:author="Solsire Torres-Ignacio Cardenas" w:date="2012-01-19T01:29:00Z">
              <w:r w:rsidR="00455F32"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ins>
          </w:p>
        </w:tc>
      </w:tr>
      <w:tr w:rsidR="00093AEE" w:rsidRPr="003C6123" w14:paraId="77CCD6E3" w14:textId="77777777" w:rsidTr="006F606A">
        <w:tc>
          <w:tcPr>
            <w:tcW w:w="2538" w:type="dxa"/>
            <w:vAlign w:val="center"/>
          </w:tcPr>
          <w:p w14:paraId="1F705AAC"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sz w:val="28"/>
                <w:highlight w:val="yellow"/>
                <w:rPrChange w:id="1925" w:author="Solsire Torres-Ignacio Cardenas" w:date="2012-01-19T01:29:00Z">
                  <w:rPr>
                    <w:rFonts w:ascii="Arial" w:hAnsi="Arial"/>
                    <w:sz w:val="28"/>
                  </w:rPr>
                </w:rPrChange>
              </w:rPr>
              <w:t>Fases en las cuales participa</w:t>
            </w:r>
          </w:p>
        </w:tc>
        <w:tc>
          <w:tcPr>
            <w:tcW w:w="6106" w:type="dxa"/>
            <w:vAlign w:val="center"/>
          </w:tcPr>
          <w:p w14:paraId="34533960" w14:textId="03A7D841" w:rsidR="00093AEE" w:rsidRPr="003C6123" w:rsidRDefault="00BB65D4" w:rsidP="006F606A">
            <w:pPr>
              <w:spacing w:line="360" w:lineRule="auto"/>
              <w:jc w:val="both"/>
              <w:rPr>
                <w:rFonts w:ascii="Arial" w:hAnsi="Arial" w:cs="Arial"/>
                <w:sz w:val="28"/>
                <w:szCs w:val="28"/>
                <w:highlight w:val="yellow"/>
              </w:rPr>
            </w:pPr>
            <w:del w:id="1926" w:author="Solsire Torres-Ignacio Cardenas" w:date="2012-01-19T01:29:00Z">
              <w:r w:rsidRPr="007236B0">
                <w:rPr>
                  <w:rFonts w:ascii="Arial" w:hAnsi="Arial" w:cs="Arial"/>
                  <w:sz w:val="28"/>
                  <w:szCs w:val="28"/>
                </w:rPr>
                <w:delText>Todas las fases</w:delText>
              </w:r>
            </w:del>
            <w:ins w:id="1927" w:author="Solsire Torres-Ignacio Cardenas" w:date="2012-01-19T01:29:00Z">
              <w:r w:rsidR="00E55EF4" w:rsidRPr="003C6123">
                <w:rPr>
                  <w:rFonts w:ascii="Arial" w:hAnsi="Arial" w:cs="Arial"/>
                  <w:sz w:val="28"/>
                  <w:szCs w:val="28"/>
                  <w:highlight w:val="yellow"/>
                  <w:lang w:val="es-VE"/>
                </w:rPr>
                <w:t>Firmas de contrato, y cualquier otro aspecto legal con respecto a la ejecución</w:t>
              </w:r>
            </w:ins>
            <w:r w:rsidR="00E55EF4" w:rsidRPr="003C6123">
              <w:rPr>
                <w:rFonts w:ascii="Arial" w:hAnsi="Arial"/>
                <w:sz w:val="28"/>
                <w:highlight w:val="yellow"/>
                <w:lang w:val="es-VE"/>
                <w:rPrChange w:id="1928" w:author="Solsire Torres-Ignacio Cardenas" w:date="2012-01-19T01:29:00Z">
                  <w:rPr>
                    <w:rFonts w:ascii="Arial" w:hAnsi="Arial"/>
                    <w:sz w:val="28"/>
                  </w:rPr>
                </w:rPrChange>
              </w:rPr>
              <w:t xml:space="preserve"> del proyecto</w:t>
            </w:r>
            <w:ins w:id="1929" w:author="Solsire Torres-Ignacio Cardenas" w:date="2012-01-19T01:29:00Z">
              <w:r w:rsidR="00E55EF4" w:rsidRPr="003C6123">
                <w:rPr>
                  <w:rFonts w:ascii="Arial" w:hAnsi="Arial" w:cs="Arial"/>
                  <w:sz w:val="28"/>
                  <w:szCs w:val="28"/>
                  <w:highlight w:val="yellow"/>
                  <w:lang w:val="es-VE"/>
                </w:rPr>
                <w:t>.</w:t>
              </w:r>
            </w:ins>
          </w:p>
        </w:tc>
      </w:tr>
      <w:tr w:rsidR="00093AEE" w:rsidRPr="007236B0" w14:paraId="7B21C395" w14:textId="77777777" w:rsidTr="006F606A">
        <w:tc>
          <w:tcPr>
            <w:tcW w:w="2538" w:type="dxa"/>
            <w:vAlign w:val="center"/>
          </w:tcPr>
          <w:p w14:paraId="085CB974"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sz w:val="28"/>
                <w:highlight w:val="yellow"/>
                <w:rPrChange w:id="1930" w:author="Solsire Torres-Ignacio Cardenas" w:date="2012-01-19T01:29:00Z">
                  <w:rPr>
                    <w:rFonts w:ascii="Arial" w:hAnsi="Arial"/>
                    <w:sz w:val="28"/>
                  </w:rPr>
                </w:rPrChange>
              </w:rPr>
              <w:t>Nivel Académico</w:t>
            </w:r>
          </w:p>
        </w:tc>
        <w:tc>
          <w:tcPr>
            <w:tcW w:w="6106" w:type="dxa"/>
            <w:vAlign w:val="center"/>
          </w:tcPr>
          <w:p w14:paraId="68435BB3" w14:textId="591FE2DE" w:rsidR="00093AEE" w:rsidRPr="007236B0" w:rsidRDefault="00BB65D4" w:rsidP="00455F32">
            <w:pPr>
              <w:spacing w:line="360" w:lineRule="auto"/>
              <w:jc w:val="both"/>
              <w:rPr>
                <w:rFonts w:ascii="Arial" w:hAnsi="Arial" w:cs="Arial"/>
                <w:sz w:val="28"/>
                <w:szCs w:val="28"/>
              </w:rPr>
            </w:pPr>
            <w:del w:id="1931" w:author="Solsire Torres-Ignacio Cardenas" w:date="2012-01-19T01:29:00Z">
              <w:r>
                <w:rPr>
                  <w:rFonts w:ascii="Arial" w:hAnsi="Arial" w:cs="Arial"/>
                  <w:sz w:val="28"/>
                  <w:szCs w:val="28"/>
                </w:rPr>
                <w:delText xml:space="preserve">T.S.U/ </w:delText>
              </w:r>
            </w:del>
            <w:r w:rsidR="00093AEE" w:rsidRPr="003C6123">
              <w:rPr>
                <w:rFonts w:ascii="Arial" w:hAnsi="Arial"/>
                <w:sz w:val="28"/>
                <w:highlight w:val="yellow"/>
                <w:rPrChange w:id="1932" w:author="Solsire Torres-Ignacio Cardenas" w:date="2012-01-19T01:29:00Z">
                  <w:rPr>
                    <w:rFonts w:ascii="Arial" w:hAnsi="Arial"/>
                    <w:sz w:val="28"/>
                  </w:rPr>
                </w:rPrChange>
              </w:rPr>
              <w:t>Universitario</w:t>
            </w:r>
          </w:p>
        </w:tc>
      </w:tr>
    </w:tbl>
    <w:p w14:paraId="59591800" w14:textId="77777777" w:rsidR="00741251" w:rsidRDefault="00741251" w:rsidP="00307CF5">
      <w:pPr>
        <w:spacing w:line="360" w:lineRule="auto"/>
        <w:jc w:val="both"/>
        <w:rPr>
          <w:rFonts w:ascii="Arial" w:hAnsi="Arial"/>
          <w:b/>
          <w:sz w:val="28"/>
          <w:lang w:val="es-ES_tradnl"/>
          <w:rPrChange w:id="1933" w:author="Solsire Torres-Ignacio Cardenas" w:date="2012-01-19T01:29:00Z">
            <w:rPr/>
          </w:rPrChange>
        </w:rPr>
        <w:pPrChange w:id="1934" w:author="Solsire Torres-Ignacio Cardenas" w:date="2012-01-19T01:29:00Z">
          <w:pPr/>
        </w:pPrChange>
      </w:pPr>
    </w:p>
    <w:p w14:paraId="374F53C3" w14:textId="77777777" w:rsidR="00741251" w:rsidRDefault="00741251" w:rsidP="00307CF5">
      <w:pPr>
        <w:spacing w:line="360" w:lineRule="auto"/>
        <w:jc w:val="both"/>
        <w:rPr>
          <w:del w:id="1935" w:author="Solsire Torres-Ignacio Cardenas" w:date="2012-01-19T01:29:00Z"/>
          <w:rFonts w:ascii="Arial" w:hAnsi="Arial" w:cs="Arial"/>
          <w:b/>
          <w:sz w:val="28"/>
          <w:szCs w:val="28"/>
          <w:lang w:val="es-ES_tradnl"/>
        </w:rPr>
      </w:pPr>
    </w:p>
    <w:p w14:paraId="794D3601" w14:textId="77777777" w:rsidR="006207CE" w:rsidRDefault="006207CE" w:rsidP="00307CF5">
      <w:pPr>
        <w:spacing w:line="360" w:lineRule="auto"/>
        <w:jc w:val="both"/>
        <w:rPr>
          <w:del w:id="1936" w:author="Solsire Torres-Ignacio Cardenas" w:date="2012-01-19T01:29:00Z"/>
          <w:rFonts w:ascii="Arial" w:hAnsi="Arial" w:cs="Arial"/>
          <w:b/>
          <w:sz w:val="28"/>
          <w:szCs w:val="28"/>
          <w:lang w:val="es-ES_tradnl"/>
        </w:rPr>
      </w:pPr>
    </w:p>
    <w:p w14:paraId="221DC039" w14:textId="77777777" w:rsidR="006207CE" w:rsidRDefault="006207CE" w:rsidP="00307CF5">
      <w:pPr>
        <w:spacing w:line="360" w:lineRule="auto"/>
        <w:jc w:val="both"/>
        <w:rPr>
          <w:del w:id="1937" w:author="Solsire Torres-Ignacio Cardenas" w:date="2012-01-19T01:29:00Z"/>
          <w:rFonts w:ascii="Arial" w:hAnsi="Arial" w:cs="Arial"/>
          <w:b/>
          <w:sz w:val="28"/>
          <w:szCs w:val="28"/>
          <w:lang w:val="es-ES_tradnl"/>
        </w:rPr>
      </w:pPr>
    </w:p>
    <w:p w14:paraId="6A6407EC" w14:textId="77777777" w:rsidR="006207CE" w:rsidRDefault="006207CE" w:rsidP="00307CF5">
      <w:pPr>
        <w:spacing w:line="360" w:lineRule="auto"/>
        <w:jc w:val="both"/>
        <w:rPr>
          <w:del w:id="1938" w:author="Solsire Torres-Ignacio Cardenas" w:date="2012-01-19T01:29:00Z"/>
          <w:rFonts w:ascii="Arial" w:hAnsi="Arial" w:cs="Arial"/>
          <w:b/>
          <w:sz w:val="28"/>
          <w:szCs w:val="28"/>
          <w:lang w:val="es-ES_tradnl"/>
        </w:rPr>
      </w:pPr>
    </w:p>
    <w:p w14:paraId="1A90D1F0" w14:textId="77777777" w:rsidR="006207CE" w:rsidRDefault="006207CE" w:rsidP="00307CF5">
      <w:pPr>
        <w:spacing w:line="360" w:lineRule="auto"/>
        <w:jc w:val="both"/>
        <w:rPr>
          <w:del w:id="1939" w:author="Solsire Torres-Ignacio Cardenas" w:date="2012-01-19T01:29:00Z"/>
          <w:rFonts w:ascii="Arial" w:hAnsi="Arial" w:cs="Arial"/>
          <w:b/>
          <w:sz w:val="28"/>
          <w:szCs w:val="28"/>
          <w:lang w:val="es-ES_tradnl"/>
        </w:rPr>
      </w:pPr>
    </w:p>
    <w:p w14:paraId="40D29890" w14:textId="77777777" w:rsidR="006207CE" w:rsidRDefault="006207CE" w:rsidP="00307CF5">
      <w:pPr>
        <w:spacing w:line="360" w:lineRule="auto"/>
        <w:jc w:val="both"/>
        <w:rPr>
          <w:del w:id="1940" w:author="Solsire Torres-Ignacio Cardenas" w:date="2012-01-19T01:29:00Z"/>
          <w:rFonts w:ascii="Arial" w:hAnsi="Arial" w:cs="Arial"/>
          <w:b/>
          <w:sz w:val="28"/>
          <w:szCs w:val="28"/>
          <w:lang w:val="es-ES_tradnl"/>
        </w:rPr>
      </w:pPr>
    </w:p>
    <w:p w14:paraId="6A33A4E0" w14:textId="77777777" w:rsidR="006207CE" w:rsidRDefault="006207CE" w:rsidP="00307CF5">
      <w:pPr>
        <w:spacing w:line="360" w:lineRule="auto"/>
        <w:jc w:val="both"/>
        <w:rPr>
          <w:del w:id="1941" w:author="Solsire Torres-Ignacio Cardenas" w:date="2012-01-19T01:29:00Z"/>
          <w:rFonts w:ascii="Arial" w:hAnsi="Arial" w:cs="Arial"/>
          <w:b/>
          <w:sz w:val="28"/>
          <w:szCs w:val="28"/>
          <w:lang w:val="es-ES_tradnl"/>
        </w:rPr>
      </w:pPr>
    </w:p>
    <w:p w14:paraId="5A491A09" w14:textId="77777777" w:rsidR="006207CE" w:rsidRDefault="006207CE" w:rsidP="00307CF5">
      <w:pPr>
        <w:spacing w:line="360" w:lineRule="auto"/>
        <w:jc w:val="both"/>
        <w:rPr>
          <w:del w:id="1942" w:author="Solsire Torres-Ignacio Cardenas" w:date="2012-01-19T01:29:00Z"/>
          <w:rFonts w:ascii="Arial" w:hAnsi="Arial" w:cs="Arial"/>
          <w:b/>
          <w:sz w:val="28"/>
          <w:szCs w:val="28"/>
          <w:lang w:val="es-ES_tradnl"/>
        </w:rPr>
      </w:pPr>
    </w:p>
    <w:p w14:paraId="4178C45B" w14:textId="77777777" w:rsidR="006207CE" w:rsidRDefault="006207CE" w:rsidP="00307CF5">
      <w:pPr>
        <w:spacing w:line="360" w:lineRule="auto"/>
        <w:jc w:val="both"/>
        <w:rPr>
          <w:del w:id="1943" w:author="Solsire Torres-Ignacio Cardenas" w:date="2012-01-19T01:29:00Z"/>
          <w:rFonts w:ascii="Arial" w:hAnsi="Arial" w:cs="Arial"/>
          <w:b/>
          <w:sz w:val="28"/>
          <w:szCs w:val="28"/>
          <w:lang w:val="es-ES_tradnl"/>
        </w:rPr>
      </w:pPr>
    </w:p>
    <w:p w14:paraId="51119EEA" w14:textId="77777777" w:rsidR="006207CE" w:rsidRDefault="006207CE" w:rsidP="00307CF5">
      <w:pPr>
        <w:spacing w:line="360" w:lineRule="auto"/>
        <w:jc w:val="both"/>
        <w:rPr>
          <w:del w:id="1944" w:author="Solsire Torres-Ignacio Cardenas" w:date="2012-01-19T01:29:00Z"/>
          <w:rFonts w:ascii="Arial" w:hAnsi="Arial" w:cs="Arial"/>
          <w:b/>
          <w:sz w:val="28"/>
          <w:szCs w:val="28"/>
          <w:lang w:val="es-ES_tradnl"/>
        </w:rPr>
      </w:pPr>
    </w:p>
    <w:p w14:paraId="2C0A5844" w14:textId="77777777" w:rsidR="006207CE" w:rsidRDefault="006207CE" w:rsidP="006207CE">
      <w:pPr>
        <w:pStyle w:val="Heading1"/>
        <w:rPr>
          <w:del w:id="1945" w:author="Solsire Torres-Ignacio Cardenas" w:date="2012-01-19T01:29:00Z"/>
          <w:lang w:val="es-ES_tradnl"/>
        </w:rPr>
      </w:pPr>
      <w:bookmarkStart w:id="1946" w:name="_Toc183152076"/>
      <w:del w:id="1947" w:author="Solsire Torres-Ignacio Cardenas" w:date="2012-01-19T01:29:00Z">
        <w:r>
          <w:rPr>
            <w:lang w:val="es-ES_tradnl"/>
          </w:rPr>
          <w:delText>Plan Detallado v1.0</w:delText>
        </w:r>
        <w:bookmarkEnd w:id="1946"/>
      </w:del>
    </w:p>
    <w:p w14:paraId="23E8F9B4" w14:textId="77777777" w:rsidR="00F10451" w:rsidRDefault="00F10451" w:rsidP="00F10451">
      <w:pPr>
        <w:rPr>
          <w:del w:id="1948" w:author="Solsire Torres-Ignacio Cardenas" w:date="2012-01-19T01:29:00Z"/>
        </w:rPr>
      </w:pPr>
    </w:p>
    <w:p w14:paraId="3BC02F6E" w14:textId="77777777" w:rsidR="007E40DB" w:rsidRDefault="00B93DE7" w:rsidP="0077775B">
      <w:pPr>
        <w:pStyle w:val="ListParagraph"/>
        <w:numPr>
          <w:ilvl w:val="0"/>
          <w:numId w:val="22"/>
        </w:numPr>
        <w:rPr>
          <w:del w:id="1949" w:author="Solsire Torres-Ignacio Cardenas" w:date="2012-01-19T01:29:00Z"/>
          <w:rFonts w:ascii="Arial" w:hAnsi="Arial" w:cs="Arial"/>
          <w:sz w:val="28"/>
          <w:szCs w:val="28"/>
        </w:rPr>
      </w:pPr>
      <w:del w:id="1950" w:author="Solsire Torres-Ignacio Cardenas" w:date="2012-01-19T01:29:00Z">
        <w:r>
          <w:rPr>
            <w:rFonts w:ascii="Arial" w:hAnsi="Arial" w:cs="Arial"/>
            <w:sz w:val="28"/>
            <w:szCs w:val="28"/>
          </w:rPr>
          <w:delText>Reunir información</w:delText>
        </w:r>
        <w:r w:rsidR="003C26EB">
          <w:rPr>
            <w:rFonts w:ascii="Arial" w:hAnsi="Arial" w:cs="Arial"/>
            <w:sz w:val="28"/>
            <w:szCs w:val="28"/>
          </w:rPr>
          <w:delText xml:space="preserve"> sobre los procesos de atención al cliente</w:delText>
        </w:r>
      </w:del>
    </w:p>
    <w:p w14:paraId="56E85BE9" w14:textId="77777777" w:rsidR="00B93DE7" w:rsidRDefault="00B93DE7" w:rsidP="0077775B">
      <w:pPr>
        <w:pStyle w:val="ListParagraph"/>
        <w:numPr>
          <w:ilvl w:val="0"/>
          <w:numId w:val="22"/>
        </w:numPr>
        <w:rPr>
          <w:del w:id="1951" w:author="Solsire Torres-Ignacio Cardenas" w:date="2012-01-19T01:29:00Z"/>
          <w:rFonts w:ascii="Arial" w:hAnsi="Arial" w:cs="Arial"/>
          <w:sz w:val="28"/>
          <w:szCs w:val="28"/>
        </w:rPr>
      </w:pPr>
      <w:del w:id="1952" w:author="Solsire Torres-Ignacio Cardenas" w:date="2012-01-19T01:29:00Z">
        <w:r>
          <w:rPr>
            <w:rFonts w:ascii="Arial" w:hAnsi="Arial" w:cs="Arial"/>
            <w:sz w:val="28"/>
            <w:szCs w:val="28"/>
          </w:rPr>
          <w:delText xml:space="preserve">Analizar la </w:delText>
        </w:r>
        <w:r w:rsidR="00815D36">
          <w:rPr>
            <w:rFonts w:ascii="Arial" w:hAnsi="Arial" w:cs="Arial"/>
            <w:sz w:val="28"/>
            <w:szCs w:val="28"/>
          </w:rPr>
          <w:delText>problemática</w:delText>
        </w:r>
      </w:del>
    </w:p>
    <w:p w14:paraId="2B1AE864" w14:textId="77777777" w:rsidR="00B93DE7" w:rsidRDefault="00B93DE7" w:rsidP="0077775B">
      <w:pPr>
        <w:pStyle w:val="ListParagraph"/>
        <w:numPr>
          <w:ilvl w:val="0"/>
          <w:numId w:val="22"/>
        </w:numPr>
        <w:rPr>
          <w:del w:id="1953" w:author="Solsire Torres-Ignacio Cardenas" w:date="2012-01-19T01:29:00Z"/>
          <w:rFonts w:ascii="Arial" w:hAnsi="Arial" w:cs="Arial"/>
          <w:sz w:val="28"/>
          <w:szCs w:val="28"/>
        </w:rPr>
      </w:pPr>
      <w:del w:id="1954" w:author="Solsire Torres-Ignacio Cardenas" w:date="2012-01-19T01:29:00Z">
        <w:r>
          <w:rPr>
            <w:rFonts w:ascii="Arial" w:hAnsi="Arial" w:cs="Arial"/>
            <w:sz w:val="28"/>
            <w:szCs w:val="28"/>
          </w:rPr>
          <w:delText>Definir el problema</w:delText>
        </w:r>
      </w:del>
    </w:p>
    <w:p w14:paraId="425209A3" w14:textId="77777777" w:rsidR="00B93DE7" w:rsidRDefault="00B93DE7" w:rsidP="0077775B">
      <w:pPr>
        <w:pStyle w:val="ListParagraph"/>
        <w:numPr>
          <w:ilvl w:val="0"/>
          <w:numId w:val="22"/>
        </w:numPr>
        <w:rPr>
          <w:del w:id="1955" w:author="Solsire Torres-Ignacio Cardenas" w:date="2012-01-19T01:29:00Z"/>
          <w:rFonts w:ascii="Arial" w:hAnsi="Arial" w:cs="Arial"/>
          <w:sz w:val="28"/>
          <w:szCs w:val="28"/>
        </w:rPr>
      </w:pPr>
      <w:del w:id="1956" w:author="Solsire Torres-Ignacio Cardenas" w:date="2012-01-19T01:29:00Z">
        <w:r>
          <w:rPr>
            <w:rFonts w:ascii="Arial" w:hAnsi="Arial" w:cs="Arial"/>
            <w:sz w:val="28"/>
            <w:szCs w:val="28"/>
          </w:rPr>
          <w:delText>Plantear solución</w:delText>
        </w:r>
      </w:del>
    </w:p>
    <w:p w14:paraId="60488CBA" w14:textId="77777777" w:rsidR="00B93DE7" w:rsidRDefault="00B93DE7" w:rsidP="0077775B">
      <w:pPr>
        <w:pStyle w:val="ListParagraph"/>
        <w:numPr>
          <w:ilvl w:val="0"/>
          <w:numId w:val="22"/>
        </w:numPr>
        <w:rPr>
          <w:del w:id="1957" w:author="Solsire Torres-Ignacio Cardenas" w:date="2012-01-19T01:29:00Z"/>
          <w:rFonts w:ascii="Arial" w:hAnsi="Arial" w:cs="Arial"/>
          <w:sz w:val="28"/>
          <w:szCs w:val="28"/>
        </w:rPr>
      </w:pPr>
      <w:del w:id="1958" w:author="Solsire Torres-Ignacio Cardenas" w:date="2012-01-19T01:29:00Z">
        <w:r>
          <w:rPr>
            <w:rFonts w:ascii="Arial" w:hAnsi="Arial" w:cs="Arial"/>
            <w:sz w:val="28"/>
            <w:szCs w:val="28"/>
          </w:rPr>
          <w:delText>Redactar documento del Caso de Negocio</w:delText>
        </w:r>
      </w:del>
    </w:p>
    <w:p w14:paraId="5A4BA598" w14:textId="77777777" w:rsidR="00B93DE7" w:rsidRDefault="00815D36" w:rsidP="0077775B">
      <w:pPr>
        <w:pStyle w:val="ListParagraph"/>
        <w:numPr>
          <w:ilvl w:val="0"/>
          <w:numId w:val="22"/>
        </w:numPr>
        <w:rPr>
          <w:del w:id="1959" w:author="Solsire Torres-Ignacio Cardenas" w:date="2012-01-19T01:29:00Z"/>
          <w:rFonts w:ascii="Arial" w:hAnsi="Arial" w:cs="Arial"/>
          <w:sz w:val="28"/>
          <w:szCs w:val="28"/>
        </w:rPr>
      </w:pPr>
      <w:del w:id="1960" w:author="Solsire Torres-Ignacio Cardenas" w:date="2012-01-19T01:29:00Z">
        <w:r>
          <w:rPr>
            <w:rFonts w:ascii="Arial" w:hAnsi="Arial" w:cs="Arial"/>
            <w:sz w:val="28"/>
            <w:szCs w:val="28"/>
          </w:rPr>
          <w:delText>Reunión</w:delText>
        </w:r>
        <w:r w:rsidR="00B93DE7">
          <w:rPr>
            <w:rFonts w:ascii="Arial" w:hAnsi="Arial" w:cs="Arial"/>
            <w:sz w:val="28"/>
            <w:szCs w:val="28"/>
          </w:rPr>
          <w:delText xml:space="preserve"> </w:delText>
        </w:r>
        <w:r w:rsidR="003C26EB">
          <w:rPr>
            <w:rFonts w:ascii="Arial" w:hAnsi="Arial" w:cs="Arial"/>
            <w:sz w:val="28"/>
            <w:szCs w:val="28"/>
          </w:rPr>
          <w:delText xml:space="preserve">con la junta directiva del Banco y aprobación del Caso de </w:delText>
        </w:r>
        <w:r>
          <w:rPr>
            <w:rFonts w:ascii="Arial" w:hAnsi="Arial" w:cs="Arial"/>
            <w:sz w:val="28"/>
            <w:szCs w:val="28"/>
          </w:rPr>
          <w:delText>Negocio</w:delText>
        </w:r>
      </w:del>
    </w:p>
    <w:p w14:paraId="231C92E2" w14:textId="77777777" w:rsidR="003C26EB" w:rsidRDefault="003C26EB" w:rsidP="0077775B">
      <w:pPr>
        <w:pStyle w:val="ListParagraph"/>
        <w:numPr>
          <w:ilvl w:val="0"/>
          <w:numId w:val="22"/>
        </w:numPr>
        <w:rPr>
          <w:del w:id="1961" w:author="Solsire Torres-Ignacio Cardenas" w:date="2012-01-19T01:29:00Z"/>
          <w:rFonts w:ascii="Arial" w:hAnsi="Arial" w:cs="Arial"/>
          <w:sz w:val="28"/>
          <w:szCs w:val="28"/>
        </w:rPr>
      </w:pPr>
      <w:del w:id="1962" w:author="Solsire Torres-Ignacio Cardenas" w:date="2012-01-19T01:29:00Z">
        <w:r>
          <w:rPr>
            <w:rFonts w:ascii="Arial" w:hAnsi="Arial" w:cs="Arial"/>
            <w:sz w:val="28"/>
            <w:szCs w:val="28"/>
          </w:rPr>
          <w:delText>Revisar los procesos de atención al cliente en ejecución</w:delText>
        </w:r>
      </w:del>
    </w:p>
    <w:p w14:paraId="1A3BB9B3" w14:textId="77777777" w:rsidR="003C26EB" w:rsidRDefault="003C26EB" w:rsidP="0077775B">
      <w:pPr>
        <w:pStyle w:val="ListParagraph"/>
        <w:numPr>
          <w:ilvl w:val="0"/>
          <w:numId w:val="22"/>
        </w:numPr>
        <w:rPr>
          <w:del w:id="1963" w:author="Solsire Torres-Ignacio Cardenas" w:date="2012-01-19T01:29:00Z"/>
          <w:rFonts w:ascii="Arial" w:hAnsi="Arial" w:cs="Arial"/>
          <w:sz w:val="28"/>
          <w:szCs w:val="28"/>
        </w:rPr>
      </w:pPr>
      <w:del w:id="1964" w:author="Solsire Torres-Ignacio Cardenas" w:date="2012-01-19T01:29:00Z">
        <w:r>
          <w:rPr>
            <w:rFonts w:ascii="Arial" w:hAnsi="Arial" w:cs="Arial"/>
            <w:sz w:val="28"/>
            <w:szCs w:val="28"/>
          </w:rPr>
          <w:delText>Plantear el alcance</w:delText>
        </w:r>
      </w:del>
    </w:p>
    <w:p w14:paraId="004FDA74" w14:textId="77777777" w:rsidR="003C26EB" w:rsidRDefault="003C26EB" w:rsidP="0077775B">
      <w:pPr>
        <w:pStyle w:val="ListParagraph"/>
        <w:numPr>
          <w:ilvl w:val="0"/>
          <w:numId w:val="22"/>
        </w:numPr>
        <w:rPr>
          <w:del w:id="1965" w:author="Solsire Torres-Ignacio Cardenas" w:date="2012-01-19T01:29:00Z"/>
          <w:rFonts w:ascii="Arial" w:hAnsi="Arial" w:cs="Arial"/>
          <w:sz w:val="28"/>
          <w:szCs w:val="28"/>
        </w:rPr>
      </w:pPr>
      <w:del w:id="1966" w:author="Solsire Torres-Ignacio Cardenas" w:date="2012-01-19T01:29:00Z">
        <w:r>
          <w:rPr>
            <w:rFonts w:ascii="Arial" w:hAnsi="Arial" w:cs="Arial"/>
            <w:sz w:val="28"/>
            <w:szCs w:val="28"/>
          </w:rPr>
          <w:delText>Definir el alcance</w:delText>
        </w:r>
      </w:del>
    </w:p>
    <w:p w14:paraId="127C4020" w14:textId="77777777" w:rsidR="003C26EB" w:rsidRDefault="003C26EB" w:rsidP="0077775B">
      <w:pPr>
        <w:pStyle w:val="ListParagraph"/>
        <w:numPr>
          <w:ilvl w:val="0"/>
          <w:numId w:val="22"/>
        </w:numPr>
        <w:rPr>
          <w:del w:id="1967" w:author="Solsire Torres-Ignacio Cardenas" w:date="2012-01-19T01:29:00Z"/>
          <w:rFonts w:ascii="Arial" w:hAnsi="Arial" w:cs="Arial"/>
          <w:sz w:val="28"/>
          <w:szCs w:val="28"/>
        </w:rPr>
      </w:pPr>
      <w:del w:id="1968" w:author="Solsire Torres-Ignacio Cardenas" w:date="2012-01-19T01:29:00Z">
        <w:r>
          <w:rPr>
            <w:rFonts w:ascii="Arial" w:hAnsi="Arial" w:cs="Arial"/>
            <w:sz w:val="28"/>
            <w:szCs w:val="28"/>
          </w:rPr>
          <w:delText>Definir las limitaciones del proyecto</w:delText>
        </w:r>
      </w:del>
    </w:p>
    <w:p w14:paraId="43B4D701" w14:textId="77777777" w:rsidR="00031DFA" w:rsidRPr="00031DFA" w:rsidRDefault="00815D36" w:rsidP="0077775B">
      <w:pPr>
        <w:pStyle w:val="ListParagraph"/>
        <w:numPr>
          <w:ilvl w:val="0"/>
          <w:numId w:val="22"/>
        </w:numPr>
        <w:rPr>
          <w:del w:id="1969" w:author="Solsire Torres-Ignacio Cardenas" w:date="2012-01-19T01:29:00Z"/>
          <w:rFonts w:ascii="Arial" w:hAnsi="Arial" w:cs="Arial"/>
          <w:sz w:val="28"/>
          <w:szCs w:val="28"/>
        </w:rPr>
      </w:pPr>
      <w:del w:id="1970" w:author="Solsire Torres-Ignacio Cardenas" w:date="2012-01-19T01:29:00Z">
        <w:r>
          <w:rPr>
            <w:rFonts w:ascii="Arial" w:hAnsi="Arial" w:cs="Arial"/>
            <w:sz w:val="28"/>
            <w:szCs w:val="28"/>
          </w:rPr>
          <w:delText>Medición</w:delText>
        </w:r>
        <w:r w:rsidR="00031DFA">
          <w:rPr>
            <w:rFonts w:ascii="Arial" w:hAnsi="Arial" w:cs="Arial"/>
            <w:sz w:val="28"/>
            <w:szCs w:val="28"/>
          </w:rPr>
          <w:delText xml:space="preserve"> de los tiempos de espera para realizar operaciones de atención al cliente</w:delText>
        </w:r>
      </w:del>
    </w:p>
    <w:p w14:paraId="0BA91F3C" w14:textId="77777777" w:rsidR="00031DFA" w:rsidRDefault="00031DFA" w:rsidP="0077775B">
      <w:pPr>
        <w:pStyle w:val="ListParagraph"/>
        <w:numPr>
          <w:ilvl w:val="0"/>
          <w:numId w:val="22"/>
        </w:numPr>
        <w:rPr>
          <w:del w:id="1971" w:author="Solsire Torres-Ignacio Cardenas" w:date="2012-01-19T01:29:00Z"/>
          <w:rFonts w:ascii="Arial" w:hAnsi="Arial" w:cs="Arial"/>
          <w:sz w:val="28"/>
          <w:szCs w:val="28"/>
        </w:rPr>
      </w:pPr>
      <w:del w:id="1972" w:author="Solsire Torres-Ignacio Cardenas" w:date="2012-01-19T01:29:00Z">
        <w:r>
          <w:rPr>
            <w:rFonts w:ascii="Arial" w:hAnsi="Arial" w:cs="Arial"/>
            <w:sz w:val="28"/>
            <w:szCs w:val="28"/>
          </w:rPr>
          <w:delText>Analizar resultados de mediciones de tiempos de espera</w:delText>
        </w:r>
      </w:del>
    </w:p>
    <w:p w14:paraId="721FECA1" w14:textId="77777777" w:rsidR="003C26EB" w:rsidRDefault="00815D36" w:rsidP="0077775B">
      <w:pPr>
        <w:pStyle w:val="ListParagraph"/>
        <w:numPr>
          <w:ilvl w:val="0"/>
          <w:numId w:val="22"/>
        </w:numPr>
        <w:rPr>
          <w:del w:id="1973" w:author="Solsire Torres-Ignacio Cardenas" w:date="2012-01-19T01:29:00Z"/>
          <w:rFonts w:ascii="Arial" w:hAnsi="Arial" w:cs="Arial"/>
          <w:sz w:val="28"/>
          <w:szCs w:val="28"/>
        </w:rPr>
      </w:pPr>
      <w:del w:id="1974" w:author="Solsire Torres-Ignacio Cardenas" w:date="2012-01-19T01:29:00Z">
        <w:r>
          <w:rPr>
            <w:rFonts w:ascii="Arial" w:hAnsi="Arial" w:cs="Arial"/>
            <w:sz w:val="28"/>
            <w:szCs w:val="28"/>
          </w:rPr>
          <w:delText>Elaboración</w:delText>
        </w:r>
        <w:r w:rsidR="003C26EB">
          <w:rPr>
            <w:rFonts w:ascii="Arial" w:hAnsi="Arial" w:cs="Arial"/>
            <w:sz w:val="28"/>
            <w:szCs w:val="28"/>
          </w:rPr>
          <w:delText xml:space="preserve"> del esquema conceptual</w:delText>
        </w:r>
      </w:del>
    </w:p>
    <w:p w14:paraId="4DC5C04B" w14:textId="77777777" w:rsidR="003C26EB" w:rsidRDefault="003C26EB" w:rsidP="0077775B">
      <w:pPr>
        <w:pStyle w:val="ListParagraph"/>
        <w:numPr>
          <w:ilvl w:val="0"/>
          <w:numId w:val="22"/>
        </w:numPr>
        <w:rPr>
          <w:del w:id="1975" w:author="Solsire Torres-Ignacio Cardenas" w:date="2012-01-19T01:29:00Z"/>
          <w:rFonts w:ascii="Arial" w:hAnsi="Arial" w:cs="Arial"/>
          <w:sz w:val="28"/>
          <w:szCs w:val="28"/>
        </w:rPr>
      </w:pPr>
      <w:del w:id="1976" w:author="Solsire Torres-Ignacio Cardenas" w:date="2012-01-19T01:29:00Z">
        <w:r>
          <w:rPr>
            <w:rFonts w:ascii="Arial" w:hAnsi="Arial" w:cs="Arial"/>
            <w:sz w:val="28"/>
            <w:szCs w:val="28"/>
          </w:rPr>
          <w:delText>Identificar la infraestructura</w:delText>
        </w:r>
      </w:del>
    </w:p>
    <w:p w14:paraId="366ED4FD" w14:textId="77777777" w:rsidR="003C26EB" w:rsidRDefault="003C26EB" w:rsidP="0077775B">
      <w:pPr>
        <w:pStyle w:val="ListParagraph"/>
        <w:numPr>
          <w:ilvl w:val="0"/>
          <w:numId w:val="22"/>
        </w:numPr>
        <w:rPr>
          <w:del w:id="1977" w:author="Solsire Torres-Ignacio Cardenas" w:date="2012-01-19T01:29:00Z"/>
          <w:rFonts w:ascii="Arial" w:hAnsi="Arial" w:cs="Arial"/>
          <w:sz w:val="28"/>
          <w:szCs w:val="28"/>
        </w:rPr>
      </w:pPr>
      <w:del w:id="1978" w:author="Solsire Torres-Ignacio Cardenas" w:date="2012-01-19T01:29:00Z">
        <w:r>
          <w:rPr>
            <w:rFonts w:ascii="Arial" w:hAnsi="Arial" w:cs="Arial"/>
            <w:sz w:val="28"/>
            <w:szCs w:val="28"/>
          </w:rPr>
          <w:delText>Elaborar el análisis de impacto</w:delText>
        </w:r>
      </w:del>
    </w:p>
    <w:p w14:paraId="54EDBC49" w14:textId="77777777" w:rsidR="003C26EB" w:rsidRDefault="00815D36" w:rsidP="0077775B">
      <w:pPr>
        <w:pStyle w:val="ListParagraph"/>
        <w:numPr>
          <w:ilvl w:val="0"/>
          <w:numId w:val="22"/>
        </w:numPr>
        <w:rPr>
          <w:del w:id="1979" w:author="Solsire Torres-Ignacio Cardenas" w:date="2012-01-19T01:29:00Z"/>
          <w:rFonts w:ascii="Arial" w:hAnsi="Arial" w:cs="Arial"/>
          <w:sz w:val="28"/>
          <w:szCs w:val="28"/>
        </w:rPr>
      </w:pPr>
      <w:del w:id="1980" w:author="Solsire Torres-Ignacio Cardenas" w:date="2012-01-19T01:29:00Z">
        <w:r>
          <w:rPr>
            <w:rFonts w:ascii="Arial" w:hAnsi="Arial" w:cs="Arial"/>
            <w:sz w:val="28"/>
            <w:szCs w:val="28"/>
          </w:rPr>
          <w:delText>Diseñar</w:delText>
        </w:r>
        <w:r w:rsidR="003C26EB">
          <w:rPr>
            <w:rFonts w:ascii="Arial" w:hAnsi="Arial" w:cs="Arial"/>
            <w:sz w:val="28"/>
            <w:szCs w:val="28"/>
          </w:rPr>
          <w:delText xml:space="preserve"> la arquitectura del software</w:delText>
        </w:r>
      </w:del>
    </w:p>
    <w:p w14:paraId="3F5D1636" w14:textId="77777777" w:rsidR="003C26EB" w:rsidRDefault="003C26EB" w:rsidP="0077775B">
      <w:pPr>
        <w:pStyle w:val="ListParagraph"/>
        <w:numPr>
          <w:ilvl w:val="0"/>
          <w:numId w:val="22"/>
        </w:numPr>
        <w:rPr>
          <w:del w:id="1981" w:author="Solsire Torres-Ignacio Cardenas" w:date="2012-01-19T01:29:00Z"/>
          <w:rFonts w:ascii="Arial" w:hAnsi="Arial" w:cs="Arial"/>
          <w:sz w:val="28"/>
          <w:szCs w:val="28"/>
        </w:rPr>
      </w:pPr>
      <w:del w:id="1982" w:author="Solsire Torres-Ignacio Cardenas" w:date="2012-01-19T01:29:00Z">
        <w:r>
          <w:rPr>
            <w:rFonts w:ascii="Arial" w:hAnsi="Arial" w:cs="Arial"/>
            <w:sz w:val="28"/>
            <w:szCs w:val="28"/>
          </w:rPr>
          <w:delText>Elaborar el plan de proyecto</w:delText>
        </w:r>
      </w:del>
    </w:p>
    <w:p w14:paraId="7129D95A" w14:textId="77777777" w:rsidR="003C26EB" w:rsidRDefault="00815D36" w:rsidP="0077775B">
      <w:pPr>
        <w:pStyle w:val="ListParagraph"/>
        <w:numPr>
          <w:ilvl w:val="0"/>
          <w:numId w:val="22"/>
        </w:numPr>
        <w:rPr>
          <w:del w:id="1983" w:author="Solsire Torres-Ignacio Cardenas" w:date="2012-01-19T01:29:00Z"/>
          <w:rFonts w:ascii="Arial" w:hAnsi="Arial" w:cs="Arial"/>
          <w:sz w:val="28"/>
          <w:szCs w:val="28"/>
        </w:rPr>
      </w:pPr>
      <w:del w:id="1984" w:author="Solsire Torres-Ignacio Cardenas" w:date="2012-01-19T01:29:00Z">
        <w:r>
          <w:rPr>
            <w:rFonts w:ascii="Arial" w:hAnsi="Arial" w:cs="Arial"/>
            <w:sz w:val="28"/>
            <w:szCs w:val="28"/>
          </w:rPr>
          <w:delText>Reunión</w:delText>
        </w:r>
        <w:r w:rsidR="003C26EB">
          <w:rPr>
            <w:rFonts w:ascii="Arial" w:hAnsi="Arial" w:cs="Arial"/>
            <w:sz w:val="28"/>
            <w:szCs w:val="28"/>
          </w:rPr>
          <w:delText xml:space="preserve"> con la junta directiva del Banco y </w:delText>
        </w:r>
        <w:r>
          <w:rPr>
            <w:rFonts w:ascii="Arial" w:hAnsi="Arial" w:cs="Arial"/>
            <w:sz w:val="28"/>
            <w:szCs w:val="28"/>
          </w:rPr>
          <w:delText>aprobación</w:delText>
        </w:r>
        <w:r w:rsidR="003C26EB">
          <w:rPr>
            <w:rFonts w:ascii="Arial" w:hAnsi="Arial" w:cs="Arial"/>
            <w:sz w:val="28"/>
            <w:szCs w:val="28"/>
          </w:rPr>
          <w:delText xml:space="preserve"> del Plan de Proyecto</w:delText>
        </w:r>
      </w:del>
    </w:p>
    <w:p w14:paraId="6D843353" w14:textId="77777777" w:rsidR="003C26EB" w:rsidRDefault="003C26EB" w:rsidP="0077775B">
      <w:pPr>
        <w:pStyle w:val="ListParagraph"/>
        <w:numPr>
          <w:ilvl w:val="0"/>
          <w:numId w:val="22"/>
        </w:numPr>
        <w:rPr>
          <w:del w:id="1985" w:author="Solsire Torres-Ignacio Cardenas" w:date="2012-01-19T01:29:00Z"/>
          <w:rFonts w:ascii="Arial" w:hAnsi="Arial" w:cs="Arial"/>
          <w:sz w:val="28"/>
          <w:szCs w:val="28"/>
        </w:rPr>
      </w:pPr>
      <w:del w:id="1986" w:author="Solsire Torres-Ignacio Cardenas" w:date="2012-01-19T01:29:00Z">
        <w:r>
          <w:rPr>
            <w:rFonts w:ascii="Arial" w:hAnsi="Arial" w:cs="Arial"/>
            <w:sz w:val="28"/>
            <w:szCs w:val="28"/>
          </w:rPr>
          <w:delText>Definir los requerimientos</w:delText>
        </w:r>
      </w:del>
    </w:p>
    <w:p w14:paraId="03B1EB12" w14:textId="77777777" w:rsidR="003C26EB" w:rsidRDefault="003C26EB" w:rsidP="0077775B">
      <w:pPr>
        <w:pStyle w:val="ListParagraph"/>
        <w:numPr>
          <w:ilvl w:val="0"/>
          <w:numId w:val="22"/>
        </w:numPr>
        <w:rPr>
          <w:del w:id="1987" w:author="Solsire Torres-Ignacio Cardenas" w:date="2012-01-19T01:29:00Z"/>
          <w:rFonts w:ascii="Arial" w:hAnsi="Arial" w:cs="Arial"/>
          <w:sz w:val="28"/>
          <w:szCs w:val="28"/>
        </w:rPr>
      </w:pPr>
      <w:del w:id="1988" w:author="Solsire Torres-Ignacio Cardenas" w:date="2012-01-19T01:29:00Z">
        <w:r>
          <w:rPr>
            <w:rFonts w:ascii="Arial" w:hAnsi="Arial" w:cs="Arial"/>
            <w:sz w:val="28"/>
            <w:szCs w:val="28"/>
          </w:rPr>
          <w:delText>Analizar los requerimientos</w:delText>
        </w:r>
      </w:del>
    </w:p>
    <w:p w14:paraId="5B93C503" w14:textId="77777777" w:rsidR="003C26EB" w:rsidRDefault="003C26EB" w:rsidP="0077775B">
      <w:pPr>
        <w:pStyle w:val="ListParagraph"/>
        <w:numPr>
          <w:ilvl w:val="0"/>
          <w:numId w:val="22"/>
        </w:numPr>
        <w:rPr>
          <w:del w:id="1989" w:author="Solsire Torres-Ignacio Cardenas" w:date="2012-01-19T01:29:00Z"/>
          <w:rFonts w:ascii="Arial" w:hAnsi="Arial" w:cs="Arial"/>
          <w:sz w:val="28"/>
          <w:szCs w:val="28"/>
        </w:rPr>
      </w:pPr>
      <w:del w:id="1990" w:author="Solsire Torres-Ignacio Cardenas" w:date="2012-01-19T01:29:00Z">
        <w:r>
          <w:rPr>
            <w:rFonts w:ascii="Arial" w:hAnsi="Arial" w:cs="Arial"/>
            <w:sz w:val="28"/>
            <w:szCs w:val="28"/>
          </w:rPr>
          <w:delText>Proponer los requerimientos de calidad</w:delText>
        </w:r>
      </w:del>
    </w:p>
    <w:p w14:paraId="4EF9FC20" w14:textId="77777777" w:rsidR="003C26EB" w:rsidRDefault="003C26EB" w:rsidP="0077775B">
      <w:pPr>
        <w:pStyle w:val="ListParagraph"/>
        <w:numPr>
          <w:ilvl w:val="0"/>
          <w:numId w:val="22"/>
        </w:numPr>
        <w:rPr>
          <w:del w:id="1991" w:author="Solsire Torres-Ignacio Cardenas" w:date="2012-01-19T01:29:00Z"/>
          <w:rFonts w:ascii="Arial" w:hAnsi="Arial" w:cs="Arial"/>
          <w:sz w:val="28"/>
          <w:szCs w:val="28"/>
        </w:rPr>
      </w:pPr>
      <w:del w:id="1992" w:author="Solsire Torres-Ignacio Cardenas" w:date="2012-01-19T01:29:00Z">
        <w:r>
          <w:rPr>
            <w:rFonts w:ascii="Arial" w:hAnsi="Arial" w:cs="Arial"/>
            <w:sz w:val="28"/>
            <w:szCs w:val="28"/>
          </w:rPr>
          <w:delText>Seleccionar métricas de calidad</w:delText>
        </w:r>
      </w:del>
    </w:p>
    <w:p w14:paraId="674A3103" w14:textId="77777777" w:rsidR="003C26EB" w:rsidRDefault="003C26EB" w:rsidP="0077775B">
      <w:pPr>
        <w:pStyle w:val="ListParagraph"/>
        <w:numPr>
          <w:ilvl w:val="0"/>
          <w:numId w:val="22"/>
        </w:numPr>
        <w:rPr>
          <w:del w:id="1993" w:author="Solsire Torres-Ignacio Cardenas" w:date="2012-01-19T01:29:00Z"/>
          <w:rFonts w:ascii="Arial" w:hAnsi="Arial" w:cs="Arial"/>
          <w:sz w:val="28"/>
          <w:szCs w:val="28"/>
        </w:rPr>
      </w:pPr>
      <w:del w:id="1994" w:author="Solsire Torres-Ignacio Cardenas" w:date="2012-01-19T01:29:00Z">
        <w:r>
          <w:rPr>
            <w:rFonts w:ascii="Arial" w:hAnsi="Arial" w:cs="Arial"/>
            <w:sz w:val="28"/>
            <w:szCs w:val="28"/>
          </w:rPr>
          <w:delText>Elaborar el documento de definición de requerimientos</w:delText>
        </w:r>
      </w:del>
    </w:p>
    <w:p w14:paraId="244734AE" w14:textId="77777777" w:rsidR="003C26EB" w:rsidRDefault="00815D36" w:rsidP="0077775B">
      <w:pPr>
        <w:pStyle w:val="ListParagraph"/>
        <w:numPr>
          <w:ilvl w:val="0"/>
          <w:numId w:val="22"/>
        </w:numPr>
        <w:rPr>
          <w:del w:id="1995" w:author="Solsire Torres-Ignacio Cardenas" w:date="2012-01-19T01:29:00Z"/>
          <w:rFonts w:ascii="Arial" w:hAnsi="Arial" w:cs="Arial"/>
          <w:sz w:val="28"/>
          <w:szCs w:val="28"/>
        </w:rPr>
      </w:pPr>
      <w:del w:id="1996" w:author="Solsire Torres-Ignacio Cardenas" w:date="2012-01-19T01:29:00Z">
        <w:r>
          <w:rPr>
            <w:rFonts w:ascii="Arial" w:hAnsi="Arial" w:cs="Arial"/>
            <w:sz w:val="28"/>
            <w:szCs w:val="28"/>
          </w:rPr>
          <w:delText>Reunión</w:delText>
        </w:r>
        <w:r w:rsidR="003C26EB">
          <w:rPr>
            <w:rFonts w:ascii="Arial" w:hAnsi="Arial" w:cs="Arial"/>
            <w:sz w:val="28"/>
            <w:szCs w:val="28"/>
          </w:rPr>
          <w:delText xml:space="preserve"> con la junta directiva del Banco para la aprobación del documento de requerimientos</w:delText>
        </w:r>
      </w:del>
    </w:p>
    <w:p w14:paraId="5ABCC2F6" w14:textId="77777777" w:rsidR="003C26EB" w:rsidRDefault="00815D36" w:rsidP="0077775B">
      <w:pPr>
        <w:pStyle w:val="ListParagraph"/>
        <w:numPr>
          <w:ilvl w:val="0"/>
          <w:numId w:val="22"/>
        </w:numPr>
        <w:rPr>
          <w:del w:id="1997" w:author="Solsire Torres-Ignacio Cardenas" w:date="2012-01-19T01:29:00Z"/>
          <w:rFonts w:ascii="Arial" w:hAnsi="Arial" w:cs="Arial"/>
          <w:sz w:val="28"/>
          <w:szCs w:val="28"/>
        </w:rPr>
      </w:pPr>
      <w:del w:id="1998" w:author="Solsire Torres-Ignacio Cardenas" w:date="2012-01-19T01:29:00Z">
        <w:r>
          <w:rPr>
            <w:rFonts w:ascii="Arial" w:hAnsi="Arial" w:cs="Arial"/>
            <w:sz w:val="28"/>
            <w:szCs w:val="28"/>
          </w:rPr>
          <w:delText>Diseñar</w:delText>
        </w:r>
        <w:r w:rsidR="003C26EB">
          <w:rPr>
            <w:rFonts w:ascii="Arial" w:hAnsi="Arial" w:cs="Arial"/>
            <w:sz w:val="28"/>
            <w:szCs w:val="28"/>
          </w:rPr>
          <w:delText xml:space="preserve"> el sistema de gestión de citas para realizar operaciones de atención al cliente</w:delText>
        </w:r>
      </w:del>
    </w:p>
    <w:p w14:paraId="169049B6" w14:textId="77777777" w:rsidR="003C26EB" w:rsidRDefault="00815D36" w:rsidP="0077775B">
      <w:pPr>
        <w:pStyle w:val="ListParagraph"/>
        <w:numPr>
          <w:ilvl w:val="0"/>
          <w:numId w:val="22"/>
        </w:numPr>
        <w:rPr>
          <w:del w:id="1999" w:author="Solsire Torres-Ignacio Cardenas" w:date="2012-01-19T01:29:00Z"/>
          <w:rFonts w:ascii="Arial" w:hAnsi="Arial" w:cs="Arial"/>
          <w:sz w:val="28"/>
          <w:szCs w:val="28"/>
        </w:rPr>
      </w:pPr>
      <w:del w:id="2000" w:author="Solsire Torres-Ignacio Cardenas" w:date="2012-01-19T01:29:00Z">
        <w:r>
          <w:rPr>
            <w:rFonts w:ascii="Arial" w:hAnsi="Arial" w:cs="Arial"/>
            <w:sz w:val="28"/>
            <w:szCs w:val="28"/>
          </w:rPr>
          <w:delText>Diseñar</w:delText>
        </w:r>
        <w:r w:rsidR="003C26EB">
          <w:rPr>
            <w:rFonts w:ascii="Arial" w:hAnsi="Arial" w:cs="Arial"/>
            <w:sz w:val="28"/>
            <w:szCs w:val="28"/>
          </w:rPr>
          <w:delText xml:space="preserve"> el sistema de chat en línea</w:delText>
        </w:r>
      </w:del>
    </w:p>
    <w:p w14:paraId="386885A3" w14:textId="77777777" w:rsidR="003C26EB" w:rsidRDefault="003C26EB" w:rsidP="0077775B">
      <w:pPr>
        <w:pStyle w:val="ListParagraph"/>
        <w:numPr>
          <w:ilvl w:val="0"/>
          <w:numId w:val="22"/>
        </w:numPr>
        <w:rPr>
          <w:del w:id="2001" w:author="Solsire Torres-Ignacio Cardenas" w:date="2012-01-19T01:29:00Z"/>
          <w:rFonts w:ascii="Arial" w:hAnsi="Arial" w:cs="Arial"/>
          <w:sz w:val="28"/>
          <w:szCs w:val="28"/>
        </w:rPr>
      </w:pPr>
      <w:del w:id="2002" w:author="Solsire Torres-Ignacio Cardenas" w:date="2012-01-19T01:29:00Z">
        <w:r>
          <w:rPr>
            <w:rFonts w:ascii="Arial" w:hAnsi="Arial" w:cs="Arial"/>
            <w:sz w:val="28"/>
            <w:szCs w:val="28"/>
          </w:rPr>
          <w:delText>Elaborar el documento de diseño</w:delText>
        </w:r>
      </w:del>
    </w:p>
    <w:p w14:paraId="1CDB92BD" w14:textId="77777777" w:rsidR="003C26EB" w:rsidRDefault="003C26EB" w:rsidP="0077775B">
      <w:pPr>
        <w:pStyle w:val="ListParagraph"/>
        <w:numPr>
          <w:ilvl w:val="0"/>
          <w:numId w:val="22"/>
        </w:numPr>
        <w:rPr>
          <w:del w:id="2003" w:author="Solsire Torres-Ignacio Cardenas" w:date="2012-01-19T01:29:00Z"/>
          <w:rFonts w:ascii="Arial" w:hAnsi="Arial" w:cs="Arial"/>
          <w:sz w:val="28"/>
          <w:szCs w:val="28"/>
        </w:rPr>
      </w:pPr>
      <w:del w:id="2004" w:author="Solsire Torres-Ignacio Cardenas" w:date="2012-01-19T01:29:00Z">
        <w:r>
          <w:rPr>
            <w:rFonts w:ascii="Arial" w:hAnsi="Arial" w:cs="Arial"/>
            <w:sz w:val="28"/>
            <w:szCs w:val="28"/>
          </w:rPr>
          <w:delText>Reunión con el Gerente de Proyecto para la aprobación del documento de diseño</w:delText>
        </w:r>
      </w:del>
    </w:p>
    <w:p w14:paraId="2E990BF1" w14:textId="77777777" w:rsidR="003C26EB" w:rsidRDefault="003C26EB" w:rsidP="0077775B">
      <w:pPr>
        <w:pStyle w:val="ListParagraph"/>
        <w:numPr>
          <w:ilvl w:val="0"/>
          <w:numId w:val="22"/>
        </w:numPr>
        <w:rPr>
          <w:del w:id="2005" w:author="Solsire Torres-Ignacio Cardenas" w:date="2012-01-19T01:29:00Z"/>
          <w:rFonts w:ascii="Arial" w:hAnsi="Arial" w:cs="Arial"/>
          <w:sz w:val="28"/>
          <w:szCs w:val="28"/>
        </w:rPr>
      </w:pPr>
      <w:del w:id="2006" w:author="Solsire Torres-Ignacio Cardenas" w:date="2012-01-19T01:29:00Z">
        <w:r>
          <w:rPr>
            <w:rFonts w:ascii="Arial" w:hAnsi="Arial" w:cs="Arial"/>
            <w:sz w:val="28"/>
            <w:szCs w:val="28"/>
          </w:rPr>
          <w:delText>Desarrollar el sistema de gestión de citas para realizar operaciones de atención al cliente</w:delText>
        </w:r>
      </w:del>
    </w:p>
    <w:p w14:paraId="406BE7A1" w14:textId="77777777" w:rsidR="003C26EB" w:rsidRDefault="003C26EB" w:rsidP="0077775B">
      <w:pPr>
        <w:pStyle w:val="ListParagraph"/>
        <w:numPr>
          <w:ilvl w:val="0"/>
          <w:numId w:val="22"/>
        </w:numPr>
        <w:rPr>
          <w:del w:id="2007" w:author="Solsire Torres-Ignacio Cardenas" w:date="2012-01-19T01:29:00Z"/>
          <w:rFonts w:ascii="Arial" w:hAnsi="Arial" w:cs="Arial"/>
          <w:sz w:val="28"/>
          <w:szCs w:val="28"/>
        </w:rPr>
      </w:pPr>
      <w:del w:id="2008" w:author="Solsire Torres-Ignacio Cardenas" w:date="2012-01-19T01:29:00Z">
        <w:r>
          <w:rPr>
            <w:rFonts w:ascii="Arial" w:hAnsi="Arial" w:cs="Arial"/>
            <w:sz w:val="28"/>
            <w:szCs w:val="28"/>
          </w:rPr>
          <w:delText>Desarrollar el sistema de chat en línea</w:delText>
        </w:r>
      </w:del>
    </w:p>
    <w:p w14:paraId="06A1E57B" w14:textId="77777777" w:rsidR="003C26EB" w:rsidRDefault="00815D36" w:rsidP="0077775B">
      <w:pPr>
        <w:pStyle w:val="ListParagraph"/>
        <w:numPr>
          <w:ilvl w:val="0"/>
          <w:numId w:val="22"/>
        </w:numPr>
        <w:rPr>
          <w:del w:id="2009" w:author="Solsire Torres-Ignacio Cardenas" w:date="2012-01-19T01:29:00Z"/>
          <w:rFonts w:ascii="Arial" w:hAnsi="Arial" w:cs="Arial"/>
          <w:sz w:val="28"/>
          <w:szCs w:val="28"/>
        </w:rPr>
      </w:pPr>
      <w:del w:id="2010" w:author="Solsire Torres-Ignacio Cardenas" w:date="2012-01-19T01:29:00Z">
        <w:r>
          <w:rPr>
            <w:rFonts w:ascii="Arial" w:hAnsi="Arial" w:cs="Arial"/>
            <w:sz w:val="28"/>
            <w:szCs w:val="28"/>
          </w:rPr>
          <w:delText>Reunión</w:delText>
        </w:r>
        <w:r w:rsidR="003C26EB">
          <w:rPr>
            <w:rFonts w:ascii="Arial" w:hAnsi="Arial" w:cs="Arial"/>
            <w:sz w:val="28"/>
            <w:szCs w:val="28"/>
          </w:rPr>
          <w:delText xml:space="preserve"> con la junta directiva del Banco para definir lista de pruebas</w:delText>
        </w:r>
        <w:r w:rsidR="00283298">
          <w:rPr>
            <w:rFonts w:ascii="Arial" w:hAnsi="Arial" w:cs="Arial"/>
            <w:sz w:val="28"/>
            <w:szCs w:val="28"/>
          </w:rPr>
          <w:delText xml:space="preserve"> de </w:delText>
        </w:r>
        <w:r>
          <w:rPr>
            <w:rFonts w:ascii="Arial" w:hAnsi="Arial" w:cs="Arial"/>
            <w:sz w:val="28"/>
            <w:szCs w:val="28"/>
          </w:rPr>
          <w:delText>código</w:delText>
        </w:r>
      </w:del>
    </w:p>
    <w:p w14:paraId="0BED58EF" w14:textId="77777777" w:rsidR="003C26EB" w:rsidRDefault="003C26EB" w:rsidP="0077775B">
      <w:pPr>
        <w:pStyle w:val="ListParagraph"/>
        <w:numPr>
          <w:ilvl w:val="0"/>
          <w:numId w:val="22"/>
        </w:numPr>
        <w:rPr>
          <w:del w:id="2011" w:author="Solsire Torres-Ignacio Cardenas" w:date="2012-01-19T01:29:00Z"/>
          <w:rFonts w:ascii="Arial" w:hAnsi="Arial" w:cs="Arial"/>
          <w:sz w:val="28"/>
          <w:szCs w:val="28"/>
        </w:rPr>
      </w:pPr>
      <w:del w:id="2012" w:author="Solsire Torres-Ignacio Cardenas" w:date="2012-01-19T01:29:00Z">
        <w:r>
          <w:rPr>
            <w:rFonts w:ascii="Arial" w:hAnsi="Arial" w:cs="Arial"/>
            <w:sz w:val="28"/>
            <w:szCs w:val="28"/>
          </w:rPr>
          <w:delText>Analizar los casos de pruebas</w:delText>
        </w:r>
        <w:r w:rsidR="00031DFA">
          <w:rPr>
            <w:rFonts w:ascii="Arial" w:hAnsi="Arial" w:cs="Arial"/>
            <w:sz w:val="28"/>
            <w:szCs w:val="28"/>
          </w:rPr>
          <w:delText xml:space="preserve"> de </w:delText>
        </w:r>
        <w:r w:rsidR="00815D36">
          <w:rPr>
            <w:rFonts w:ascii="Arial" w:hAnsi="Arial" w:cs="Arial"/>
            <w:sz w:val="28"/>
            <w:szCs w:val="28"/>
          </w:rPr>
          <w:delText>código</w:delText>
        </w:r>
      </w:del>
    </w:p>
    <w:p w14:paraId="2B79739C" w14:textId="77777777" w:rsidR="003C26EB" w:rsidRDefault="003C26EB" w:rsidP="0077775B">
      <w:pPr>
        <w:pStyle w:val="ListParagraph"/>
        <w:numPr>
          <w:ilvl w:val="0"/>
          <w:numId w:val="22"/>
        </w:numPr>
        <w:rPr>
          <w:del w:id="2013" w:author="Solsire Torres-Ignacio Cardenas" w:date="2012-01-19T01:29:00Z"/>
          <w:rFonts w:ascii="Arial" w:hAnsi="Arial" w:cs="Arial"/>
          <w:sz w:val="28"/>
          <w:szCs w:val="28"/>
        </w:rPr>
      </w:pPr>
      <w:del w:id="2014" w:author="Solsire Torres-Ignacio Cardenas" w:date="2012-01-19T01:29:00Z">
        <w:r>
          <w:rPr>
            <w:rFonts w:ascii="Arial" w:hAnsi="Arial" w:cs="Arial"/>
            <w:sz w:val="28"/>
            <w:szCs w:val="28"/>
          </w:rPr>
          <w:delText>Verificar el alcance de las pruebas</w:delText>
        </w:r>
        <w:r w:rsidR="00031DFA">
          <w:rPr>
            <w:rFonts w:ascii="Arial" w:hAnsi="Arial" w:cs="Arial"/>
            <w:sz w:val="28"/>
            <w:szCs w:val="28"/>
          </w:rPr>
          <w:delText xml:space="preserve"> de </w:delText>
        </w:r>
        <w:r w:rsidR="00815D36">
          <w:rPr>
            <w:rFonts w:ascii="Arial" w:hAnsi="Arial" w:cs="Arial"/>
            <w:sz w:val="28"/>
            <w:szCs w:val="28"/>
          </w:rPr>
          <w:delText>código</w:delText>
        </w:r>
      </w:del>
    </w:p>
    <w:p w14:paraId="6D54F6A5" w14:textId="77777777" w:rsidR="003C26EB" w:rsidRDefault="00031DFA" w:rsidP="0077775B">
      <w:pPr>
        <w:pStyle w:val="ListParagraph"/>
        <w:numPr>
          <w:ilvl w:val="0"/>
          <w:numId w:val="22"/>
        </w:numPr>
        <w:rPr>
          <w:del w:id="2015" w:author="Solsire Torres-Ignacio Cardenas" w:date="2012-01-19T01:29:00Z"/>
          <w:rFonts w:ascii="Arial" w:hAnsi="Arial" w:cs="Arial"/>
          <w:sz w:val="28"/>
          <w:szCs w:val="28"/>
        </w:rPr>
      </w:pPr>
      <w:del w:id="2016" w:author="Solsire Torres-Ignacio Cardenas" w:date="2012-01-19T01:29:00Z">
        <w:r>
          <w:rPr>
            <w:rFonts w:ascii="Arial" w:hAnsi="Arial" w:cs="Arial"/>
            <w:sz w:val="28"/>
            <w:szCs w:val="28"/>
          </w:rPr>
          <w:delText>Desarrollar</w:delText>
        </w:r>
        <w:r w:rsidR="003C26EB">
          <w:rPr>
            <w:rFonts w:ascii="Arial" w:hAnsi="Arial" w:cs="Arial"/>
            <w:sz w:val="28"/>
            <w:szCs w:val="28"/>
          </w:rPr>
          <w:delText xml:space="preserve"> los casos de pruebas</w:delText>
        </w:r>
        <w:r>
          <w:rPr>
            <w:rFonts w:ascii="Arial" w:hAnsi="Arial" w:cs="Arial"/>
            <w:sz w:val="28"/>
            <w:szCs w:val="28"/>
          </w:rPr>
          <w:delText xml:space="preserve"> de </w:delText>
        </w:r>
        <w:r w:rsidR="00815D36">
          <w:rPr>
            <w:rFonts w:ascii="Arial" w:hAnsi="Arial" w:cs="Arial"/>
            <w:sz w:val="28"/>
            <w:szCs w:val="28"/>
          </w:rPr>
          <w:delText>código</w:delText>
        </w:r>
      </w:del>
    </w:p>
    <w:p w14:paraId="6F870303" w14:textId="77777777" w:rsidR="003C26EB" w:rsidRDefault="003C26EB" w:rsidP="0077775B">
      <w:pPr>
        <w:pStyle w:val="ListParagraph"/>
        <w:numPr>
          <w:ilvl w:val="0"/>
          <w:numId w:val="22"/>
        </w:numPr>
        <w:rPr>
          <w:del w:id="2017" w:author="Solsire Torres-Ignacio Cardenas" w:date="2012-01-19T01:29:00Z"/>
          <w:rFonts w:ascii="Arial" w:hAnsi="Arial" w:cs="Arial"/>
          <w:sz w:val="28"/>
          <w:szCs w:val="28"/>
        </w:rPr>
      </w:pPr>
      <w:del w:id="2018" w:author="Solsire Torres-Ignacio Cardenas" w:date="2012-01-19T01:29:00Z">
        <w:r>
          <w:rPr>
            <w:rFonts w:ascii="Arial" w:hAnsi="Arial" w:cs="Arial"/>
            <w:sz w:val="28"/>
            <w:szCs w:val="28"/>
          </w:rPr>
          <w:delText>Elaborar el documento de plan de pruebas</w:delText>
        </w:r>
        <w:r w:rsidR="00031DFA">
          <w:rPr>
            <w:rFonts w:ascii="Arial" w:hAnsi="Arial" w:cs="Arial"/>
            <w:sz w:val="28"/>
            <w:szCs w:val="28"/>
          </w:rPr>
          <w:delText xml:space="preserve"> de </w:delText>
        </w:r>
        <w:r w:rsidR="00815D36">
          <w:rPr>
            <w:rFonts w:ascii="Arial" w:hAnsi="Arial" w:cs="Arial"/>
            <w:sz w:val="28"/>
            <w:szCs w:val="28"/>
          </w:rPr>
          <w:delText>código</w:delText>
        </w:r>
      </w:del>
    </w:p>
    <w:p w14:paraId="298B79A9" w14:textId="77777777" w:rsidR="003C26EB" w:rsidRDefault="00815D36" w:rsidP="0077775B">
      <w:pPr>
        <w:pStyle w:val="ListParagraph"/>
        <w:numPr>
          <w:ilvl w:val="0"/>
          <w:numId w:val="22"/>
        </w:numPr>
        <w:rPr>
          <w:del w:id="2019" w:author="Solsire Torres-Ignacio Cardenas" w:date="2012-01-19T01:29:00Z"/>
          <w:rFonts w:ascii="Arial" w:hAnsi="Arial" w:cs="Arial"/>
          <w:sz w:val="28"/>
          <w:szCs w:val="28"/>
        </w:rPr>
      </w:pPr>
      <w:del w:id="2020" w:author="Solsire Torres-Ignacio Cardenas" w:date="2012-01-19T01:29:00Z">
        <w:r>
          <w:rPr>
            <w:rFonts w:ascii="Arial" w:hAnsi="Arial" w:cs="Arial"/>
            <w:sz w:val="28"/>
            <w:szCs w:val="28"/>
          </w:rPr>
          <w:delText>Reunión</w:delText>
        </w:r>
        <w:r w:rsidR="003C26EB">
          <w:rPr>
            <w:rFonts w:ascii="Arial" w:hAnsi="Arial" w:cs="Arial"/>
            <w:sz w:val="28"/>
            <w:szCs w:val="28"/>
          </w:rPr>
          <w:delText xml:space="preserve"> con la junta directiva del Banco para aprobar el plan de pruebas</w:delText>
        </w:r>
        <w:r w:rsidR="00031DFA">
          <w:rPr>
            <w:rFonts w:ascii="Arial" w:hAnsi="Arial" w:cs="Arial"/>
            <w:sz w:val="28"/>
            <w:szCs w:val="28"/>
          </w:rPr>
          <w:delText xml:space="preserve"> de </w:delText>
        </w:r>
        <w:r>
          <w:rPr>
            <w:rFonts w:ascii="Arial" w:hAnsi="Arial" w:cs="Arial"/>
            <w:sz w:val="28"/>
            <w:szCs w:val="28"/>
          </w:rPr>
          <w:delText>código</w:delText>
        </w:r>
      </w:del>
    </w:p>
    <w:p w14:paraId="66C70DB3" w14:textId="77777777" w:rsidR="003C26EB" w:rsidRDefault="00815D36" w:rsidP="0077775B">
      <w:pPr>
        <w:pStyle w:val="ListParagraph"/>
        <w:numPr>
          <w:ilvl w:val="0"/>
          <w:numId w:val="22"/>
        </w:numPr>
        <w:rPr>
          <w:del w:id="2021" w:author="Solsire Torres-Ignacio Cardenas" w:date="2012-01-19T01:29:00Z"/>
          <w:rFonts w:ascii="Arial" w:hAnsi="Arial" w:cs="Arial"/>
          <w:sz w:val="28"/>
          <w:szCs w:val="28"/>
        </w:rPr>
      </w:pPr>
      <w:del w:id="2022" w:author="Solsire Torres-Ignacio Cardenas" w:date="2012-01-19T01:29:00Z">
        <w:r>
          <w:rPr>
            <w:rFonts w:ascii="Arial" w:hAnsi="Arial" w:cs="Arial"/>
            <w:sz w:val="28"/>
            <w:szCs w:val="28"/>
          </w:rPr>
          <w:delText>Ejecución</w:delText>
        </w:r>
        <w:r w:rsidR="003C26EB">
          <w:rPr>
            <w:rFonts w:ascii="Arial" w:hAnsi="Arial" w:cs="Arial"/>
            <w:sz w:val="28"/>
            <w:szCs w:val="28"/>
          </w:rPr>
          <w:delText xml:space="preserve"> del plan de pruebas</w:delText>
        </w:r>
        <w:r w:rsidR="00031DFA">
          <w:rPr>
            <w:rFonts w:ascii="Arial" w:hAnsi="Arial" w:cs="Arial"/>
            <w:sz w:val="28"/>
            <w:szCs w:val="28"/>
          </w:rPr>
          <w:delText xml:space="preserve"> de </w:delText>
        </w:r>
        <w:r>
          <w:rPr>
            <w:rFonts w:ascii="Arial" w:hAnsi="Arial" w:cs="Arial"/>
            <w:sz w:val="28"/>
            <w:szCs w:val="28"/>
          </w:rPr>
          <w:delText>código</w:delText>
        </w:r>
      </w:del>
    </w:p>
    <w:p w14:paraId="7D658CE7" w14:textId="77777777" w:rsidR="003C26EB" w:rsidRDefault="003C26EB" w:rsidP="0077775B">
      <w:pPr>
        <w:pStyle w:val="ListParagraph"/>
        <w:numPr>
          <w:ilvl w:val="0"/>
          <w:numId w:val="22"/>
        </w:numPr>
        <w:rPr>
          <w:del w:id="2023" w:author="Solsire Torres-Ignacio Cardenas" w:date="2012-01-19T01:29:00Z"/>
          <w:rFonts w:ascii="Arial" w:hAnsi="Arial" w:cs="Arial"/>
          <w:sz w:val="28"/>
          <w:szCs w:val="28"/>
        </w:rPr>
      </w:pPr>
      <w:del w:id="2024" w:author="Solsire Torres-Ignacio Cardenas" w:date="2012-01-19T01:29:00Z">
        <w:r>
          <w:rPr>
            <w:rFonts w:ascii="Arial" w:hAnsi="Arial" w:cs="Arial"/>
            <w:sz w:val="28"/>
            <w:szCs w:val="28"/>
          </w:rPr>
          <w:delText>Analizar los resultados de las pruebas</w:delText>
        </w:r>
        <w:r w:rsidR="00031DFA">
          <w:rPr>
            <w:rFonts w:ascii="Arial" w:hAnsi="Arial" w:cs="Arial"/>
            <w:sz w:val="28"/>
            <w:szCs w:val="28"/>
          </w:rPr>
          <w:delText xml:space="preserve"> de </w:delText>
        </w:r>
        <w:r w:rsidR="00815D36">
          <w:rPr>
            <w:rFonts w:ascii="Arial" w:hAnsi="Arial" w:cs="Arial"/>
            <w:sz w:val="28"/>
            <w:szCs w:val="28"/>
          </w:rPr>
          <w:delText>código</w:delText>
        </w:r>
      </w:del>
    </w:p>
    <w:p w14:paraId="3BDB63F1" w14:textId="77777777" w:rsidR="003C26EB" w:rsidRDefault="003C26EB" w:rsidP="0077775B">
      <w:pPr>
        <w:pStyle w:val="ListParagraph"/>
        <w:numPr>
          <w:ilvl w:val="0"/>
          <w:numId w:val="22"/>
        </w:numPr>
        <w:rPr>
          <w:del w:id="2025" w:author="Solsire Torres-Ignacio Cardenas" w:date="2012-01-19T01:29:00Z"/>
          <w:rFonts w:ascii="Arial" w:hAnsi="Arial" w:cs="Arial"/>
          <w:sz w:val="28"/>
          <w:szCs w:val="28"/>
        </w:rPr>
      </w:pPr>
      <w:del w:id="2026" w:author="Solsire Torres-Ignacio Cardenas" w:date="2012-01-19T01:29:00Z">
        <w:r>
          <w:rPr>
            <w:rFonts w:ascii="Arial" w:hAnsi="Arial" w:cs="Arial"/>
            <w:sz w:val="28"/>
            <w:szCs w:val="28"/>
          </w:rPr>
          <w:delText>Elaborar el documento de resultado de pruebas</w:delText>
        </w:r>
        <w:r w:rsidR="00031DFA">
          <w:rPr>
            <w:rFonts w:ascii="Arial" w:hAnsi="Arial" w:cs="Arial"/>
            <w:sz w:val="28"/>
            <w:szCs w:val="28"/>
          </w:rPr>
          <w:delText xml:space="preserve"> de </w:delText>
        </w:r>
        <w:r w:rsidR="00815D36">
          <w:rPr>
            <w:rFonts w:ascii="Arial" w:hAnsi="Arial" w:cs="Arial"/>
            <w:sz w:val="28"/>
            <w:szCs w:val="28"/>
          </w:rPr>
          <w:delText>código</w:delText>
        </w:r>
      </w:del>
    </w:p>
    <w:p w14:paraId="6A95EF49" w14:textId="77777777" w:rsidR="00D526E0" w:rsidRPr="00D526E0" w:rsidRDefault="00815D36" w:rsidP="00D526E0">
      <w:pPr>
        <w:pStyle w:val="ListParagraph"/>
        <w:numPr>
          <w:ilvl w:val="0"/>
          <w:numId w:val="22"/>
        </w:numPr>
        <w:rPr>
          <w:del w:id="2027" w:author="Solsire Torres-Ignacio Cardenas" w:date="2012-01-19T01:29:00Z"/>
          <w:rFonts w:ascii="Arial" w:hAnsi="Arial" w:cs="Arial"/>
          <w:sz w:val="28"/>
          <w:szCs w:val="28"/>
        </w:rPr>
      </w:pPr>
      <w:del w:id="2028" w:author="Solsire Torres-Ignacio Cardenas" w:date="2012-01-19T01:29:00Z">
        <w:r>
          <w:rPr>
            <w:rFonts w:ascii="Arial" w:hAnsi="Arial" w:cs="Arial"/>
            <w:sz w:val="28"/>
            <w:szCs w:val="28"/>
          </w:rPr>
          <w:delText>Reunión</w:delText>
        </w:r>
        <w:r w:rsidR="003C26EB">
          <w:rPr>
            <w:rFonts w:ascii="Arial" w:hAnsi="Arial" w:cs="Arial"/>
            <w:sz w:val="28"/>
            <w:szCs w:val="28"/>
          </w:rPr>
          <w:delText xml:space="preserve"> con la junta directiva del Banco para aprobar el resultado de las pruebas</w:delText>
        </w:r>
        <w:r w:rsidR="00031DFA">
          <w:rPr>
            <w:rFonts w:ascii="Arial" w:hAnsi="Arial" w:cs="Arial"/>
            <w:sz w:val="28"/>
            <w:szCs w:val="28"/>
          </w:rPr>
          <w:delText xml:space="preserve"> de </w:delText>
        </w:r>
        <w:r w:rsidR="00D526E0">
          <w:rPr>
            <w:rFonts w:ascii="Arial" w:hAnsi="Arial" w:cs="Arial"/>
            <w:sz w:val="28"/>
            <w:szCs w:val="28"/>
          </w:rPr>
          <w:delText>código</w:delText>
        </w:r>
      </w:del>
    </w:p>
    <w:p w14:paraId="1509C273" w14:textId="77777777" w:rsidR="00031DFA" w:rsidRDefault="00031DFA" w:rsidP="0077775B">
      <w:pPr>
        <w:pStyle w:val="ListParagraph"/>
        <w:numPr>
          <w:ilvl w:val="0"/>
          <w:numId w:val="22"/>
        </w:numPr>
        <w:rPr>
          <w:del w:id="2029" w:author="Solsire Torres-Ignacio Cardenas" w:date="2012-01-19T01:29:00Z"/>
          <w:rFonts w:ascii="Arial" w:hAnsi="Arial" w:cs="Arial"/>
          <w:sz w:val="28"/>
          <w:szCs w:val="28"/>
        </w:rPr>
      </w:pPr>
      <w:del w:id="2030" w:author="Solsire Torres-Ignacio Cardenas" w:date="2012-01-19T01:29:00Z">
        <w:r>
          <w:rPr>
            <w:rFonts w:ascii="Arial" w:hAnsi="Arial" w:cs="Arial"/>
            <w:sz w:val="28"/>
            <w:szCs w:val="28"/>
          </w:rPr>
          <w:delText>Establecer el tipo de capacitación</w:delText>
        </w:r>
      </w:del>
    </w:p>
    <w:p w14:paraId="32758414" w14:textId="77777777" w:rsidR="00031DFA" w:rsidRDefault="00031DFA" w:rsidP="0077775B">
      <w:pPr>
        <w:pStyle w:val="ListParagraph"/>
        <w:numPr>
          <w:ilvl w:val="0"/>
          <w:numId w:val="22"/>
        </w:numPr>
        <w:rPr>
          <w:del w:id="2031" w:author="Solsire Torres-Ignacio Cardenas" w:date="2012-01-19T01:29:00Z"/>
          <w:rFonts w:ascii="Arial" w:hAnsi="Arial" w:cs="Arial"/>
          <w:sz w:val="28"/>
          <w:szCs w:val="28"/>
        </w:rPr>
      </w:pPr>
      <w:del w:id="2032" w:author="Solsire Torres-Ignacio Cardenas" w:date="2012-01-19T01:29:00Z">
        <w:r>
          <w:rPr>
            <w:rFonts w:ascii="Arial" w:hAnsi="Arial" w:cs="Arial"/>
            <w:sz w:val="28"/>
            <w:szCs w:val="28"/>
          </w:rPr>
          <w:delText>Definir los objetivos de la capacitación</w:delText>
        </w:r>
      </w:del>
    </w:p>
    <w:p w14:paraId="6158C5FC" w14:textId="77777777" w:rsidR="00031DFA" w:rsidRDefault="00031DFA" w:rsidP="0077775B">
      <w:pPr>
        <w:pStyle w:val="ListParagraph"/>
        <w:numPr>
          <w:ilvl w:val="0"/>
          <w:numId w:val="22"/>
        </w:numPr>
        <w:rPr>
          <w:del w:id="2033" w:author="Solsire Torres-Ignacio Cardenas" w:date="2012-01-19T01:29:00Z"/>
          <w:rFonts w:ascii="Arial" w:hAnsi="Arial" w:cs="Arial"/>
          <w:sz w:val="28"/>
          <w:szCs w:val="28"/>
        </w:rPr>
      </w:pPr>
      <w:del w:id="2034" w:author="Solsire Torres-Ignacio Cardenas" w:date="2012-01-19T01:29:00Z">
        <w:r>
          <w:rPr>
            <w:rFonts w:ascii="Arial" w:hAnsi="Arial" w:cs="Arial"/>
            <w:sz w:val="28"/>
            <w:szCs w:val="28"/>
          </w:rPr>
          <w:delText xml:space="preserve">Establecer el tiempo de duración de la </w:delText>
        </w:r>
        <w:r w:rsidR="00815D36">
          <w:rPr>
            <w:rFonts w:ascii="Arial" w:hAnsi="Arial" w:cs="Arial"/>
            <w:sz w:val="28"/>
            <w:szCs w:val="28"/>
          </w:rPr>
          <w:delText>capacitacion</w:delText>
        </w:r>
      </w:del>
    </w:p>
    <w:p w14:paraId="25B042C5" w14:textId="77777777" w:rsidR="00D526E0" w:rsidRDefault="00D526E0" w:rsidP="0077775B">
      <w:pPr>
        <w:pStyle w:val="ListParagraph"/>
        <w:numPr>
          <w:ilvl w:val="0"/>
          <w:numId w:val="22"/>
        </w:numPr>
        <w:rPr>
          <w:del w:id="2035" w:author="Solsire Torres-Ignacio Cardenas" w:date="2012-01-19T01:29:00Z"/>
          <w:rFonts w:ascii="Arial" w:hAnsi="Arial" w:cs="Arial"/>
          <w:sz w:val="28"/>
          <w:szCs w:val="28"/>
        </w:rPr>
      </w:pPr>
      <w:del w:id="2036" w:author="Solsire Torres-Ignacio Cardenas" w:date="2012-01-19T01:29:00Z">
        <w:r>
          <w:rPr>
            <w:rFonts w:ascii="Arial" w:hAnsi="Arial" w:cs="Arial"/>
            <w:sz w:val="28"/>
            <w:szCs w:val="28"/>
          </w:rPr>
          <w:delText xml:space="preserve">Planificar los viajes que se realizaran a las agencias del banco para realizar la </w:delText>
        </w:r>
        <w:r w:rsidR="00815D36">
          <w:rPr>
            <w:rFonts w:ascii="Arial" w:hAnsi="Arial" w:cs="Arial"/>
            <w:sz w:val="28"/>
            <w:szCs w:val="28"/>
          </w:rPr>
          <w:delText>capacitación</w:delText>
        </w:r>
      </w:del>
    </w:p>
    <w:p w14:paraId="75FE3A75" w14:textId="77777777" w:rsidR="00031DFA" w:rsidRDefault="00815D36" w:rsidP="0077775B">
      <w:pPr>
        <w:pStyle w:val="ListParagraph"/>
        <w:numPr>
          <w:ilvl w:val="0"/>
          <w:numId w:val="22"/>
        </w:numPr>
        <w:rPr>
          <w:del w:id="2037" w:author="Solsire Torres-Ignacio Cardenas" w:date="2012-01-19T01:29:00Z"/>
          <w:rFonts w:ascii="Arial" w:hAnsi="Arial" w:cs="Arial"/>
          <w:sz w:val="28"/>
          <w:szCs w:val="28"/>
        </w:rPr>
      </w:pPr>
      <w:del w:id="2038" w:author="Solsire Torres-Ignacio Cardenas" w:date="2012-01-19T01:29:00Z">
        <w:r>
          <w:rPr>
            <w:rFonts w:ascii="Arial" w:hAnsi="Arial" w:cs="Arial"/>
            <w:sz w:val="28"/>
            <w:szCs w:val="28"/>
          </w:rPr>
          <w:delText>Diseñar</w:delText>
        </w:r>
        <w:r w:rsidR="00031DFA">
          <w:rPr>
            <w:rFonts w:ascii="Arial" w:hAnsi="Arial" w:cs="Arial"/>
            <w:sz w:val="28"/>
            <w:szCs w:val="28"/>
          </w:rPr>
          <w:delText xml:space="preserve"> el manual de capacitación</w:delText>
        </w:r>
      </w:del>
    </w:p>
    <w:p w14:paraId="351591DE" w14:textId="77777777" w:rsidR="00031DFA" w:rsidRDefault="00031DFA" w:rsidP="0077775B">
      <w:pPr>
        <w:pStyle w:val="ListParagraph"/>
        <w:numPr>
          <w:ilvl w:val="0"/>
          <w:numId w:val="22"/>
        </w:numPr>
        <w:rPr>
          <w:del w:id="2039" w:author="Solsire Torres-Ignacio Cardenas" w:date="2012-01-19T01:29:00Z"/>
          <w:rFonts w:ascii="Arial" w:hAnsi="Arial" w:cs="Arial"/>
          <w:sz w:val="28"/>
          <w:szCs w:val="28"/>
        </w:rPr>
      </w:pPr>
      <w:del w:id="2040" w:author="Solsire Torres-Ignacio Cardenas" w:date="2012-01-19T01:29:00Z">
        <w:r>
          <w:rPr>
            <w:rFonts w:ascii="Arial" w:hAnsi="Arial" w:cs="Arial"/>
            <w:sz w:val="28"/>
            <w:szCs w:val="28"/>
          </w:rPr>
          <w:delText>Construir manual de capacitación para uso interno y de usuario para el portal web</w:delText>
        </w:r>
      </w:del>
    </w:p>
    <w:p w14:paraId="1789B2C4" w14:textId="77777777" w:rsidR="00031DFA" w:rsidRDefault="00031DFA" w:rsidP="0077775B">
      <w:pPr>
        <w:pStyle w:val="ListParagraph"/>
        <w:numPr>
          <w:ilvl w:val="0"/>
          <w:numId w:val="22"/>
        </w:numPr>
        <w:rPr>
          <w:del w:id="2041" w:author="Solsire Torres-Ignacio Cardenas" w:date="2012-01-19T01:29:00Z"/>
          <w:rFonts w:ascii="Arial" w:hAnsi="Arial" w:cs="Arial"/>
          <w:sz w:val="28"/>
          <w:szCs w:val="28"/>
        </w:rPr>
      </w:pPr>
      <w:del w:id="2042" w:author="Solsire Torres-Ignacio Cardenas" w:date="2012-01-19T01:29:00Z">
        <w:r>
          <w:rPr>
            <w:rFonts w:ascii="Arial" w:hAnsi="Arial" w:cs="Arial"/>
            <w:sz w:val="28"/>
            <w:szCs w:val="28"/>
          </w:rPr>
          <w:delText>Elaborar el documento de plan de capacitación</w:delText>
        </w:r>
      </w:del>
    </w:p>
    <w:p w14:paraId="189BB6C3" w14:textId="77777777" w:rsidR="00031DFA" w:rsidRDefault="00815D36" w:rsidP="0077775B">
      <w:pPr>
        <w:pStyle w:val="ListParagraph"/>
        <w:numPr>
          <w:ilvl w:val="0"/>
          <w:numId w:val="22"/>
        </w:numPr>
        <w:rPr>
          <w:del w:id="2043" w:author="Solsire Torres-Ignacio Cardenas" w:date="2012-01-19T01:29:00Z"/>
          <w:rFonts w:ascii="Arial" w:hAnsi="Arial" w:cs="Arial"/>
          <w:sz w:val="28"/>
          <w:szCs w:val="28"/>
        </w:rPr>
      </w:pPr>
      <w:del w:id="2044" w:author="Solsire Torres-Ignacio Cardenas" w:date="2012-01-19T01:29:00Z">
        <w:r>
          <w:rPr>
            <w:rFonts w:ascii="Arial" w:hAnsi="Arial" w:cs="Arial"/>
            <w:sz w:val="28"/>
            <w:szCs w:val="28"/>
          </w:rPr>
          <w:delText>Reunión</w:delText>
        </w:r>
        <w:r w:rsidR="00031DFA">
          <w:rPr>
            <w:rFonts w:ascii="Arial" w:hAnsi="Arial" w:cs="Arial"/>
            <w:sz w:val="28"/>
            <w:szCs w:val="28"/>
          </w:rPr>
          <w:delText xml:space="preserve"> con la junta directiva del Banco para aprobar el plan de capacitación</w:delText>
        </w:r>
      </w:del>
    </w:p>
    <w:p w14:paraId="28BF1B1A" w14:textId="77777777" w:rsidR="00031DFA" w:rsidRDefault="00031DFA" w:rsidP="0077775B">
      <w:pPr>
        <w:pStyle w:val="ListParagraph"/>
        <w:numPr>
          <w:ilvl w:val="0"/>
          <w:numId w:val="22"/>
        </w:numPr>
        <w:rPr>
          <w:del w:id="2045" w:author="Solsire Torres-Ignacio Cardenas" w:date="2012-01-19T01:29:00Z"/>
          <w:rFonts w:ascii="Arial" w:hAnsi="Arial" w:cs="Arial"/>
          <w:sz w:val="28"/>
          <w:szCs w:val="28"/>
        </w:rPr>
      </w:pPr>
      <w:del w:id="2046" w:author="Solsire Torres-Ignacio Cardenas" w:date="2012-01-19T01:29:00Z">
        <w:r>
          <w:rPr>
            <w:rFonts w:ascii="Arial" w:hAnsi="Arial" w:cs="Arial"/>
            <w:sz w:val="28"/>
            <w:szCs w:val="28"/>
          </w:rPr>
          <w:delText>Entrenar a los agentes del banco sobre el uso del back-end del sistema de gestión de citas para realizar operaciones de atención al cliente</w:delText>
        </w:r>
      </w:del>
    </w:p>
    <w:p w14:paraId="467F7A21" w14:textId="77777777" w:rsidR="00031DFA" w:rsidRDefault="00031DFA" w:rsidP="0077775B">
      <w:pPr>
        <w:pStyle w:val="ListParagraph"/>
        <w:numPr>
          <w:ilvl w:val="0"/>
          <w:numId w:val="22"/>
        </w:numPr>
        <w:rPr>
          <w:del w:id="2047" w:author="Solsire Torres-Ignacio Cardenas" w:date="2012-01-19T01:29:00Z"/>
          <w:rFonts w:ascii="Arial" w:hAnsi="Arial" w:cs="Arial"/>
          <w:sz w:val="28"/>
          <w:szCs w:val="28"/>
        </w:rPr>
      </w:pPr>
      <w:del w:id="2048" w:author="Solsire Torres-Ignacio Cardenas" w:date="2012-01-19T01:29:00Z">
        <w:r>
          <w:rPr>
            <w:rFonts w:ascii="Arial" w:hAnsi="Arial" w:cs="Arial"/>
            <w:sz w:val="28"/>
            <w:szCs w:val="28"/>
          </w:rPr>
          <w:delText xml:space="preserve">Entrenar a los </w:delText>
        </w:r>
        <w:r w:rsidR="00815D36">
          <w:rPr>
            <w:rFonts w:ascii="Arial" w:hAnsi="Arial" w:cs="Arial"/>
            <w:sz w:val="28"/>
            <w:szCs w:val="28"/>
          </w:rPr>
          <w:delText>operadores</w:delText>
        </w:r>
        <w:r>
          <w:rPr>
            <w:rFonts w:ascii="Arial" w:hAnsi="Arial" w:cs="Arial"/>
            <w:sz w:val="28"/>
            <w:szCs w:val="28"/>
          </w:rPr>
          <w:delText xml:space="preserve"> del banco sobre el uso del chat en línea</w:delText>
        </w:r>
      </w:del>
    </w:p>
    <w:p w14:paraId="237D1AFB" w14:textId="77777777" w:rsidR="00031DFA" w:rsidRDefault="00031DFA" w:rsidP="0077775B">
      <w:pPr>
        <w:pStyle w:val="ListParagraph"/>
        <w:numPr>
          <w:ilvl w:val="0"/>
          <w:numId w:val="22"/>
        </w:numPr>
        <w:rPr>
          <w:del w:id="2049" w:author="Solsire Torres-Ignacio Cardenas" w:date="2012-01-19T01:29:00Z"/>
          <w:rFonts w:ascii="Arial" w:hAnsi="Arial" w:cs="Arial"/>
          <w:sz w:val="28"/>
          <w:szCs w:val="28"/>
        </w:rPr>
      </w:pPr>
      <w:del w:id="2050" w:author="Solsire Torres-Ignacio Cardenas" w:date="2012-01-19T01:29:00Z">
        <w:r>
          <w:rPr>
            <w:rFonts w:ascii="Arial" w:hAnsi="Arial" w:cs="Arial"/>
            <w:sz w:val="28"/>
            <w:szCs w:val="28"/>
          </w:rPr>
          <w:delText xml:space="preserve">Definir el tipo de </w:delText>
        </w:r>
        <w:r w:rsidR="00815D36">
          <w:rPr>
            <w:rFonts w:ascii="Arial" w:hAnsi="Arial" w:cs="Arial"/>
            <w:sz w:val="28"/>
            <w:szCs w:val="28"/>
          </w:rPr>
          <w:delText>implementación</w:delText>
        </w:r>
      </w:del>
    </w:p>
    <w:p w14:paraId="1180E49B" w14:textId="77777777" w:rsidR="00031DFA" w:rsidRDefault="00815D36" w:rsidP="0077775B">
      <w:pPr>
        <w:pStyle w:val="ListParagraph"/>
        <w:numPr>
          <w:ilvl w:val="0"/>
          <w:numId w:val="22"/>
        </w:numPr>
        <w:rPr>
          <w:del w:id="2051" w:author="Solsire Torres-Ignacio Cardenas" w:date="2012-01-19T01:29:00Z"/>
          <w:rFonts w:ascii="Arial" w:hAnsi="Arial" w:cs="Arial"/>
          <w:sz w:val="28"/>
          <w:szCs w:val="28"/>
        </w:rPr>
      </w:pPr>
      <w:del w:id="2052" w:author="Solsire Torres-Ignacio Cardenas" w:date="2012-01-19T01:29:00Z">
        <w:r>
          <w:rPr>
            <w:rFonts w:ascii="Arial" w:hAnsi="Arial" w:cs="Arial"/>
            <w:sz w:val="28"/>
            <w:szCs w:val="28"/>
          </w:rPr>
          <w:delText>Preparación</w:delText>
        </w:r>
        <w:r w:rsidR="00031DFA">
          <w:rPr>
            <w:rFonts w:ascii="Arial" w:hAnsi="Arial" w:cs="Arial"/>
            <w:sz w:val="28"/>
            <w:szCs w:val="28"/>
          </w:rPr>
          <w:delText xml:space="preserve"> de la </w:delText>
        </w:r>
        <w:r>
          <w:rPr>
            <w:rFonts w:ascii="Arial" w:hAnsi="Arial" w:cs="Arial"/>
            <w:sz w:val="28"/>
            <w:szCs w:val="28"/>
          </w:rPr>
          <w:delText>implementación</w:delText>
        </w:r>
      </w:del>
    </w:p>
    <w:p w14:paraId="18CEC47C" w14:textId="77777777" w:rsidR="00031DFA" w:rsidRDefault="00031DFA" w:rsidP="0077775B">
      <w:pPr>
        <w:pStyle w:val="ListParagraph"/>
        <w:numPr>
          <w:ilvl w:val="0"/>
          <w:numId w:val="22"/>
        </w:numPr>
        <w:rPr>
          <w:del w:id="2053" w:author="Solsire Torres-Ignacio Cardenas" w:date="2012-01-19T01:29:00Z"/>
          <w:rFonts w:ascii="Arial" w:hAnsi="Arial" w:cs="Arial"/>
          <w:sz w:val="28"/>
          <w:szCs w:val="28"/>
        </w:rPr>
      </w:pPr>
      <w:del w:id="2054" w:author="Solsire Torres-Ignacio Cardenas" w:date="2012-01-19T01:29:00Z">
        <w:r>
          <w:rPr>
            <w:rFonts w:ascii="Arial" w:hAnsi="Arial" w:cs="Arial"/>
            <w:sz w:val="28"/>
            <w:szCs w:val="28"/>
          </w:rPr>
          <w:delText>Elaborar el documento de plan de implementación</w:delText>
        </w:r>
      </w:del>
    </w:p>
    <w:p w14:paraId="4F548909" w14:textId="77777777" w:rsidR="00031DFA" w:rsidRDefault="00815D36" w:rsidP="0077775B">
      <w:pPr>
        <w:pStyle w:val="ListParagraph"/>
        <w:numPr>
          <w:ilvl w:val="0"/>
          <w:numId w:val="22"/>
        </w:numPr>
        <w:rPr>
          <w:del w:id="2055" w:author="Solsire Torres-Ignacio Cardenas" w:date="2012-01-19T01:29:00Z"/>
          <w:rFonts w:ascii="Arial" w:hAnsi="Arial" w:cs="Arial"/>
          <w:sz w:val="28"/>
          <w:szCs w:val="28"/>
        </w:rPr>
      </w:pPr>
      <w:del w:id="2056" w:author="Solsire Torres-Ignacio Cardenas" w:date="2012-01-19T01:29:00Z">
        <w:r>
          <w:rPr>
            <w:rFonts w:ascii="Arial" w:hAnsi="Arial" w:cs="Arial"/>
            <w:sz w:val="28"/>
            <w:szCs w:val="28"/>
          </w:rPr>
          <w:delText>Reunión</w:delText>
        </w:r>
        <w:r w:rsidR="00031DFA">
          <w:rPr>
            <w:rFonts w:ascii="Arial" w:hAnsi="Arial" w:cs="Arial"/>
            <w:sz w:val="28"/>
            <w:szCs w:val="28"/>
          </w:rPr>
          <w:delText xml:space="preserve"> con la junta directiva del Banco para aprobar el plan de implementación</w:delText>
        </w:r>
      </w:del>
    </w:p>
    <w:p w14:paraId="7919FCC0" w14:textId="77777777" w:rsidR="00031DFA" w:rsidRPr="00283298" w:rsidRDefault="00031DFA" w:rsidP="0077775B">
      <w:pPr>
        <w:pStyle w:val="ListParagraph"/>
        <w:numPr>
          <w:ilvl w:val="0"/>
          <w:numId w:val="22"/>
        </w:numPr>
        <w:rPr>
          <w:del w:id="2057" w:author="Solsire Torres-Ignacio Cardenas" w:date="2012-01-19T01:29:00Z"/>
          <w:rStyle w:val="apple-style-span"/>
          <w:rFonts w:ascii="Arial" w:hAnsi="Arial" w:cs="Arial"/>
          <w:sz w:val="28"/>
          <w:szCs w:val="28"/>
        </w:rPr>
      </w:pPr>
      <w:del w:id="2058" w:author="Solsire Torres-Ignacio Cardenas" w:date="2012-01-19T01:29:00Z">
        <w:r>
          <w:rPr>
            <w:rFonts w:ascii="Arial" w:hAnsi="Arial" w:cs="Arial"/>
            <w:sz w:val="28"/>
            <w:szCs w:val="28"/>
          </w:rPr>
          <w:delText xml:space="preserve">Acoplamiento del sistema de gestión de citas para realizar operaciones de atención </w:delText>
        </w:r>
        <w:r w:rsidR="00283298">
          <w:rPr>
            <w:rFonts w:ascii="Arial" w:hAnsi="Arial" w:cs="Arial"/>
            <w:sz w:val="28"/>
            <w:szCs w:val="28"/>
          </w:rPr>
          <w:delText xml:space="preserve">al cliente con la </w:delText>
        </w:r>
        <w:r w:rsidR="00283298" w:rsidRPr="00D606E1">
          <w:rPr>
            <w:rStyle w:val="apple-style-span"/>
            <w:rFonts w:ascii="Arial" w:hAnsi="Arial" w:cs="Arial"/>
            <w:color w:val="222222"/>
            <w:sz w:val="28"/>
            <w:szCs w:val="28"/>
          </w:rPr>
          <w:delText>sección</w:delText>
        </w:r>
        <w:r w:rsidR="00283298" w:rsidRPr="00D606E1">
          <w:rPr>
            <w:rStyle w:val="apple-converted-space"/>
            <w:rFonts w:ascii="Arial" w:hAnsi="Arial" w:cs="Arial"/>
            <w:color w:val="222222"/>
            <w:sz w:val="28"/>
            <w:szCs w:val="28"/>
          </w:rPr>
          <w:delText> </w:delText>
        </w:r>
        <w:r w:rsidR="00283298" w:rsidRPr="00D606E1">
          <w:rPr>
            <w:rStyle w:val="apple-style-span"/>
            <w:rFonts w:ascii="Arial" w:hAnsi="Arial" w:cs="Arial"/>
            <w:i/>
            <w:iCs/>
            <w:color w:val="222222"/>
            <w:sz w:val="28"/>
            <w:szCs w:val="28"/>
          </w:rPr>
          <w:delText>Mercantil En Línea – Personas</w:delText>
        </w:r>
        <w:r w:rsidR="00283298" w:rsidRPr="00D606E1">
          <w:rPr>
            <w:rStyle w:val="apple-converted-space"/>
            <w:rFonts w:ascii="Arial" w:hAnsi="Arial" w:cs="Arial"/>
            <w:color w:val="222222"/>
            <w:sz w:val="28"/>
            <w:szCs w:val="28"/>
          </w:rPr>
          <w:delText> </w:delText>
        </w:r>
        <w:r w:rsidR="00283298">
          <w:rPr>
            <w:rStyle w:val="apple-style-span"/>
            <w:rFonts w:ascii="Arial" w:hAnsi="Arial" w:cs="Arial"/>
            <w:color w:val="222222"/>
            <w:sz w:val="28"/>
            <w:szCs w:val="28"/>
          </w:rPr>
          <w:delText xml:space="preserve">del portal web del banco </w:delText>
        </w:r>
        <w:r w:rsidR="00283298" w:rsidRPr="00D606E1">
          <w:rPr>
            <w:rStyle w:val="apple-style-span"/>
            <w:rFonts w:ascii="Arial" w:hAnsi="Arial" w:cs="Arial"/>
            <w:color w:val="222222"/>
            <w:sz w:val="28"/>
            <w:szCs w:val="28"/>
          </w:rPr>
          <w:delText>(</w:delText>
        </w:r>
        <w:r w:rsidR="00283298">
          <w:fldChar w:fldCharType="begin"/>
        </w:r>
        <w:r w:rsidR="00283298">
          <w:delInstrText xml:space="preserve"> HYPERLINK "http://www.bancomercantil.com/" \t "_blank" </w:delInstrText>
        </w:r>
        <w:r w:rsidR="00283298">
          <w:fldChar w:fldCharType="separate"/>
        </w:r>
        <w:r w:rsidR="00283298" w:rsidRPr="00D606E1">
          <w:rPr>
            <w:rStyle w:val="Hyperlink"/>
            <w:rFonts w:ascii="Arial" w:hAnsi="Arial" w:cs="Arial"/>
            <w:color w:val="1155CC"/>
            <w:sz w:val="28"/>
            <w:szCs w:val="28"/>
          </w:rPr>
          <w:delText>www</w:delText>
        </w:r>
        <w:r w:rsidR="00283298" w:rsidRPr="00D606E1">
          <w:rPr>
            <w:rStyle w:val="Hyperlink"/>
            <w:rFonts w:ascii="Arial" w:hAnsi="Arial" w:cs="Arial"/>
            <w:b/>
            <w:bCs/>
            <w:color w:val="1155CC"/>
            <w:sz w:val="28"/>
            <w:szCs w:val="28"/>
          </w:rPr>
          <w:delText>.bancomercantil</w:delText>
        </w:r>
        <w:r w:rsidR="00283298" w:rsidRPr="00D606E1">
          <w:rPr>
            <w:rStyle w:val="Hyperlink"/>
            <w:rFonts w:ascii="Arial" w:hAnsi="Arial" w:cs="Arial"/>
            <w:color w:val="1155CC"/>
            <w:sz w:val="28"/>
            <w:szCs w:val="28"/>
          </w:rPr>
          <w:delText>.com</w:delText>
        </w:r>
        <w:r w:rsidR="00283298">
          <w:rPr>
            <w:rStyle w:val="Hyperlink"/>
            <w:rFonts w:ascii="Arial" w:hAnsi="Arial" w:cs="Arial"/>
            <w:color w:val="1155CC"/>
            <w:sz w:val="28"/>
            <w:szCs w:val="28"/>
          </w:rPr>
          <w:fldChar w:fldCharType="end"/>
        </w:r>
        <w:r w:rsidR="00283298" w:rsidRPr="00D606E1">
          <w:rPr>
            <w:rStyle w:val="apple-style-span"/>
            <w:rFonts w:ascii="Arial" w:hAnsi="Arial" w:cs="Arial"/>
            <w:color w:val="222222"/>
            <w:sz w:val="28"/>
            <w:szCs w:val="28"/>
          </w:rPr>
          <w:delText>)</w:delText>
        </w:r>
      </w:del>
    </w:p>
    <w:p w14:paraId="750253D3" w14:textId="77777777" w:rsidR="00283298" w:rsidRPr="00D526E0" w:rsidRDefault="00283298" w:rsidP="0077775B">
      <w:pPr>
        <w:pStyle w:val="ListParagraph"/>
        <w:numPr>
          <w:ilvl w:val="0"/>
          <w:numId w:val="22"/>
        </w:numPr>
        <w:rPr>
          <w:del w:id="2059" w:author="Solsire Torres-Ignacio Cardenas" w:date="2012-01-19T01:29:00Z"/>
          <w:rStyle w:val="apple-style-span"/>
          <w:rFonts w:ascii="Arial" w:hAnsi="Arial" w:cs="Arial"/>
          <w:sz w:val="28"/>
          <w:szCs w:val="28"/>
        </w:rPr>
      </w:pPr>
      <w:del w:id="2060" w:author="Solsire Torres-Ignacio Cardenas" w:date="2012-01-19T01:29:00Z">
        <w:r>
          <w:rPr>
            <w:rFonts w:ascii="Arial" w:hAnsi="Arial" w:cs="Arial"/>
            <w:sz w:val="28"/>
            <w:szCs w:val="28"/>
          </w:rPr>
          <w:delText xml:space="preserve">Acoplamiento del sistema de chat en </w:delText>
        </w:r>
        <w:r w:rsidR="00815D36">
          <w:rPr>
            <w:rFonts w:ascii="Arial" w:hAnsi="Arial" w:cs="Arial"/>
            <w:sz w:val="28"/>
            <w:szCs w:val="28"/>
          </w:rPr>
          <w:delText>línea</w:delText>
        </w:r>
        <w:r>
          <w:rPr>
            <w:rFonts w:ascii="Arial" w:hAnsi="Arial" w:cs="Arial"/>
            <w:sz w:val="28"/>
            <w:szCs w:val="28"/>
          </w:rPr>
          <w:delText xml:space="preserve"> con e</w:delText>
        </w:r>
        <w:r>
          <w:rPr>
            <w:rStyle w:val="apple-style-span"/>
            <w:rFonts w:ascii="Arial" w:hAnsi="Arial" w:cs="Arial"/>
            <w:color w:val="222222"/>
            <w:sz w:val="28"/>
            <w:szCs w:val="28"/>
          </w:rPr>
          <w:delText xml:space="preserve">l portal web del banco </w:delText>
        </w:r>
        <w:r w:rsidRPr="00D606E1">
          <w:rPr>
            <w:rStyle w:val="apple-style-span"/>
            <w:rFonts w:ascii="Arial" w:hAnsi="Arial" w:cs="Arial"/>
            <w:color w:val="222222"/>
            <w:sz w:val="28"/>
            <w:szCs w:val="28"/>
          </w:rPr>
          <w:delText>(</w:delText>
        </w:r>
        <w:r>
          <w:fldChar w:fldCharType="begin"/>
        </w:r>
        <w:r>
          <w:delInstrText xml:space="preserve"> HYPERLINK "http://www.bancomercantil.com/" \t "_blank" </w:delInstrText>
        </w:r>
        <w:r>
          <w:fldChar w:fldCharType="separate"/>
        </w:r>
        <w:r w:rsidRPr="00D606E1">
          <w:rPr>
            <w:rStyle w:val="Hyperlink"/>
            <w:rFonts w:ascii="Arial" w:hAnsi="Arial" w:cs="Arial"/>
            <w:color w:val="1155CC"/>
            <w:sz w:val="28"/>
            <w:szCs w:val="28"/>
          </w:rPr>
          <w:delText>www</w:delText>
        </w:r>
        <w:r w:rsidRPr="00D606E1">
          <w:rPr>
            <w:rStyle w:val="Hyperlink"/>
            <w:rFonts w:ascii="Arial" w:hAnsi="Arial" w:cs="Arial"/>
            <w:b/>
            <w:bCs/>
            <w:color w:val="1155CC"/>
            <w:sz w:val="28"/>
            <w:szCs w:val="28"/>
          </w:rPr>
          <w:delText>.bancomercantil</w:delText>
        </w:r>
        <w:r w:rsidRPr="00D606E1">
          <w:rPr>
            <w:rStyle w:val="Hyperlink"/>
            <w:rFonts w:ascii="Arial" w:hAnsi="Arial" w:cs="Arial"/>
            <w:color w:val="1155CC"/>
            <w:sz w:val="28"/>
            <w:szCs w:val="28"/>
          </w:rPr>
          <w:delText>.com</w:delText>
        </w:r>
        <w:r>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delText>)</w:delText>
        </w:r>
      </w:del>
    </w:p>
    <w:p w14:paraId="7556AC14" w14:textId="77777777" w:rsidR="00D526E0" w:rsidRPr="00D526E0" w:rsidRDefault="00815D36" w:rsidP="0077775B">
      <w:pPr>
        <w:pStyle w:val="ListParagraph"/>
        <w:numPr>
          <w:ilvl w:val="0"/>
          <w:numId w:val="22"/>
        </w:numPr>
        <w:rPr>
          <w:del w:id="2061" w:author="Solsire Torres-Ignacio Cardenas" w:date="2012-01-19T01:29:00Z"/>
          <w:rStyle w:val="apple-style-span"/>
          <w:rFonts w:ascii="Arial" w:hAnsi="Arial" w:cs="Arial"/>
          <w:sz w:val="28"/>
          <w:szCs w:val="28"/>
        </w:rPr>
      </w:pPr>
      <w:del w:id="2062" w:author="Solsire Torres-Ignacio Cardenas" w:date="2012-01-19T01:29:00Z">
        <w:r>
          <w:rPr>
            <w:rStyle w:val="apple-style-span"/>
            <w:rFonts w:ascii="Arial" w:hAnsi="Arial" w:cs="Arial"/>
            <w:color w:val="222222"/>
            <w:sz w:val="28"/>
            <w:szCs w:val="28"/>
          </w:rPr>
          <w:delText>Instalación</w:delText>
        </w:r>
        <w:r w:rsidR="00D526E0">
          <w:rPr>
            <w:rStyle w:val="apple-style-span"/>
            <w:rFonts w:ascii="Arial" w:hAnsi="Arial" w:cs="Arial"/>
            <w:color w:val="222222"/>
            <w:sz w:val="28"/>
            <w:szCs w:val="28"/>
          </w:rPr>
          <w:delText xml:space="preserve"> del back-end del sistema de </w:delText>
        </w:r>
        <w:r>
          <w:rPr>
            <w:rStyle w:val="apple-style-span"/>
            <w:rFonts w:ascii="Arial" w:hAnsi="Arial" w:cs="Arial"/>
            <w:color w:val="222222"/>
            <w:sz w:val="28"/>
            <w:szCs w:val="28"/>
          </w:rPr>
          <w:delText>gestión</w:delText>
        </w:r>
        <w:r w:rsidR="00D526E0">
          <w:rPr>
            <w:rStyle w:val="apple-style-span"/>
            <w:rFonts w:ascii="Arial" w:hAnsi="Arial" w:cs="Arial"/>
            <w:color w:val="222222"/>
            <w:sz w:val="28"/>
            <w:szCs w:val="28"/>
          </w:rPr>
          <w:delText xml:space="preserve"> de citas para realizar </w:delText>
        </w:r>
        <w:r>
          <w:rPr>
            <w:rStyle w:val="apple-style-span"/>
            <w:rFonts w:ascii="Arial" w:hAnsi="Arial" w:cs="Arial"/>
            <w:color w:val="222222"/>
            <w:sz w:val="28"/>
            <w:szCs w:val="28"/>
          </w:rPr>
          <w:delText>operaciones</w:delText>
        </w:r>
        <w:r w:rsidR="00D526E0">
          <w:rPr>
            <w:rStyle w:val="apple-style-span"/>
            <w:rFonts w:ascii="Arial" w:hAnsi="Arial" w:cs="Arial"/>
            <w:color w:val="222222"/>
            <w:sz w:val="28"/>
            <w:szCs w:val="28"/>
          </w:rPr>
          <w:delText xml:space="preserve"> de atención al cliente en las oficinas del banco</w:delText>
        </w:r>
      </w:del>
    </w:p>
    <w:p w14:paraId="191460CC" w14:textId="77777777" w:rsidR="00D526E0" w:rsidRPr="003C26EB" w:rsidRDefault="00815D36" w:rsidP="0077775B">
      <w:pPr>
        <w:pStyle w:val="ListParagraph"/>
        <w:numPr>
          <w:ilvl w:val="0"/>
          <w:numId w:val="22"/>
        </w:numPr>
        <w:rPr>
          <w:del w:id="2063" w:author="Solsire Torres-Ignacio Cardenas" w:date="2012-01-19T01:29:00Z"/>
          <w:rFonts w:ascii="Arial" w:hAnsi="Arial" w:cs="Arial"/>
          <w:sz w:val="28"/>
          <w:szCs w:val="28"/>
        </w:rPr>
      </w:pPr>
      <w:del w:id="2064" w:author="Solsire Torres-Ignacio Cardenas" w:date="2012-01-19T01:29:00Z">
        <w:r>
          <w:rPr>
            <w:rStyle w:val="apple-style-span"/>
            <w:rFonts w:ascii="Arial" w:hAnsi="Arial" w:cs="Arial"/>
            <w:color w:val="222222"/>
            <w:sz w:val="28"/>
            <w:szCs w:val="28"/>
          </w:rPr>
          <w:delText>Instalación</w:delText>
        </w:r>
        <w:r w:rsidR="00D526E0">
          <w:rPr>
            <w:rStyle w:val="apple-style-span"/>
            <w:rFonts w:ascii="Arial" w:hAnsi="Arial" w:cs="Arial"/>
            <w:color w:val="222222"/>
            <w:sz w:val="28"/>
            <w:szCs w:val="28"/>
          </w:rPr>
          <w:delText xml:space="preserve"> del back-end del sistema de chat en línea en los call center del banco</w:delText>
        </w:r>
      </w:del>
    </w:p>
    <w:p w14:paraId="3DD22A62" w14:textId="77777777" w:rsidR="00283298" w:rsidRDefault="00815D36" w:rsidP="0077775B">
      <w:pPr>
        <w:pStyle w:val="ListParagraph"/>
        <w:numPr>
          <w:ilvl w:val="0"/>
          <w:numId w:val="22"/>
        </w:numPr>
        <w:rPr>
          <w:del w:id="2065" w:author="Solsire Torres-Ignacio Cardenas" w:date="2012-01-19T01:29:00Z"/>
          <w:rFonts w:ascii="Arial" w:hAnsi="Arial" w:cs="Arial"/>
          <w:sz w:val="28"/>
          <w:szCs w:val="28"/>
        </w:rPr>
      </w:pPr>
      <w:del w:id="2066" w:author="Solsire Torres-Ignacio Cardenas" w:date="2012-01-19T01:29:00Z">
        <w:r>
          <w:rPr>
            <w:rFonts w:ascii="Arial" w:hAnsi="Arial" w:cs="Arial"/>
            <w:sz w:val="28"/>
            <w:szCs w:val="28"/>
          </w:rPr>
          <w:delText>Reunión</w:delText>
        </w:r>
        <w:r w:rsidR="00283298">
          <w:rPr>
            <w:rFonts w:ascii="Arial" w:hAnsi="Arial" w:cs="Arial"/>
            <w:sz w:val="28"/>
            <w:szCs w:val="28"/>
          </w:rPr>
          <w:delText xml:space="preserve"> con la junta directiva del Banco para definir lista de pruebas de </w:delText>
        </w:r>
        <w:r>
          <w:rPr>
            <w:rFonts w:ascii="Arial" w:hAnsi="Arial" w:cs="Arial"/>
            <w:sz w:val="28"/>
            <w:szCs w:val="28"/>
          </w:rPr>
          <w:delText>implantación</w:delText>
        </w:r>
      </w:del>
    </w:p>
    <w:p w14:paraId="42B0B4E3" w14:textId="77777777" w:rsidR="00283298" w:rsidRDefault="00283298" w:rsidP="0077775B">
      <w:pPr>
        <w:pStyle w:val="ListParagraph"/>
        <w:numPr>
          <w:ilvl w:val="0"/>
          <w:numId w:val="22"/>
        </w:numPr>
        <w:rPr>
          <w:del w:id="2067" w:author="Solsire Torres-Ignacio Cardenas" w:date="2012-01-19T01:29:00Z"/>
          <w:rFonts w:ascii="Arial" w:hAnsi="Arial" w:cs="Arial"/>
          <w:sz w:val="28"/>
          <w:szCs w:val="28"/>
        </w:rPr>
      </w:pPr>
      <w:del w:id="2068" w:author="Solsire Torres-Ignacio Cardenas" w:date="2012-01-19T01:29:00Z">
        <w:r>
          <w:rPr>
            <w:rFonts w:ascii="Arial" w:hAnsi="Arial" w:cs="Arial"/>
            <w:sz w:val="28"/>
            <w:szCs w:val="28"/>
          </w:rPr>
          <w:delText xml:space="preserve">Analizar los casos de pruebas de </w:delText>
        </w:r>
        <w:r w:rsidR="00815D36">
          <w:rPr>
            <w:rFonts w:ascii="Arial" w:hAnsi="Arial" w:cs="Arial"/>
            <w:sz w:val="28"/>
            <w:szCs w:val="28"/>
          </w:rPr>
          <w:delText>implantación</w:delText>
        </w:r>
      </w:del>
    </w:p>
    <w:p w14:paraId="101846A7" w14:textId="77777777" w:rsidR="00283298" w:rsidRDefault="00283298" w:rsidP="0077775B">
      <w:pPr>
        <w:pStyle w:val="ListParagraph"/>
        <w:numPr>
          <w:ilvl w:val="0"/>
          <w:numId w:val="22"/>
        </w:numPr>
        <w:rPr>
          <w:del w:id="2069" w:author="Solsire Torres-Ignacio Cardenas" w:date="2012-01-19T01:29:00Z"/>
          <w:rFonts w:ascii="Arial" w:hAnsi="Arial" w:cs="Arial"/>
          <w:sz w:val="28"/>
          <w:szCs w:val="28"/>
        </w:rPr>
      </w:pPr>
      <w:del w:id="2070" w:author="Solsire Torres-Ignacio Cardenas" w:date="2012-01-19T01:29:00Z">
        <w:r>
          <w:rPr>
            <w:rFonts w:ascii="Arial" w:hAnsi="Arial" w:cs="Arial"/>
            <w:sz w:val="28"/>
            <w:szCs w:val="28"/>
          </w:rPr>
          <w:delText xml:space="preserve">Verificar el alcance de las pruebas de </w:delText>
        </w:r>
        <w:r w:rsidR="00815D36">
          <w:rPr>
            <w:rFonts w:ascii="Arial" w:hAnsi="Arial" w:cs="Arial"/>
            <w:sz w:val="28"/>
            <w:szCs w:val="28"/>
          </w:rPr>
          <w:delText>implantación</w:delText>
        </w:r>
      </w:del>
    </w:p>
    <w:p w14:paraId="0E5B3483" w14:textId="77777777" w:rsidR="00283298" w:rsidRDefault="00283298" w:rsidP="0077775B">
      <w:pPr>
        <w:pStyle w:val="ListParagraph"/>
        <w:numPr>
          <w:ilvl w:val="0"/>
          <w:numId w:val="22"/>
        </w:numPr>
        <w:rPr>
          <w:del w:id="2071" w:author="Solsire Torres-Ignacio Cardenas" w:date="2012-01-19T01:29:00Z"/>
          <w:rFonts w:ascii="Arial" w:hAnsi="Arial" w:cs="Arial"/>
          <w:sz w:val="28"/>
          <w:szCs w:val="28"/>
        </w:rPr>
      </w:pPr>
      <w:del w:id="2072" w:author="Solsire Torres-Ignacio Cardenas" w:date="2012-01-19T01:29:00Z">
        <w:r>
          <w:rPr>
            <w:rFonts w:ascii="Arial" w:hAnsi="Arial" w:cs="Arial"/>
            <w:sz w:val="28"/>
            <w:szCs w:val="28"/>
          </w:rPr>
          <w:delText xml:space="preserve">Desarrollar los casos de pruebas de </w:delText>
        </w:r>
        <w:r w:rsidR="00815D36">
          <w:rPr>
            <w:rFonts w:ascii="Arial" w:hAnsi="Arial" w:cs="Arial"/>
            <w:sz w:val="28"/>
            <w:szCs w:val="28"/>
          </w:rPr>
          <w:delText>implantación</w:delText>
        </w:r>
      </w:del>
    </w:p>
    <w:p w14:paraId="5BFA2FC6" w14:textId="77777777" w:rsidR="00283298" w:rsidRDefault="00283298" w:rsidP="0077775B">
      <w:pPr>
        <w:pStyle w:val="ListParagraph"/>
        <w:numPr>
          <w:ilvl w:val="0"/>
          <w:numId w:val="22"/>
        </w:numPr>
        <w:rPr>
          <w:del w:id="2073" w:author="Solsire Torres-Ignacio Cardenas" w:date="2012-01-19T01:29:00Z"/>
          <w:rFonts w:ascii="Arial" w:hAnsi="Arial" w:cs="Arial"/>
          <w:sz w:val="28"/>
          <w:szCs w:val="28"/>
        </w:rPr>
      </w:pPr>
      <w:del w:id="2074" w:author="Solsire Torres-Ignacio Cardenas" w:date="2012-01-19T01:29:00Z">
        <w:r>
          <w:rPr>
            <w:rFonts w:ascii="Arial" w:hAnsi="Arial" w:cs="Arial"/>
            <w:sz w:val="28"/>
            <w:szCs w:val="28"/>
          </w:rPr>
          <w:delText xml:space="preserve">Elaborar el documento de plan de pruebas de </w:delText>
        </w:r>
        <w:r w:rsidR="00815D36">
          <w:rPr>
            <w:rFonts w:ascii="Arial" w:hAnsi="Arial" w:cs="Arial"/>
            <w:sz w:val="28"/>
            <w:szCs w:val="28"/>
          </w:rPr>
          <w:delText>implantación</w:delText>
        </w:r>
      </w:del>
    </w:p>
    <w:p w14:paraId="2807A2E3" w14:textId="77777777" w:rsidR="00283298" w:rsidRDefault="00815D36" w:rsidP="0077775B">
      <w:pPr>
        <w:pStyle w:val="ListParagraph"/>
        <w:numPr>
          <w:ilvl w:val="0"/>
          <w:numId w:val="22"/>
        </w:numPr>
        <w:rPr>
          <w:del w:id="2075" w:author="Solsire Torres-Ignacio Cardenas" w:date="2012-01-19T01:29:00Z"/>
          <w:rFonts w:ascii="Arial" w:hAnsi="Arial" w:cs="Arial"/>
          <w:sz w:val="28"/>
          <w:szCs w:val="28"/>
        </w:rPr>
      </w:pPr>
      <w:del w:id="2076" w:author="Solsire Torres-Ignacio Cardenas" w:date="2012-01-19T01:29:00Z">
        <w:r>
          <w:rPr>
            <w:rFonts w:ascii="Arial" w:hAnsi="Arial" w:cs="Arial"/>
            <w:sz w:val="28"/>
            <w:szCs w:val="28"/>
          </w:rPr>
          <w:delText>Reunión</w:delText>
        </w:r>
        <w:r w:rsidR="00283298">
          <w:rPr>
            <w:rFonts w:ascii="Arial" w:hAnsi="Arial" w:cs="Arial"/>
            <w:sz w:val="28"/>
            <w:szCs w:val="28"/>
          </w:rPr>
          <w:delText xml:space="preserve"> con la junta directiva del Banco para aprobar el plan de pruebas de </w:delText>
        </w:r>
        <w:r>
          <w:rPr>
            <w:rFonts w:ascii="Arial" w:hAnsi="Arial" w:cs="Arial"/>
            <w:sz w:val="28"/>
            <w:szCs w:val="28"/>
          </w:rPr>
          <w:delText>implantación</w:delText>
        </w:r>
      </w:del>
    </w:p>
    <w:p w14:paraId="48009DC7" w14:textId="77777777" w:rsidR="00283298" w:rsidRDefault="00815D36" w:rsidP="0077775B">
      <w:pPr>
        <w:pStyle w:val="ListParagraph"/>
        <w:numPr>
          <w:ilvl w:val="0"/>
          <w:numId w:val="22"/>
        </w:numPr>
        <w:rPr>
          <w:del w:id="2077" w:author="Solsire Torres-Ignacio Cardenas" w:date="2012-01-19T01:29:00Z"/>
          <w:rFonts w:ascii="Arial" w:hAnsi="Arial" w:cs="Arial"/>
          <w:sz w:val="28"/>
          <w:szCs w:val="28"/>
        </w:rPr>
      </w:pPr>
      <w:del w:id="2078" w:author="Solsire Torres-Ignacio Cardenas" w:date="2012-01-19T01:29:00Z">
        <w:r>
          <w:rPr>
            <w:rFonts w:ascii="Arial" w:hAnsi="Arial" w:cs="Arial"/>
            <w:sz w:val="28"/>
            <w:szCs w:val="28"/>
          </w:rPr>
          <w:delText>Ejecución</w:delText>
        </w:r>
        <w:r w:rsidR="00283298">
          <w:rPr>
            <w:rFonts w:ascii="Arial" w:hAnsi="Arial" w:cs="Arial"/>
            <w:sz w:val="28"/>
            <w:szCs w:val="28"/>
          </w:rPr>
          <w:delText xml:space="preserve"> del plan de pruebas de </w:delText>
        </w:r>
        <w:r>
          <w:rPr>
            <w:rFonts w:ascii="Arial" w:hAnsi="Arial" w:cs="Arial"/>
            <w:sz w:val="28"/>
            <w:szCs w:val="28"/>
          </w:rPr>
          <w:delText>implantación</w:delText>
        </w:r>
      </w:del>
    </w:p>
    <w:p w14:paraId="5AB1C7CA" w14:textId="77777777" w:rsidR="00283298" w:rsidRDefault="00283298" w:rsidP="0077775B">
      <w:pPr>
        <w:pStyle w:val="ListParagraph"/>
        <w:numPr>
          <w:ilvl w:val="0"/>
          <w:numId w:val="22"/>
        </w:numPr>
        <w:rPr>
          <w:del w:id="2079" w:author="Solsire Torres-Ignacio Cardenas" w:date="2012-01-19T01:29:00Z"/>
          <w:rFonts w:ascii="Arial" w:hAnsi="Arial" w:cs="Arial"/>
          <w:sz w:val="28"/>
          <w:szCs w:val="28"/>
        </w:rPr>
      </w:pPr>
      <w:del w:id="2080" w:author="Solsire Torres-Ignacio Cardenas" w:date="2012-01-19T01:29:00Z">
        <w:r>
          <w:rPr>
            <w:rFonts w:ascii="Arial" w:hAnsi="Arial" w:cs="Arial"/>
            <w:sz w:val="28"/>
            <w:szCs w:val="28"/>
          </w:rPr>
          <w:delText xml:space="preserve">Analizar los resultados de las pruebas de </w:delText>
        </w:r>
        <w:r w:rsidR="00815D36">
          <w:rPr>
            <w:rFonts w:ascii="Arial" w:hAnsi="Arial" w:cs="Arial"/>
            <w:sz w:val="28"/>
            <w:szCs w:val="28"/>
          </w:rPr>
          <w:delText>implantación</w:delText>
        </w:r>
      </w:del>
    </w:p>
    <w:p w14:paraId="714A6AD2" w14:textId="77777777" w:rsidR="00283298" w:rsidRDefault="00283298" w:rsidP="0077775B">
      <w:pPr>
        <w:pStyle w:val="ListParagraph"/>
        <w:numPr>
          <w:ilvl w:val="0"/>
          <w:numId w:val="22"/>
        </w:numPr>
        <w:rPr>
          <w:del w:id="2081" w:author="Solsire Torres-Ignacio Cardenas" w:date="2012-01-19T01:29:00Z"/>
          <w:rFonts w:ascii="Arial" w:hAnsi="Arial" w:cs="Arial"/>
          <w:sz w:val="28"/>
          <w:szCs w:val="28"/>
        </w:rPr>
      </w:pPr>
      <w:del w:id="2082" w:author="Solsire Torres-Ignacio Cardenas" w:date="2012-01-19T01:29:00Z">
        <w:r>
          <w:rPr>
            <w:rFonts w:ascii="Arial" w:hAnsi="Arial" w:cs="Arial"/>
            <w:sz w:val="28"/>
            <w:szCs w:val="28"/>
          </w:rPr>
          <w:delText xml:space="preserve">Elaborar el documento de resultado de pruebas de </w:delText>
        </w:r>
        <w:r w:rsidR="00815D36">
          <w:rPr>
            <w:rFonts w:ascii="Arial" w:hAnsi="Arial" w:cs="Arial"/>
            <w:sz w:val="28"/>
            <w:szCs w:val="28"/>
          </w:rPr>
          <w:delText>implantación</w:delText>
        </w:r>
      </w:del>
    </w:p>
    <w:p w14:paraId="4EF0DD58" w14:textId="77777777" w:rsidR="00283298" w:rsidRDefault="00815D36" w:rsidP="0077775B">
      <w:pPr>
        <w:pStyle w:val="ListParagraph"/>
        <w:numPr>
          <w:ilvl w:val="0"/>
          <w:numId w:val="22"/>
        </w:numPr>
        <w:rPr>
          <w:del w:id="2083" w:author="Solsire Torres-Ignacio Cardenas" w:date="2012-01-19T01:29:00Z"/>
          <w:rFonts w:ascii="Arial" w:hAnsi="Arial" w:cs="Arial"/>
          <w:sz w:val="28"/>
          <w:szCs w:val="28"/>
        </w:rPr>
      </w:pPr>
      <w:del w:id="2084" w:author="Solsire Torres-Ignacio Cardenas" w:date="2012-01-19T01:29:00Z">
        <w:r>
          <w:rPr>
            <w:rFonts w:ascii="Arial" w:hAnsi="Arial" w:cs="Arial"/>
            <w:sz w:val="28"/>
            <w:szCs w:val="28"/>
          </w:rPr>
          <w:delText>Reunión</w:delText>
        </w:r>
        <w:r w:rsidR="00283298">
          <w:rPr>
            <w:rFonts w:ascii="Arial" w:hAnsi="Arial" w:cs="Arial"/>
            <w:sz w:val="28"/>
            <w:szCs w:val="28"/>
          </w:rPr>
          <w:delText xml:space="preserve"> con la junta directiva del Banco para aprobar el resultado de las pruebas de </w:delText>
        </w:r>
        <w:r>
          <w:rPr>
            <w:rFonts w:ascii="Arial" w:hAnsi="Arial" w:cs="Arial"/>
            <w:sz w:val="28"/>
            <w:szCs w:val="28"/>
          </w:rPr>
          <w:delText>implantación</w:delText>
        </w:r>
      </w:del>
    </w:p>
    <w:p w14:paraId="096857E8" w14:textId="77777777" w:rsidR="00283298" w:rsidRDefault="00D526E0" w:rsidP="0077775B">
      <w:pPr>
        <w:pStyle w:val="ListParagraph"/>
        <w:numPr>
          <w:ilvl w:val="0"/>
          <w:numId w:val="22"/>
        </w:numPr>
        <w:rPr>
          <w:del w:id="2085" w:author="Solsire Torres-Ignacio Cardenas" w:date="2012-01-19T01:29:00Z"/>
          <w:rFonts w:ascii="Arial" w:hAnsi="Arial" w:cs="Arial"/>
          <w:sz w:val="28"/>
          <w:szCs w:val="28"/>
        </w:rPr>
      </w:pPr>
      <w:del w:id="2086" w:author="Solsire Torres-Ignacio Cardenas" w:date="2012-01-19T01:29:00Z">
        <w:r>
          <w:rPr>
            <w:rFonts w:ascii="Arial" w:hAnsi="Arial" w:cs="Arial"/>
            <w:sz w:val="28"/>
            <w:szCs w:val="28"/>
          </w:rPr>
          <w:delText>Monitorear resultados de la implantación</w:delText>
        </w:r>
      </w:del>
    </w:p>
    <w:p w14:paraId="03011815" w14:textId="77777777" w:rsidR="00D526E0" w:rsidRDefault="00D526E0" w:rsidP="0077775B">
      <w:pPr>
        <w:pStyle w:val="ListParagraph"/>
        <w:numPr>
          <w:ilvl w:val="0"/>
          <w:numId w:val="22"/>
        </w:numPr>
        <w:rPr>
          <w:del w:id="2087" w:author="Solsire Torres-Ignacio Cardenas" w:date="2012-01-19T01:29:00Z"/>
          <w:rFonts w:ascii="Arial" w:hAnsi="Arial" w:cs="Arial"/>
          <w:sz w:val="28"/>
          <w:szCs w:val="28"/>
        </w:rPr>
      </w:pPr>
      <w:del w:id="2088" w:author="Solsire Torres-Ignacio Cardenas" w:date="2012-01-19T01:29:00Z">
        <w:r>
          <w:rPr>
            <w:rFonts w:ascii="Arial" w:hAnsi="Arial" w:cs="Arial"/>
            <w:sz w:val="28"/>
            <w:szCs w:val="28"/>
          </w:rPr>
          <w:delText>Documentar los resultados de la implantación</w:delText>
        </w:r>
      </w:del>
    </w:p>
    <w:p w14:paraId="5C0584F7" w14:textId="77777777" w:rsidR="00D526E0" w:rsidRDefault="00815D36" w:rsidP="0077775B">
      <w:pPr>
        <w:pStyle w:val="ListParagraph"/>
        <w:numPr>
          <w:ilvl w:val="0"/>
          <w:numId w:val="22"/>
        </w:numPr>
        <w:rPr>
          <w:del w:id="2089" w:author="Solsire Torres-Ignacio Cardenas" w:date="2012-01-19T01:29:00Z"/>
          <w:rFonts w:ascii="Arial" w:hAnsi="Arial" w:cs="Arial"/>
          <w:sz w:val="28"/>
          <w:szCs w:val="28"/>
        </w:rPr>
      </w:pPr>
      <w:del w:id="2090" w:author="Solsire Torres-Ignacio Cardenas" w:date="2012-01-19T01:29:00Z">
        <w:r>
          <w:rPr>
            <w:rFonts w:ascii="Arial" w:hAnsi="Arial" w:cs="Arial"/>
            <w:sz w:val="28"/>
            <w:szCs w:val="28"/>
          </w:rPr>
          <w:delText>Reunión</w:delText>
        </w:r>
        <w:r w:rsidR="00D526E0">
          <w:rPr>
            <w:rFonts w:ascii="Arial" w:hAnsi="Arial" w:cs="Arial"/>
            <w:sz w:val="28"/>
            <w:szCs w:val="28"/>
          </w:rPr>
          <w:delText xml:space="preserve"> con el Gerente de Proyecto para la aprobación de los resultados de la implementación</w:delText>
        </w:r>
      </w:del>
    </w:p>
    <w:p w14:paraId="5ACADF6F" w14:textId="77777777" w:rsidR="00D526E0" w:rsidRDefault="00815D36" w:rsidP="0077775B">
      <w:pPr>
        <w:pStyle w:val="ListParagraph"/>
        <w:numPr>
          <w:ilvl w:val="0"/>
          <w:numId w:val="22"/>
        </w:numPr>
        <w:rPr>
          <w:del w:id="2091" w:author="Solsire Torres-Ignacio Cardenas" w:date="2012-01-19T01:29:00Z"/>
          <w:rFonts w:ascii="Arial" w:hAnsi="Arial" w:cs="Arial"/>
          <w:sz w:val="28"/>
          <w:szCs w:val="28"/>
        </w:rPr>
      </w:pPr>
      <w:del w:id="2092" w:author="Solsire Torres-Ignacio Cardenas" w:date="2012-01-19T01:29:00Z">
        <w:r>
          <w:rPr>
            <w:rFonts w:ascii="Arial" w:hAnsi="Arial" w:cs="Arial"/>
            <w:sz w:val="28"/>
            <w:szCs w:val="28"/>
          </w:rPr>
          <w:delText>Realización</w:delText>
        </w:r>
        <w:r w:rsidR="00D526E0">
          <w:rPr>
            <w:rFonts w:ascii="Arial" w:hAnsi="Arial" w:cs="Arial"/>
            <w:sz w:val="28"/>
            <w:szCs w:val="28"/>
          </w:rPr>
          <w:delText xml:space="preserve"> de encuestas para determinar el índice de aprobación de los clientes que hayan hecho uso de los sistemas desarrollados</w:delText>
        </w:r>
      </w:del>
    </w:p>
    <w:p w14:paraId="33EA7ECA" w14:textId="77777777" w:rsidR="00D526E0" w:rsidRDefault="00D526E0" w:rsidP="0077775B">
      <w:pPr>
        <w:pStyle w:val="ListParagraph"/>
        <w:numPr>
          <w:ilvl w:val="0"/>
          <w:numId w:val="22"/>
        </w:numPr>
        <w:rPr>
          <w:del w:id="2093" w:author="Solsire Torres-Ignacio Cardenas" w:date="2012-01-19T01:29:00Z"/>
          <w:rFonts w:ascii="Arial" w:hAnsi="Arial" w:cs="Arial"/>
          <w:sz w:val="28"/>
          <w:szCs w:val="28"/>
        </w:rPr>
      </w:pPr>
      <w:del w:id="2094" w:author="Solsire Torres-Ignacio Cardenas" w:date="2012-01-19T01:29:00Z">
        <w:r>
          <w:rPr>
            <w:rFonts w:ascii="Arial" w:hAnsi="Arial" w:cs="Arial"/>
            <w:sz w:val="28"/>
            <w:szCs w:val="28"/>
          </w:rPr>
          <w:delText xml:space="preserve">Verificar el cumplimiento del </w:delText>
        </w:r>
        <w:r w:rsidR="00815D36">
          <w:rPr>
            <w:rFonts w:ascii="Arial" w:hAnsi="Arial" w:cs="Arial"/>
            <w:sz w:val="28"/>
            <w:szCs w:val="28"/>
          </w:rPr>
          <w:delText>alcance</w:delText>
        </w:r>
      </w:del>
    </w:p>
    <w:p w14:paraId="460EE094" w14:textId="77777777" w:rsidR="00D526E0" w:rsidRDefault="00D526E0" w:rsidP="0077775B">
      <w:pPr>
        <w:pStyle w:val="ListParagraph"/>
        <w:numPr>
          <w:ilvl w:val="0"/>
          <w:numId w:val="22"/>
        </w:numPr>
        <w:rPr>
          <w:del w:id="2095" w:author="Solsire Torres-Ignacio Cardenas" w:date="2012-01-19T01:29:00Z"/>
          <w:rFonts w:ascii="Arial" w:hAnsi="Arial" w:cs="Arial"/>
          <w:sz w:val="28"/>
          <w:szCs w:val="28"/>
        </w:rPr>
      </w:pPr>
      <w:del w:id="2096" w:author="Solsire Torres-Ignacio Cardenas" w:date="2012-01-19T01:29:00Z">
        <w:r>
          <w:rPr>
            <w:rFonts w:ascii="Arial" w:hAnsi="Arial" w:cs="Arial"/>
            <w:sz w:val="28"/>
            <w:szCs w:val="28"/>
          </w:rPr>
          <w:delText>Realizar informe final del proyecto</w:delText>
        </w:r>
      </w:del>
    </w:p>
    <w:p w14:paraId="43CA5566" w14:textId="77777777" w:rsidR="00D526E0" w:rsidRDefault="00D526E0" w:rsidP="0077775B">
      <w:pPr>
        <w:pStyle w:val="ListParagraph"/>
        <w:numPr>
          <w:ilvl w:val="0"/>
          <w:numId w:val="22"/>
        </w:numPr>
        <w:rPr>
          <w:del w:id="2097" w:author="Solsire Torres-Ignacio Cardenas" w:date="2012-01-19T01:29:00Z"/>
          <w:rFonts w:ascii="Arial" w:hAnsi="Arial" w:cs="Arial"/>
          <w:sz w:val="28"/>
          <w:szCs w:val="28"/>
        </w:rPr>
      </w:pPr>
      <w:del w:id="2098" w:author="Solsire Torres-Ignacio Cardenas" w:date="2012-01-19T01:29:00Z">
        <w:r>
          <w:rPr>
            <w:rFonts w:ascii="Arial" w:hAnsi="Arial" w:cs="Arial"/>
            <w:sz w:val="28"/>
            <w:szCs w:val="28"/>
          </w:rPr>
          <w:delText>Realizar la presentación del informe final para la junta directiva del Banco</w:delText>
        </w:r>
      </w:del>
    </w:p>
    <w:p w14:paraId="443AF668" w14:textId="77777777" w:rsidR="00D526E0" w:rsidRDefault="00815D36" w:rsidP="0077775B">
      <w:pPr>
        <w:pStyle w:val="ListParagraph"/>
        <w:numPr>
          <w:ilvl w:val="0"/>
          <w:numId w:val="22"/>
        </w:numPr>
        <w:rPr>
          <w:del w:id="2099" w:author="Solsire Torres-Ignacio Cardenas" w:date="2012-01-19T01:29:00Z"/>
          <w:rFonts w:ascii="Arial" w:hAnsi="Arial" w:cs="Arial"/>
          <w:sz w:val="28"/>
          <w:szCs w:val="28"/>
        </w:rPr>
      </w:pPr>
      <w:del w:id="2100" w:author="Solsire Torres-Ignacio Cardenas" w:date="2012-01-19T01:29:00Z">
        <w:r>
          <w:rPr>
            <w:rFonts w:ascii="Arial" w:hAnsi="Arial" w:cs="Arial"/>
            <w:sz w:val="28"/>
            <w:szCs w:val="28"/>
          </w:rPr>
          <w:delText>Reunión</w:delText>
        </w:r>
        <w:r w:rsidR="00D526E0">
          <w:rPr>
            <w:rFonts w:ascii="Arial" w:hAnsi="Arial" w:cs="Arial"/>
            <w:sz w:val="28"/>
            <w:szCs w:val="28"/>
          </w:rPr>
          <w:delText xml:space="preserve"> con la junta directiva del Banco para </w:delText>
        </w:r>
        <w:r>
          <w:rPr>
            <w:rFonts w:ascii="Arial" w:hAnsi="Arial" w:cs="Arial"/>
            <w:sz w:val="28"/>
            <w:szCs w:val="28"/>
          </w:rPr>
          <w:delText>obtener</w:delText>
        </w:r>
        <w:r w:rsidR="00D526E0">
          <w:rPr>
            <w:rFonts w:ascii="Arial" w:hAnsi="Arial" w:cs="Arial"/>
            <w:sz w:val="28"/>
            <w:szCs w:val="28"/>
          </w:rPr>
          <w:delText xml:space="preserve"> la aceptación del informe final y presentación de los resultados</w:delText>
        </w:r>
      </w:del>
    </w:p>
    <w:p w14:paraId="250BD125" w14:textId="77777777" w:rsidR="00D526E0" w:rsidRDefault="00D526E0" w:rsidP="0077775B">
      <w:pPr>
        <w:pStyle w:val="ListParagraph"/>
        <w:numPr>
          <w:ilvl w:val="0"/>
          <w:numId w:val="22"/>
        </w:numPr>
        <w:rPr>
          <w:del w:id="2101" w:author="Solsire Torres-Ignacio Cardenas" w:date="2012-01-19T01:29:00Z"/>
          <w:rFonts w:ascii="Arial" w:hAnsi="Arial" w:cs="Arial"/>
          <w:sz w:val="28"/>
          <w:szCs w:val="28"/>
        </w:rPr>
      </w:pPr>
      <w:del w:id="2102" w:author="Solsire Torres-Ignacio Cardenas" w:date="2012-01-19T01:29:00Z">
        <w:r>
          <w:rPr>
            <w:rFonts w:ascii="Arial" w:hAnsi="Arial" w:cs="Arial"/>
            <w:sz w:val="28"/>
            <w:szCs w:val="28"/>
          </w:rPr>
          <w:delText xml:space="preserve">Cierre de cuentas </w:delText>
        </w:r>
        <w:r w:rsidR="00815D36">
          <w:rPr>
            <w:rFonts w:ascii="Arial" w:hAnsi="Arial" w:cs="Arial"/>
            <w:sz w:val="28"/>
            <w:szCs w:val="28"/>
          </w:rPr>
          <w:delText>pendientes</w:delText>
        </w:r>
        <w:r>
          <w:rPr>
            <w:rFonts w:ascii="Arial" w:hAnsi="Arial" w:cs="Arial"/>
            <w:sz w:val="28"/>
            <w:szCs w:val="28"/>
          </w:rPr>
          <w:delText xml:space="preserve"> con el cliente</w:delText>
        </w:r>
      </w:del>
    </w:p>
    <w:p w14:paraId="5163385B" w14:textId="77777777" w:rsidR="00D526E0" w:rsidRDefault="00D526E0" w:rsidP="0077775B">
      <w:pPr>
        <w:pStyle w:val="ListParagraph"/>
        <w:numPr>
          <w:ilvl w:val="0"/>
          <w:numId w:val="22"/>
        </w:numPr>
        <w:rPr>
          <w:del w:id="2103" w:author="Solsire Torres-Ignacio Cardenas" w:date="2012-01-19T01:29:00Z"/>
          <w:rFonts w:ascii="Arial" w:hAnsi="Arial" w:cs="Arial"/>
          <w:sz w:val="28"/>
          <w:szCs w:val="28"/>
        </w:rPr>
      </w:pPr>
      <w:del w:id="2104" w:author="Solsire Torres-Ignacio Cardenas" w:date="2012-01-19T01:29:00Z">
        <w:r>
          <w:rPr>
            <w:rFonts w:ascii="Arial" w:hAnsi="Arial" w:cs="Arial"/>
            <w:sz w:val="28"/>
            <w:szCs w:val="28"/>
          </w:rPr>
          <w:delText>Cierre administrativo</w:delText>
        </w:r>
      </w:del>
    </w:p>
    <w:p w14:paraId="6675D293" w14:textId="77777777" w:rsidR="00D526E0" w:rsidRDefault="00D526E0" w:rsidP="0077775B">
      <w:pPr>
        <w:pStyle w:val="ListParagraph"/>
        <w:numPr>
          <w:ilvl w:val="0"/>
          <w:numId w:val="22"/>
        </w:numPr>
        <w:rPr>
          <w:del w:id="2105" w:author="Solsire Torres-Ignacio Cardenas" w:date="2012-01-19T01:29:00Z"/>
          <w:rFonts w:ascii="Arial" w:hAnsi="Arial" w:cs="Arial"/>
          <w:sz w:val="28"/>
          <w:szCs w:val="28"/>
        </w:rPr>
      </w:pPr>
      <w:del w:id="2106" w:author="Solsire Torres-Ignacio Cardenas" w:date="2012-01-19T01:29:00Z">
        <w:r>
          <w:rPr>
            <w:rFonts w:ascii="Arial" w:hAnsi="Arial" w:cs="Arial"/>
            <w:sz w:val="28"/>
            <w:szCs w:val="28"/>
          </w:rPr>
          <w:delText>Realizar informes sobre el rendimiento de cada miembro del equipo de desarrollo</w:delText>
        </w:r>
      </w:del>
    </w:p>
    <w:p w14:paraId="40225DCF" w14:textId="77777777" w:rsidR="00552DEE" w:rsidRDefault="00D526E0" w:rsidP="006F606A">
      <w:pPr>
        <w:framePr w:hSpace="141" w:wrap="around" w:vAnchor="text" w:hAnchor="margin" w:y="56"/>
        <w:spacing w:line="360" w:lineRule="auto"/>
        <w:jc w:val="center"/>
        <w:rPr>
          <w:del w:id="2107" w:author="Solsire Torres-Ignacio Cardenas" w:date="2012-01-19T01:29:00Z"/>
          <w:rFonts w:ascii="Arial" w:hAnsi="Arial" w:cs="Arial"/>
          <w:b/>
          <w:sz w:val="28"/>
          <w:szCs w:val="28"/>
          <w:highlight w:val="yellow"/>
        </w:rPr>
      </w:pPr>
      <w:del w:id="2108" w:author="Solsire Torres-Ignacio Cardenas" w:date="2012-01-19T01:29:00Z">
        <w:r>
          <w:rPr>
            <w:rFonts w:ascii="Arial" w:hAnsi="Arial" w:cs="Arial"/>
            <w:sz w:val="28"/>
            <w:szCs w:val="28"/>
          </w:rPr>
          <w:delText>Entrega y discusión del informe de rendimiento</w:delText>
        </w:r>
      </w:del>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552DEE" w:rsidRPr="003C6123" w14:paraId="2C4C7BB1" w14:textId="77777777" w:rsidTr="006F606A">
        <w:trPr>
          <w:ins w:id="2109" w:author="Solsire Torres-Ignacio Cardenas" w:date="2012-01-19T01:29:00Z"/>
        </w:trPr>
        <w:tc>
          <w:tcPr>
            <w:tcW w:w="8644" w:type="dxa"/>
            <w:gridSpan w:val="2"/>
            <w:shd w:val="clear" w:color="auto" w:fill="8DB3E2" w:themeFill="text2" w:themeFillTint="66"/>
            <w:vAlign w:val="center"/>
          </w:tcPr>
          <w:p w14:paraId="49FA8EFE" w14:textId="4199B0D9" w:rsidR="00552DEE" w:rsidRPr="003C6123" w:rsidRDefault="00552DEE" w:rsidP="006F606A">
            <w:pPr>
              <w:spacing w:line="360" w:lineRule="auto"/>
              <w:jc w:val="center"/>
              <w:rPr>
                <w:ins w:id="2110" w:author="Solsire Torres-Ignacio Cardenas" w:date="2012-01-19T01:29:00Z"/>
                <w:rFonts w:ascii="Arial" w:hAnsi="Arial" w:cs="Arial"/>
                <w:b/>
                <w:sz w:val="28"/>
                <w:szCs w:val="28"/>
                <w:highlight w:val="yellow"/>
              </w:rPr>
            </w:pPr>
            <w:ins w:id="2111" w:author="Solsire Torres-Ignacio Cardenas" w:date="2012-01-19T01:29:00Z">
              <w:r>
                <w:rPr>
                  <w:rFonts w:ascii="Arial" w:hAnsi="Arial" w:cs="Arial"/>
                  <w:b/>
                  <w:sz w:val="28"/>
                  <w:szCs w:val="28"/>
                  <w:highlight w:val="yellow"/>
                </w:rPr>
                <w:t>Estadista</w:t>
              </w:r>
            </w:ins>
          </w:p>
        </w:tc>
      </w:tr>
      <w:tr w:rsidR="00552DEE" w:rsidRPr="003C6123" w14:paraId="2912E834" w14:textId="77777777" w:rsidTr="006F606A">
        <w:trPr>
          <w:ins w:id="2112" w:author="Solsire Torres-Ignacio Cardenas" w:date="2012-01-19T01:29:00Z"/>
        </w:trPr>
        <w:tc>
          <w:tcPr>
            <w:tcW w:w="2538" w:type="dxa"/>
            <w:vAlign w:val="center"/>
          </w:tcPr>
          <w:p w14:paraId="0D3211D7" w14:textId="77777777" w:rsidR="00552DEE" w:rsidRPr="003C6123" w:rsidRDefault="00552DEE" w:rsidP="006F606A">
            <w:pPr>
              <w:spacing w:line="360" w:lineRule="auto"/>
              <w:jc w:val="both"/>
              <w:rPr>
                <w:ins w:id="2113" w:author="Solsire Torres-Ignacio Cardenas" w:date="2012-01-19T01:29:00Z"/>
                <w:rFonts w:ascii="Arial" w:hAnsi="Arial" w:cs="Arial"/>
                <w:sz w:val="28"/>
                <w:szCs w:val="28"/>
                <w:highlight w:val="yellow"/>
              </w:rPr>
            </w:pPr>
            <w:ins w:id="2114" w:author="Solsire Torres-Ignacio Cardenas" w:date="2012-01-19T01:29:00Z">
              <w:r w:rsidRPr="003C6123">
                <w:rPr>
                  <w:rFonts w:ascii="Arial" w:hAnsi="Arial" w:cs="Arial"/>
                  <w:sz w:val="28"/>
                  <w:szCs w:val="28"/>
                  <w:highlight w:val="yellow"/>
                </w:rPr>
                <w:t>Descripción</w:t>
              </w:r>
            </w:ins>
          </w:p>
        </w:tc>
        <w:tc>
          <w:tcPr>
            <w:tcW w:w="6106" w:type="dxa"/>
            <w:vAlign w:val="center"/>
          </w:tcPr>
          <w:p w14:paraId="54E32518" w14:textId="77777777" w:rsidR="00552DEE" w:rsidRPr="003C6123" w:rsidRDefault="00B70980" w:rsidP="006F606A">
            <w:pPr>
              <w:spacing w:line="360" w:lineRule="auto"/>
              <w:jc w:val="both"/>
              <w:rPr>
                <w:ins w:id="2115" w:author="Solsire Torres-Ignacio Cardenas" w:date="2012-01-19T01:29:00Z"/>
                <w:rFonts w:ascii="Arial" w:hAnsi="Arial" w:cs="Arial"/>
                <w:sz w:val="28"/>
                <w:szCs w:val="28"/>
                <w:highlight w:val="yellow"/>
              </w:rPr>
            </w:pPr>
            <w:ins w:id="2116" w:author="Solsire Torres-Ignacio Cardenas" w:date="2012-01-19T01:29:00Z">
              <w:r w:rsidRPr="00B70980">
                <w:rPr>
                  <w:rFonts w:ascii="Arial" w:hAnsi="Arial" w:cs="Arial"/>
                  <w:sz w:val="28"/>
                  <w:szCs w:val="28"/>
                  <w:highlight w:val="yellow"/>
                  <w:lang w:val="es-VE"/>
                </w:rPr>
                <w:t>Interpretación de data recogida después de las mediciones realizadas. Elaboración de informes estadísticos, trabajo de campo.</w:t>
              </w:r>
            </w:ins>
          </w:p>
        </w:tc>
      </w:tr>
      <w:tr w:rsidR="00552DEE" w:rsidRPr="003C6123" w14:paraId="7EA2C851" w14:textId="77777777" w:rsidTr="006F606A">
        <w:trPr>
          <w:ins w:id="2117" w:author="Solsire Torres-Ignacio Cardenas" w:date="2012-01-19T01:29:00Z"/>
        </w:trPr>
        <w:tc>
          <w:tcPr>
            <w:tcW w:w="2538" w:type="dxa"/>
            <w:vAlign w:val="center"/>
          </w:tcPr>
          <w:p w14:paraId="5562EE9A" w14:textId="77777777" w:rsidR="00552DEE" w:rsidRPr="003C6123" w:rsidRDefault="00552DEE" w:rsidP="006F606A">
            <w:pPr>
              <w:spacing w:line="360" w:lineRule="auto"/>
              <w:jc w:val="both"/>
              <w:rPr>
                <w:ins w:id="2118" w:author="Solsire Torres-Ignacio Cardenas" w:date="2012-01-19T01:29:00Z"/>
                <w:rFonts w:ascii="Arial" w:hAnsi="Arial" w:cs="Arial"/>
                <w:sz w:val="28"/>
                <w:szCs w:val="28"/>
                <w:highlight w:val="yellow"/>
              </w:rPr>
            </w:pPr>
            <w:ins w:id="2119" w:author="Solsire Torres-Ignacio Cardenas" w:date="2012-01-19T01:29:00Z">
              <w:r w:rsidRPr="003C6123">
                <w:rPr>
                  <w:rFonts w:ascii="Arial" w:hAnsi="Arial" w:cs="Arial"/>
                  <w:sz w:val="28"/>
                  <w:szCs w:val="28"/>
                  <w:highlight w:val="yellow"/>
                </w:rPr>
                <w:t>Fases en las cuales participa</w:t>
              </w:r>
            </w:ins>
          </w:p>
        </w:tc>
        <w:tc>
          <w:tcPr>
            <w:tcW w:w="6106" w:type="dxa"/>
            <w:vAlign w:val="center"/>
          </w:tcPr>
          <w:p w14:paraId="4F68705F" w14:textId="77777777" w:rsidR="00552DEE" w:rsidRDefault="00B70980" w:rsidP="006F606A">
            <w:pPr>
              <w:spacing w:line="360" w:lineRule="auto"/>
              <w:jc w:val="both"/>
              <w:rPr>
                <w:ins w:id="2120" w:author="Solsire Torres-Ignacio Cardenas" w:date="2012-01-19T01:29:00Z"/>
                <w:rFonts w:ascii="Arial" w:hAnsi="Arial" w:cs="Arial"/>
                <w:sz w:val="28"/>
                <w:szCs w:val="28"/>
                <w:highlight w:val="yellow"/>
                <w:lang w:val="es-VE"/>
              </w:rPr>
            </w:pPr>
            <w:ins w:id="2121" w:author="Solsire Torres-Ignacio Cardenas" w:date="2012-01-19T01:29:00Z">
              <w:r>
                <w:rPr>
                  <w:rFonts w:ascii="Arial" w:hAnsi="Arial" w:cs="Arial"/>
                  <w:sz w:val="28"/>
                  <w:szCs w:val="28"/>
                  <w:highlight w:val="yellow"/>
                  <w:lang w:val="es-VE"/>
                </w:rPr>
                <w:t xml:space="preserve">Estudio de la situacion actual. </w:t>
              </w:r>
            </w:ins>
          </w:p>
          <w:p w14:paraId="74ABD1F6" w14:textId="77777777" w:rsidR="00B70980" w:rsidRPr="003C6123" w:rsidRDefault="00B70980" w:rsidP="006F606A">
            <w:pPr>
              <w:spacing w:line="360" w:lineRule="auto"/>
              <w:jc w:val="both"/>
              <w:rPr>
                <w:ins w:id="2122" w:author="Solsire Torres-Ignacio Cardenas" w:date="2012-01-19T01:29:00Z"/>
                <w:rFonts w:ascii="Arial" w:hAnsi="Arial" w:cs="Arial"/>
                <w:sz w:val="28"/>
                <w:szCs w:val="28"/>
                <w:highlight w:val="yellow"/>
              </w:rPr>
            </w:pPr>
            <w:ins w:id="2123" w:author="Solsire Torres-Ignacio Cardenas" w:date="2012-01-19T01:29:00Z">
              <w:r>
                <w:rPr>
                  <w:rFonts w:ascii="Arial" w:hAnsi="Arial" w:cs="Arial"/>
                  <w:sz w:val="28"/>
                  <w:szCs w:val="28"/>
                  <w:highlight w:val="yellow"/>
                  <w:lang w:val="es-VE"/>
                </w:rPr>
                <w:t>Evaluacion de la productividad.</w:t>
              </w:r>
            </w:ins>
          </w:p>
        </w:tc>
      </w:tr>
      <w:tr w:rsidR="00552DEE" w:rsidRPr="007236B0" w14:paraId="574B2421" w14:textId="77777777" w:rsidTr="006F606A">
        <w:trPr>
          <w:ins w:id="2124" w:author="Solsire Torres-Ignacio Cardenas" w:date="2012-01-19T01:29:00Z"/>
        </w:trPr>
        <w:tc>
          <w:tcPr>
            <w:tcW w:w="2538" w:type="dxa"/>
            <w:vAlign w:val="center"/>
          </w:tcPr>
          <w:p w14:paraId="45EBD8AA" w14:textId="77777777" w:rsidR="00552DEE" w:rsidRPr="003C6123" w:rsidRDefault="00552DEE" w:rsidP="006F606A">
            <w:pPr>
              <w:spacing w:line="360" w:lineRule="auto"/>
              <w:jc w:val="both"/>
              <w:rPr>
                <w:ins w:id="2125" w:author="Solsire Torres-Ignacio Cardenas" w:date="2012-01-19T01:29:00Z"/>
                <w:rFonts w:ascii="Arial" w:hAnsi="Arial" w:cs="Arial"/>
                <w:sz w:val="28"/>
                <w:szCs w:val="28"/>
                <w:highlight w:val="yellow"/>
              </w:rPr>
            </w:pPr>
            <w:ins w:id="2126" w:author="Solsire Torres-Ignacio Cardenas" w:date="2012-01-19T01:29:00Z">
              <w:r w:rsidRPr="003C6123">
                <w:rPr>
                  <w:rFonts w:ascii="Arial" w:hAnsi="Arial" w:cs="Arial"/>
                  <w:sz w:val="28"/>
                  <w:szCs w:val="28"/>
                  <w:highlight w:val="yellow"/>
                </w:rPr>
                <w:t>Nivel Académico</w:t>
              </w:r>
            </w:ins>
          </w:p>
        </w:tc>
        <w:tc>
          <w:tcPr>
            <w:tcW w:w="6106" w:type="dxa"/>
            <w:vAlign w:val="center"/>
          </w:tcPr>
          <w:p w14:paraId="03E3DABD" w14:textId="77777777" w:rsidR="00552DEE" w:rsidRPr="007236B0" w:rsidRDefault="00552DEE" w:rsidP="006F606A">
            <w:pPr>
              <w:spacing w:line="360" w:lineRule="auto"/>
              <w:jc w:val="both"/>
              <w:rPr>
                <w:ins w:id="2127" w:author="Solsire Torres-Ignacio Cardenas" w:date="2012-01-19T01:29:00Z"/>
                <w:rFonts w:ascii="Arial" w:hAnsi="Arial" w:cs="Arial"/>
                <w:sz w:val="28"/>
                <w:szCs w:val="28"/>
              </w:rPr>
            </w:pPr>
            <w:ins w:id="2128" w:author="Solsire Torres-Ignacio Cardenas" w:date="2012-01-19T01:29:00Z">
              <w:r w:rsidRPr="003C6123">
                <w:rPr>
                  <w:rFonts w:ascii="Arial" w:hAnsi="Arial" w:cs="Arial"/>
                  <w:sz w:val="28"/>
                  <w:szCs w:val="28"/>
                  <w:highlight w:val="yellow"/>
                </w:rPr>
                <w:t>Universitario</w:t>
              </w:r>
            </w:ins>
          </w:p>
        </w:tc>
      </w:tr>
    </w:tbl>
    <w:p w14:paraId="78B5EAEA" w14:textId="77777777" w:rsidR="00930C6B" w:rsidRDefault="00930C6B" w:rsidP="00307CF5">
      <w:pPr>
        <w:spacing w:line="360" w:lineRule="auto"/>
        <w:jc w:val="both"/>
        <w:rPr>
          <w:ins w:id="2129" w:author="Solsire Torres-Ignacio Cardenas" w:date="2012-01-19T01:29:00Z"/>
          <w:rFonts w:ascii="Arial" w:hAnsi="Arial" w:cs="Arial"/>
          <w:b/>
          <w:sz w:val="28"/>
          <w:szCs w:val="28"/>
          <w:lang w:val="es-ES_tradnl"/>
        </w:rPr>
      </w:pPr>
    </w:p>
    <w:p w14:paraId="7602068B" w14:textId="77777777" w:rsidR="00930C6B" w:rsidRDefault="00930C6B" w:rsidP="00307CF5">
      <w:pPr>
        <w:spacing w:line="360" w:lineRule="auto"/>
        <w:jc w:val="both"/>
        <w:rPr>
          <w:ins w:id="2130" w:author="Solsire Torres-Ignacio Cardenas" w:date="2012-01-19T01:29:00Z"/>
          <w:rFonts w:ascii="Arial" w:hAnsi="Arial" w:cs="Arial"/>
          <w:b/>
          <w:sz w:val="28"/>
          <w:szCs w:val="28"/>
          <w:lang w:val="es-ES_tradnl"/>
        </w:rPr>
      </w:pPr>
    </w:p>
    <w:p w14:paraId="46C2064B" w14:textId="77777777" w:rsidR="00930C6B" w:rsidRDefault="00930C6B" w:rsidP="00307CF5">
      <w:pPr>
        <w:spacing w:line="360" w:lineRule="auto"/>
        <w:jc w:val="both"/>
        <w:rPr>
          <w:ins w:id="2131" w:author="Solsire Torres-Ignacio Cardenas" w:date="2012-01-19T01:29:00Z"/>
          <w:rFonts w:ascii="Arial" w:hAnsi="Arial" w:cs="Arial"/>
          <w:b/>
          <w:sz w:val="28"/>
          <w:szCs w:val="28"/>
          <w:lang w:val="es-ES_tradnl"/>
        </w:rPr>
      </w:pPr>
    </w:p>
    <w:p w14:paraId="1C785892" w14:textId="77777777" w:rsidR="00930C6B" w:rsidRDefault="00930C6B" w:rsidP="00307CF5">
      <w:pPr>
        <w:spacing w:line="360" w:lineRule="auto"/>
        <w:jc w:val="both"/>
        <w:rPr>
          <w:ins w:id="2132" w:author="Solsire Torres-Ignacio Cardenas" w:date="2012-01-19T01:29:00Z"/>
          <w:rFonts w:ascii="Arial" w:hAnsi="Arial" w:cs="Arial"/>
          <w:b/>
          <w:sz w:val="28"/>
          <w:szCs w:val="28"/>
          <w:lang w:val="es-ES_tradnl"/>
        </w:rPr>
      </w:pPr>
    </w:p>
    <w:p w14:paraId="4FEA8D0A" w14:textId="77777777" w:rsidR="00930C6B" w:rsidRDefault="00930C6B" w:rsidP="00307CF5">
      <w:pPr>
        <w:spacing w:line="360" w:lineRule="auto"/>
        <w:jc w:val="both"/>
        <w:rPr>
          <w:ins w:id="2133" w:author="Solsire Torres-Ignacio Cardenas" w:date="2012-01-19T01:29:00Z"/>
          <w:rFonts w:ascii="Arial" w:hAnsi="Arial" w:cs="Arial"/>
          <w:b/>
          <w:sz w:val="28"/>
          <w:szCs w:val="28"/>
          <w:lang w:val="es-ES_tradnl"/>
        </w:rPr>
      </w:pPr>
    </w:p>
    <w:p w14:paraId="743194B8" w14:textId="77777777" w:rsidR="00930C6B" w:rsidRDefault="00930C6B" w:rsidP="00930C6B">
      <w:pPr>
        <w:rPr>
          <w:ins w:id="2134" w:author="Solsire Torres-Ignacio Cardenas" w:date="2012-01-19T01:29:00Z"/>
          <w:rFonts w:ascii="Arial" w:hAnsi="Arial" w:cs="Arial"/>
          <w:b/>
          <w:sz w:val="28"/>
          <w:szCs w:val="28"/>
          <w:lang w:val="es-ES_tradnl"/>
        </w:rPr>
      </w:pPr>
      <w:ins w:id="2135" w:author="Solsire Torres-Ignacio Cardenas" w:date="2012-01-19T01:29:00Z">
        <w:r>
          <w:rPr>
            <w:rFonts w:ascii="Arial" w:hAnsi="Arial" w:cs="Arial"/>
            <w:b/>
            <w:sz w:val="28"/>
            <w:szCs w:val="28"/>
            <w:lang w:val="es-ES_tradnl"/>
          </w:rPr>
          <w:br w:type="page"/>
        </w:r>
      </w:ins>
    </w:p>
    <w:p w14:paraId="2D2339C0" w14:textId="77777777" w:rsidR="00A41521" w:rsidRDefault="006C2A92" w:rsidP="00A41521">
      <w:pPr>
        <w:pStyle w:val="Heading1"/>
        <w:rPr>
          <w:ins w:id="2136" w:author="Solsire Torres-Ignacio Cardenas" w:date="2012-01-19T01:29:00Z"/>
          <w:lang w:val="es-ES_tradnl"/>
        </w:rPr>
      </w:pPr>
      <w:bookmarkStart w:id="2137" w:name="_Toc188551270"/>
      <w:ins w:id="2138" w:author="Solsire Torres-Ignacio Cardenas" w:date="2012-01-19T01:29:00Z">
        <w:r w:rsidRPr="00817EF4">
          <w:rPr>
            <w:highlight w:val="yellow"/>
            <w:lang w:val="es-ES_tradnl"/>
          </w:rPr>
          <w:lastRenderedPageBreak/>
          <w:t xml:space="preserve">Proceso de </w:t>
        </w:r>
        <w:r w:rsidR="00A41521" w:rsidRPr="00817EF4">
          <w:rPr>
            <w:highlight w:val="yellow"/>
            <w:lang w:val="es-ES_tradnl"/>
          </w:rPr>
          <w:t>Gestión de Procura</w:t>
        </w:r>
        <w:bookmarkEnd w:id="2137"/>
      </w:ins>
    </w:p>
    <w:p w14:paraId="3B6B4B99" w14:textId="77777777" w:rsidR="00A41521" w:rsidRDefault="00A41521" w:rsidP="00A41521">
      <w:pPr>
        <w:rPr>
          <w:ins w:id="2139" w:author="Solsire Torres-Ignacio Cardenas" w:date="2012-01-19T01:29:00Z"/>
          <w:lang w:val="es-ES_tradnl"/>
        </w:rPr>
      </w:pPr>
    </w:p>
    <w:p w14:paraId="1E40060C" w14:textId="77777777" w:rsidR="00A41521" w:rsidRDefault="00A41521" w:rsidP="008B2544">
      <w:pPr>
        <w:ind w:firstLine="708"/>
        <w:jc w:val="both"/>
        <w:rPr>
          <w:ins w:id="2140" w:author="Solsire Torres-Ignacio Cardenas" w:date="2012-01-19T01:29:00Z"/>
          <w:rFonts w:ascii="Arial" w:hAnsi="Arial" w:cs="Arial"/>
          <w:color w:val="000000" w:themeColor="text1"/>
          <w:sz w:val="28"/>
          <w:szCs w:val="28"/>
          <w:lang w:val="es-ES_tradnl"/>
        </w:rPr>
      </w:pPr>
      <w:ins w:id="2141" w:author="Solsire Torres-Ignacio Cardenas" w:date="2012-01-19T01:29:00Z">
        <w:r>
          <w:rPr>
            <w:rFonts w:ascii="Arial" w:hAnsi="Arial" w:cs="Arial"/>
            <w:color w:val="000000" w:themeColor="text1"/>
            <w:sz w:val="28"/>
            <w:szCs w:val="28"/>
            <w:lang w:val="es-ES_tradnl"/>
          </w:rPr>
          <w:t xml:space="preserve">La procura del proyecto </w:t>
        </w:r>
        <w:r w:rsidR="00620AD0">
          <w:rPr>
            <w:rFonts w:ascii="Arial" w:hAnsi="Arial" w:cs="Arial"/>
            <w:color w:val="000000" w:themeColor="text1"/>
            <w:sz w:val="28"/>
            <w:szCs w:val="28"/>
            <w:lang w:val="es-ES_tradnl"/>
          </w:rPr>
          <w:t>está</w:t>
        </w:r>
        <w:r>
          <w:rPr>
            <w:rFonts w:ascii="Arial" w:hAnsi="Arial" w:cs="Arial"/>
            <w:color w:val="000000" w:themeColor="text1"/>
            <w:sz w:val="28"/>
            <w:szCs w:val="28"/>
            <w:lang w:val="es-ES_tradnl"/>
          </w:rPr>
          <w:t xml:space="preserve"> definida principalmente por el material de oficina </w:t>
        </w:r>
        <w:r w:rsidR="00235F89">
          <w:rPr>
            <w:rFonts w:ascii="Arial" w:hAnsi="Arial" w:cs="Arial"/>
            <w:color w:val="000000" w:themeColor="text1"/>
            <w:sz w:val="28"/>
            <w:szCs w:val="28"/>
            <w:lang w:val="es-ES_tradnl"/>
          </w:rPr>
          <w:t>necesario para que se lleve</w:t>
        </w:r>
        <w:r>
          <w:rPr>
            <w:rFonts w:ascii="Arial" w:hAnsi="Arial" w:cs="Arial"/>
            <w:color w:val="000000" w:themeColor="text1"/>
            <w:sz w:val="28"/>
            <w:szCs w:val="28"/>
            <w:lang w:val="es-ES_tradnl"/>
          </w:rPr>
          <w:t xml:space="preserve"> </w:t>
        </w:r>
        <w:r w:rsidR="00620AD0">
          <w:rPr>
            <w:rFonts w:ascii="Arial" w:hAnsi="Arial" w:cs="Arial"/>
            <w:color w:val="000000" w:themeColor="text1"/>
            <w:sz w:val="28"/>
            <w:szCs w:val="28"/>
            <w:lang w:val="es-ES_tradnl"/>
          </w:rPr>
          <w:t>a cabo</w:t>
        </w:r>
        <w:r>
          <w:rPr>
            <w:rFonts w:ascii="Arial" w:hAnsi="Arial" w:cs="Arial"/>
            <w:color w:val="000000" w:themeColor="text1"/>
            <w:sz w:val="28"/>
            <w:szCs w:val="28"/>
            <w:lang w:val="es-ES_tradnl"/>
          </w:rPr>
          <w:t xml:space="preserve"> la gerencia del proyecto en la oficina de </w:t>
        </w:r>
        <w:r>
          <w:rPr>
            <w:rFonts w:ascii="Arial" w:hAnsi="Arial" w:cs="Arial"/>
            <w:b/>
            <w:color w:val="000000" w:themeColor="text1"/>
            <w:sz w:val="28"/>
            <w:szCs w:val="28"/>
            <w:lang w:val="es-ES_tradnl"/>
          </w:rPr>
          <w:t>SOLIGTECH</w:t>
        </w:r>
        <w:r w:rsidR="00235F89">
          <w:rPr>
            <w:rFonts w:ascii="Arial" w:hAnsi="Arial" w:cs="Arial"/>
            <w:b/>
            <w:color w:val="000000" w:themeColor="text1"/>
            <w:sz w:val="28"/>
            <w:szCs w:val="28"/>
            <w:lang w:val="es-ES_tradnl"/>
          </w:rPr>
          <w:t xml:space="preserve"> </w:t>
        </w:r>
        <w:r w:rsidR="00235F89">
          <w:rPr>
            <w:rFonts w:ascii="Arial" w:hAnsi="Arial" w:cs="Arial"/>
            <w:color w:val="000000" w:themeColor="text1"/>
            <w:sz w:val="28"/>
            <w:szCs w:val="28"/>
            <w:lang w:val="es-ES_tradnl"/>
          </w:rPr>
          <w:t>y la misma se mantenga en capacidad de realizar sus demás operaciones</w:t>
        </w:r>
        <w:r>
          <w:rPr>
            <w:rFonts w:ascii="Arial" w:hAnsi="Arial" w:cs="Arial"/>
            <w:b/>
            <w:color w:val="000000" w:themeColor="text1"/>
            <w:sz w:val="28"/>
            <w:szCs w:val="28"/>
            <w:lang w:val="es-ES_tradnl"/>
          </w:rPr>
          <w:t xml:space="preserve">. </w:t>
        </w:r>
        <w:r>
          <w:rPr>
            <w:rFonts w:ascii="Arial" w:hAnsi="Arial" w:cs="Arial"/>
            <w:color w:val="000000" w:themeColor="text1"/>
            <w:sz w:val="28"/>
            <w:szCs w:val="28"/>
            <w:lang w:val="es-ES_tradnl"/>
          </w:rPr>
          <w:t xml:space="preserve">El Departamento de </w:t>
        </w:r>
        <w:r w:rsidR="00620AD0">
          <w:rPr>
            <w:rFonts w:ascii="Arial" w:hAnsi="Arial" w:cs="Arial"/>
            <w:color w:val="000000" w:themeColor="text1"/>
            <w:sz w:val="28"/>
            <w:szCs w:val="28"/>
            <w:lang w:val="es-ES_tradnl"/>
          </w:rPr>
          <w:t>Tecnología</w:t>
        </w:r>
        <w:r>
          <w:rPr>
            <w:rFonts w:ascii="Arial" w:hAnsi="Arial" w:cs="Arial"/>
            <w:color w:val="000000" w:themeColor="text1"/>
            <w:sz w:val="28"/>
            <w:szCs w:val="28"/>
            <w:lang w:val="es-ES_tradnl"/>
          </w:rPr>
          <w:t xml:space="preserve"> del Banco Mercantil cuenta </w:t>
        </w:r>
        <w:r w:rsidR="003B6C96">
          <w:rPr>
            <w:rFonts w:ascii="Arial" w:hAnsi="Arial" w:cs="Arial"/>
            <w:color w:val="000000" w:themeColor="text1"/>
            <w:sz w:val="28"/>
            <w:szCs w:val="28"/>
            <w:lang w:val="es-ES_tradnl"/>
          </w:rPr>
          <w:t>con todo los recursos necesarios en cuanto a componentes de Software y Hardware para el desarrollo del proyecto.</w:t>
        </w:r>
        <w:r w:rsidR="0026652B">
          <w:rPr>
            <w:rFonts w:ascii="Arial" w:hAnsi="Arial" w:cs="Arial"/>
            <w:color w:val="000000" w:themeColor="text1"/>
            <w:sz w:val="28"/>
            <w:szCs w:val="28"/>
            <w:lang w:val="es-ES_tradnl"/>
          </w:rPr>
          <w:t xml:space="preserve"> La siguiente tabla representa el desglose de los costos del material de oficina mensualmente:</w:t>
        </w:r>
      </w:ins>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3407"/>
        <w:gridCol w:w="4214"/>
      </w:tblGrid>
      <w:tr w:rsidR="003B6C96" w:rsidRPr="000930E2" w14:paraId="3CF82AB2" w14:textId="77777777" w:rsidTr="000C551A">
        <w:trPr>
          <w:jc w:val="center"/>
          <w:ins w:id="2142" w:author="Solsire Torres-Ignacio Cardenas" w:date="2012-01-19T01:29:00Z"/>
        </w:trPr>
        <w:tc>
          <w:tcPr>
            <w:tcW w:w="3407" w:type="dxa"/>
            <w:tcBorders>
              <w:right w:val="nil"/>
            </w:tcBorders>
            <w:shd w:val="clear" w:color="auto" w:fill="4F81BD"/>
          </w:tcPr>
          <w:p w14:paraId="1934CF8E" w14:textId="77777777" w:rsidR="003B6C96" w:rsidRPr="003B6C96" w:rsidRDefault="003B6C96" w:rsidP="000C551A">
            <w:pPr>
              <w:jc w:val="both"/>
              <w:rPr>
                <w:ins w:id="2143" w:author="Solsire Torres-Ignacio Cardenas" w:date="2012-01-19T01:29:00Z"/>
                <w:rFonts w:ascii="Arial" w:hAnsi="Arial" w:cs="Arial"/>
                <w:b/>
                <w:bCs/>
                <w:color w:val="FFFFFF"/>
                <w:lang w:val="es-VE"/>
              </w:rPr>
            </w:pPr>
            <w:ins w:id="2144" w:author="Solsire Torres-Ignacio Cardenas" w:date="2012-01-19T01:29:00Z">
              <w:r w:rsidRPr="003B6C96">
                <w:rPr>
                  <w:rFonts w:ascii="Arial" w:hAnsi="Arial" w:cs="Arial"/>
                  <w:b/>
                  <w:color w:val="FFFFFF"/>
                  <w:lang w:val="es-VE"/>
                </w:rPr>
                <w:t>Material de oficina</w:t>
              </w:r>
            </w:ins>
          </w:p>
        </w:tc>
        <w:tc>
          <w:tcPr>
            <w:tcW w:w="4214" w:type="dxa"/>
            <w:tcBorders>
              <w:left w:val="nil"/>
            </w:tcBorders>
            <w:shd w:val="clear" w:color="auto" w:fill="4F81BD"/>
          </w:tcPr>
          <w:p w14:paraId="1A0B4238" w14:textId="77777777" w:rsidR="003B6C96" w:rsidRPr="003B6C96" w:rsidRDefault="003B6C96" w:rsidP="000C551A">
            <w:pPr>
              <w:jc w:val="both"/>
              <w:rPr>
                <w:ins w:id="2145" w:author="Solsire Torres-Ignacio Cardenas" w:date="2012-01-19T01:29:00Z"/>
                <w:rFonts w:ascii="Arial" w:hAnsi="Arial" w:cs="Arial"/>
                <w:b/>
                <w:bCs/>
                <w:color w:val="FFFFFF"/>
                <w:lang w:val="es-VE"/>
              </w:rPr>
            </w:pPr>
            <w:ins w:id="2146" w:author="Solsire Torres-Ignacio Cardenas" w:date="2012-01-19T01:29:00Z">
              <w:r w:rsidRPr="003B6C96">
                <w:rPr>
                  <w:rFonts w:ascii="Arial" w:hAnsi="Arial" w:cs="Arial"/>
                  <w:b/>
                  <w:color w:val="FFFFFF"/>
                  <w:lang w:val="es-VE"/>
                </w:rPr>
                <w:t>Costo</w:t>
              </w:r>
              <w:r w:rsidR="008B2544">
                <w:rPr>
                  <w:rFonts w:ascii="Arial" w:hAnsi="Arial" w:cs="Arial"/>
                  <w:b/>
                  <w:color w:val="FFFFFF"/>
                  <w:lang w:val="es-VE"/>
                </w:rPr>
                <w:t xml:space="preserve"> (Bs.F)</w:t>
              </w:r>
            </w:ins>
          </w:p>
        </w:tc>
      </w:tr>
      <w:tr w:rsidR="003B6C96" w:rsidRPr="003B6C96" w14:paraId="23FFA806" w14:textId="77777777" w:rsidTr="00CF251E">
        <w:trPr>
          <w:jc w:val="center"/>
          <w:ins w:id="2147" w:author="Solsire Torres-Ignacio Cardenas" w:date="2012-01-19T01:29:00Z"/>
        </w:trPr>
        <w:tc>
          <w:tcPr>
            <w:tcW w:w="3407" w:type="dxa"/>
            <w:tcBorders>
              <w:right w:val="nil"/>
            </w:tcBorders>
            <w:shd w:val="clear" w:color="auto" w:fill="FFFFFF" w:themeFill="background1"/>
          </w:tcPr>
          <w:p w14:paraId="178ACC07" w14:textId="77777777" w:rsidR="003B6C96" w:rsidRPr="003B6C96" w:rsidRDefault="003B6C96" w:rsidP="000C551A">
            <w:pPr>
              <w:jc w:val="both"/>
              <w:rPr>
                <w:ins w:id="2148" w:author="Solsire Torres-Ignacio Cardenas" w:date="2012-01-19T01:29:00Z"/>
                <w:rFonts w:ascii="Arial" w:hAnsi="Arial" w:cs="Arial"/>
                <w:b/>
                <w:bCs/>
                <w:color w:val="365F91"/>
                <w:lang w:val="es-VE"/>
              </w:rPr>
            </w:pPr>
            <w:ins w:id="2149" w:author="Solsire Torres-Ignacio Cardenas" w:date="2012-01-19T01:29:00Z">
              <w:r w:rsidRPr="003B6C96">
                <w:rPr>
                  <w:rFonts w:ascii="Arial" w:hAnsi="Arial" w:cs="Arial"/>
                  <w:color w:val="365F91"/>
                  <w:lang w:val="es-VE"/>
                </w:rPr>
                <w:t>Resmas de papel</w:t>
              </w:r>
              <w:r w:rsidR="008B2544">
                <w:rPr>
                  <w:rFonts w:ascii="Arial" w:hAnsi="Arial" w:cs="Arial"/>
                  <w:color w:val="365F91"/>
                  <w:lang w:val="es-VE"/>
                </w:rPr>
                <w:t xml:space="preserve"> (4)</w:t>
              </w:r>
            </w:ins>
          </w:p>
        </w:tc>
        <w:tc>
          <w:tcPr>
            <w:tcW w:w="4214" w:type="dxa"/>
            <w:tcBorders>
              <w:left w:val="nil"/>
            </w:tcBorders>
            <w:shd w:val="clear" w:color="auto" w:fill="FFFFFF" w:themeFill="background1"/>
          </w:tcPr>
          <w:p w14:paraId="42C1E875" w14:textId="77777777" w:rsidR="003B6C96" w:rsidRPr="003B6C96" w:rsidRDefault="008B2544" w:rsidP="000C551A">
            <w:pPr>
              <w:jc w:val="both"/>
              <w:rPr>
                <w:ins w:id="2150" w:author="Solsire Torres-Ignacio Cardenas" w:date="2012-01-19T01:29:00Z"/>
                <w:rFonts w:ascii="Arial" w:hAnsi="Arial" w:cs="Arial"/>
                <w:color w:val="365F91"/>
                <w:lang w:val="es-VE"/>
              </w:rPr>
            </w:pPr>
            <w:ins w:id="2151" w:author="Solsire Torres-Ignacio Cardenas" w:date="2012-01-19T01:29:00Z">
              <w:r>
                <w:rPr>
                  <w:rFonts w:ascii="Arial" w:hAnsi="Arial" w:cs="Arial"/>
                  <w:color w:val="365F91"/>
                  <w:lang w:val="es-VE"/>
                </w:rPr>
                <w:t>200</w:t>
              </w:r>
            </w:ins>
          </w:p>
        </w:tc>
      </w:tr>
      <w:tr w:rsidR="003B6C96" w:rsidRPr="000930E2" w14:paraId="678A9908" w14:textId="77777777" w:rsidTr="00CF251E">
        <w:trPr>
          <w:jc w:val="center"/>
          <w:ins w:id="2152" w:author="Solsire Torres-Ignacio Cardenas" w:date="2012-01-19T01:29:00Z"/>
        </w:trPr>
        <w:tc>
          <w:tcPr>
            <w:tcW w:w="3407" w:type="dxa"/>
            <w:tcBorders>
              <w:right w:val="nil"/>
            </w:tcBorders>
            <w:shd w:val="clear" w:color="auto" w:fill="C6D9F1" w:themeFill="text2" w:themeFillTint="33"/>
          </w:tcPr>
          <w:p w14:paraId="21DDA7A7" w14:textId="77777777" w:rsidR="003B6C96" w:rsidRPr="003B6C96" w:rsidRDefault="003B6C96" w:rsidP="00A07714">
            <w:pPr>
              <w:jc w:val="both"/>
              <w:rPr>
                <w:ins w:id="2153" w:author="Solsire Torres-Ignacio Cardenas" w:date="2012-01-19T01:29:00Z"/>
                <w:rFonts w:ascii="Arial" w:hAnsi="Arial" w:cs="Arial"/>
                <w:b/>
                <w:bCs/>
                <w:color w:val="365F91"/>
                <w:lang w:val="es-VE"/>
              </w:rPr>
            </w:pPr>
            <w:ins w:id="2154" w:author="Solsire Torres-Ignacio Cardenas" w:date="2012-01-19T01:29:00Z">
              <w:r w:rsidRPr="003B6C96">
                <w:rPr>
                  <w:rFonts w:ascii="Arial" w:hAnsi="Arial" w:cs="Arial"/>
                  <w:color w:val="365F91"/>
                  <w:lang w:val="es-VE"/>
                </w:rPr>
                <w:t xml:space="preserve">Cartuchos de </w:t>
              </w:r>
              <w:r>
                <w:rPr>
                  <w:rFonts w:ascii="Arial" w:hAnsi="Arial" w:cs="Arial"/>
                  <w:color w:val="365F91"/>
                  <w:lang w:val="es-VE"/>
                </w:rPr>
                <w:t>impresión</w:t>
              </w:r>
              <w:r w:rsidR="008B2544">
                <w:rPr>
                  <w:rFonts w:ascii="Arial" w:hAnsi="Arial" w:cs="Arial"/>
                  <w:color w:val="365F91"/>
                  <w:lang w:val="es-VE"/>
                </w:rPr>
                <w:t xml:space="preserve"> (</w:t>
              </w:r>
              <w:r w:rsidR="00A07714">
                <w:rPr>
                  <w:rFonts w:ascii="Arial" w:hAnsi="Arial" w:cs="Arial"/>
                  <w:color w:val="365F91"/>
                  <w:lang w:val="es-VE"/>
                </w:rPr>
                <w:t>3</w:t>
              </w:r>
              <w:r w:rsidR="008B2544">
                <w:rPr>
                  <w:rFonts w:ascii="Arial" w:hAnsi="Arial" w:cs="Arial"/>
                  <w:color w:val="365F91"/>
                  <w:lang w:val="es-VE"/>
                </w:rPr>
                <w:t>)</w:t>
              </w:r>
            </w:ins>
          </w:p>
        </w:tc>
        <w:tc>
          <w:tcPr>
            <w:tcW w:w="4214" w:type="dxa"/>
            <w:tcBorders>
              <w:left w:val="nil"/>
            </w:tcBorders>
            <w:shd w:val="clear" w:color="auto" w:fill="C6D9F1" w:themeFill="text2" w:themeFillTint="33"/>
          </w:tcPr>
          <w:p w14:paraId="4F75715B" w14:textId="77777777" w:rsidR="003B6C96" w:rsidRPr="003B6C96" w:rsidRDefault="00A07714" w:rsidP="000C551A">
            <w:pPr>
              <w:jc w:val="both"/>
              <w:rPr>
                <w:ins w:id="2155" w:author="Solsire Torres-Ignacio Cardenas" w:date="2012-01-19T01:29:00Z"/>
                <w:rFonts w:ascii="Arial" w:hAnsi="Arial" w:cs="Arial"/>
                <w:color w:val="365F91"/>
                <w:lang w:val="es-VE"/>
              </w:rPr>
            </w:pPr>
            <w:ins w:id="2156" w:author="Solsire Torres-Ignacio Cardenas" w:date="2012-01-19T01:29:00Z">
              <w:r>
                <w:rPr>
                  <w:rFonts w:ascii="Arial" w:hAnsi="Arial" w:cs="Arial"/>
                  <w:color w:val="365F91"/>
                  <w:lang w:val="es-VE"/>
                </w:rPr>
                <w:t>1020</w:t>
              </w:r>
            </w:ins>
          </w:p>
        </w:tc>
      </w:tr>
      <w:tr w:rsidR="003B6C96" w:rsidRPr="000930E2" w14:paraId="2266E60E" w14:textId="77777777" w:rsidTr="00CF251E">
        <w:trPr>
          <w:jc w:val="center"/>
          <w:ins w:id="2157" w:author="Solsire Torres-Ignacio Cardenas" w:date="2012-01-19T01:29:00Z"/>
        </w:trPr>
        <w:tc>
          <w:tcPr>
            <w:tcW w:w="3407" w:type="dxa"/>
            <w:tcBorders>
              <w:right w:val="nil"/>
            </w:tcBorders>
            <w:shd w:val="clear" w:color="auto" w:fill="FFFFFF" w:themeFill="background1"/>
          </w:tcPr>
          <w:p w14:paraId="4B1DB41A" w14:textId="77777777" w:rsidR="003B6C96" w:rsidRPr="003B6C96" w:rsidRDefault="003B6C96" w:rsidP="000C551A">
            <w:pPr>
              <w:jc w:val="both"/>
              <w:rPr>
                <w:ins w:id="2158" w:author="Solsire Torres-Ignacio Cardenas" w:date="2012-01-19T01:29:00Z"/>
                <w:rFonts w:ascii="Arial" w:hAnsi="Arial" w:cs="Arial"/>
                <w:b/>
                <w:bCs/>
                <w:color w:val="365F91"/>
                <w:lang w:val="es-VE"/>
              </w:rPr>
            </w:pPr>
            <w:ins w:id="2159" w:author="Solsire Torres-Ignacio Cardenas" w:date="2012-01-19T01:29:00Z">
              <w:r w:rsidRPr="003B6C96">
                <w:rPr>
                  <w:rFonts w:ascii="Arial" w:hAnsi="Arial" w:cs="Arial"/>
                  <w:color w:val="365F91"/>
                  <w:lang w:val="es-VE"/>
                </w:rPr>
                <w:t xml:space="preserve">Caja de </w:t>
              </w:r>
              <w:r w:rsidR="008B2544">
                <w:rPr>
                  <w:rFonts w:ascii="Arial" w:hAnsi="Arial" w:cs="Arial"/>
                  <w:color w:val="365F91"/>
                  <w:lang w:val="es-VE"/>
                </w:rPr>
                <w:t>lápices (5)</w:t>
              </w:r>
            </w:ins>
          </w:p>
        </w:tc>
        <w:tc>
          <w:tcPr>
            <w:tcW w:w="4214" w:type="dxa"/>
            <w:tcBorders>
              <w:left w:val="nil"/>
            </w:tcBorders>
            <w:shd w:val="clear" w:color="auto" w:fill="FFFFFF" w:themeFill="background1"/>
          </w:tcPr>
          <w:p w14:paraId="4D932E60" w14:textId="77777777" w:rsidR="003B6C96" w:rsidRPr="003B6C96" w:rsidRDefault="00766B25" w:rsidP="000C551A">
            <w:pPr>
              <w:jc w:val="both"/>
              <w:rPr>
                <w:ins w:id="2160" w:author="Solsire Torres-Ignacio Cardenas" w:date="2012-01-19T01:29:00Z"/>
                <w:rFonts w:ascii="Arial" w:hAnsi="Arial" w:cs="Arial"/>
                <w:color w:val="365F91"/>
                <w:lang w:val="es-VE"/>
              </w:rPr>
            </w:pPr>
            <w:ins w:id="2161" w:author="Solsire Torres-Ignacio Cardenas" w:date="2012-01-19T01:29:00Z">
              <w:r>
                <w:rPr>
                  <w:rFonts w:ascii="Arial" w:hAnsi="Arial" w:cs="Arial"/>
                  <w:color w:val="365F91"/>
                  <w:lang w:val="es-VE"/>
                </w:rPr>
                <w:t>200</w:t>
              </w:r>
            </w:ins>
          </w:p>
        </w:tc>
      </w:tr>
      <w:tr w:rsidR="003B6C96" w:rsidRPr="000930E2" w14:paraId="6342FEE8" w14:textId="77777777" w:rsidTr="00CF251E">
        <w:trPr>
          <w:jc w:val="center"/>
          <w:ins w:id="2162" w:author="Solsire Torres-Ignacio Cardenas" w:date="2012-01-19T01:29:00Z"/>
        </w:trPr>
        <w:tc>
          <w:tcPr>
            <w:tcW w:w="3407" w:type="dxa"/>
            <w:tcBorders>
              <w:right w:val="nil"/>
            </w:tcBorders>
            <w:shd w:val="clear" w:color="auto" w:fill="C6D9F1" w:themeFill="text2" w:themeFillTint="33"/>
          </w:tcPr>
          <w:p w14:paraId="60945E02" w14:textId="77777777" w:rsidR="003B6C96" w:rsidRPr="003B6C96" w:rsidRDefault="003B6C96" w:rsidP="000C551A">
            <w:pPr>
              <w:jc w:val="both"/>
              <w:rPr>
                <w:ins w:id="2163" w:author="Solsire Torres-Ignacio Cardenas" w:date="2012-01-19T01:29:00Z"/>
                <w:rFonts w:ascii="Arial" w:hAnsi="Arial" w:cs="Arial"/>
                <w:b/>
                <w:bCs/>
                <w:color w:val="365F91"/>
                <w:lang w:val="es-VE"/>
              </w:rPr>
            </w:pPr>
            <w:ins w:id="2164" w:author="Solsire Torres-Ignacio Cardenas" w:date="2012-01-19T01:29:00Z">
              <w:r w:rsidRPr="003B6C96">
                <w:rPr>
                  <w:rFonts w:ascii="Arial" w:hAnsi="Arial" w:cs="Arial"/>
                  <w:color w:val="365F91"/>
                  <w:lang w:val="es-VE"/>
                </w:rPr>
                <w:t xml:space="preserve">Caja de </w:t>
              </w:r>
              <w:r w:rsidR="008B2544">
                <w:rPr>
                  <w:rFonts w:ascii="Arial" w:hAnsi="Arial" w:cs="Arial"/>
                  <w:color w:val="365F91"/>
                  <w:lang w:val="es-VE"/>
                </w:rPr>
                <w:t>bolígrafos (5)</w:t>
              </w:r>
            </w:ins>
          </w:p>
        </w:tc>
        <w:tc>
          <w:tcPr>
            <w:tcW w:w="4214" w:type="dxa"/>
            <w:tcBorders>
              <w:left w:val="nil"/>
            </w:tcBorders>
            <w:shd w:val="clear" w:color="auto" w:fill="C6D9F1" w:themeFill="text2" w:themeFillTint="33"/>
          </w:tcPr>
          <w:p w14:paraId="36E75209" w14:textId="77777777" w:rsidR="003B6C96" w:rsidRPr="003B6C96" w:rsidRDefault="00A07714" w:rsidP="000C551A">
            <w:pPr>
              <w:jc w:val="both"/>
              <w:rPr>
                <w:ins w:id="2165" w:author="Solsire Torres-Ignacio Cardenas" w:date="2012-01-19T01:29:00Z"/>
                <w:rFonts w:ascii="Arial" w:hAnsi="Arial" w:cs="Arial"/>
                <w:color w:val="365F91"/>
                <w:lang w:val="es-VE"/>
              </w:rPr>
            </w:pPr>
            <w:ins w:id="2166" w:author="Solsire Torres-Ignacio Cardenas" w:date="2012-01-19T01:29:00Z">
              <w:r>
                <w:rPr>
                  <w:rFonts w:ascii="Arial" w:hAnsi="Arial" w:cs="Arial"/>
                  <w:color w:val="365F91"/>
                  <w:lang w:val="es-VE"/>
                </w:rPr>
                <w:t>200</w:t>
              </w:r>
            </w:ins>
          </w:p>
        </w:tc>
      </w:tr>
      <w:tr w:rsidR="00A07714" w:rsidRPr="000930E2" w14:paraId="59759203" w14:textId="77777777" w:rsidTr="00CF251E">
        <w:trPr>
          <w:jc w:val="center"/>
          <w:ins w:id="2167" w:author="Solsire Torres-Ignacio Cardenas" w:date="2012-01-19T01:29:00Z"/>
        </w:trPr>
        <w:tc>
          <w:tcPr>
            <w:tcW w:w="3407" w:type="dxa"/>
            <w:tcBorders>
              <w:right w:val="nil"/>
            </w:tcBorders>
            <w:shd w:val="clear" w:color="auto" w:fill="FFFFFF" w:themeFill="background1"/>
          </w:tcPr>
          <w:p w14:paraId="1C39E9BE" w14:textId="77777777" w:rsidR="00A07714" w:rsidRPr="003B6C96" w:rsidRDefault="00A07714" w:rsidP="003B6C96">
            <w:pPr>
              <w:jc w:val="both"/>
              <w:rPr>
                <w:ins w:id="2168" w:author="Solsire Torres-Ignacio Cardenas" w:date="2012-01-19T01:29:00Z"/>
                <w:rFonts w:ascii="Arial" w:hAnsi="Arial" w:cs="Arial"/>
                <w:color w:val="365F91"/>
                <w:lang w:val="es-VE"/>
              </w:rPr>
            </w:pPr>
            <w:ins w:id="2169" w:author="Solsire Torres-Ignacio Cardenas" w:date="2012-01-19T01:29:00Z">
              <w:r>
                <w:rPr>
                  <w:rFonts w:ascii="Arial" w:hAnsi="Arial" w:cs="Arial"/>
                  <w:color w:val="365F91"/>
                  <w:lang w:val="es-VE"/>
                </w:rPr>
                <w:t>Paquetes de carpetas (4)</w:t>
              </w:r>
            </w:ins>
          </w:p>
        </w:tc>
        <w:tc>
          <w:tcPr>
            <w:tcW w:w="4214" w:type="dxa"/>
            <w:tcBorders>
              <w:left w:val="nil"/>
            </w:tcBorders>
            <w:shd w:val="clear" w:color="auto" w:fill="FFFFFF" w:themeFill="background1"/>
          </w:tcPr>
          <w:p w14:paraId="74C8E13B" w14:textId="77777777" w:rsidR="00A07714" w:rsidRPr="003B6C96" w:rsidRDefault="00A07714" w:rsidP="000C551A">
            <w:pPr>
              <w:jc w:val="both"/>
              <w:rPr>
                <w:ins w:id="2170" w:author="Solsire Torres-Ignacio Cardenas" w:date="2012-01-19T01:29:00Z"/>
                <w:rFonts w:ascii="Arial" w:hAnsi="Arial" w:cs="Arial"/>
                <w:color w:val="365F91"/>
                <w:lang w:val="es-VE"/>
              </w:rPr>
            </w:pPr>
            <w:ins w:id="2171" w:author="Solsire Torres-Ignacio Cardenas" w:date="2012-01-19T01:29:00Z">
              <w:r>
                <w:rPr>
                  <w:rFonts w:ascii="Arial" w:hAnsi="Arial" w:cs="Arial"/>
                  <w:color w:val="365F91"/>
                  <w:lang w:val="es-VE"/>
                </w:rPr>
                <w:t>200</w:t>
              </w:r>
            </w:ins>
          </w:p>
        </w:tc>
      </w:tr>
      <w:tr w:rsidR="003B6C96" w:rsidRPr="000930E2" w14:paraId="248283B0" w14:textId="77777777" w:rsidTr="000C551A">
        <w:trPr>
          <w:jc w:val="center"/>
          <w:ins w:id="2172" w:author="Solsire Torres-Ignacio Cardenas" w:date="2012-01-19T01:29:00Z"/>
        </w:trPr>
        <w:tc>
          <w:tcPr>
            <w:tcW w:w="3407" w:type="dxa"/>
            <w:tcBorders>
              <w:right w:val="nil"/>
            </w:tcBorders>
            <w:shd w:val="clear" w:color="auto" w:fill="D3DFEE"/>
          </w:tcPr>
          <w:p w14:paraId="0E6F676B" w14:textId="77777777" w:rsidR="003B6C96" w:rsidRPr="003B6C96" w:rsidRDefault="00620AD0" w:rsidP="003B6C96">
            <w:pPr>
              <w:jc w:val="both"/>
              <w:rPr>
                <w:ins w:id="2173" w:author="Solsire Torres-Ignacio Cardenas" w:date="2012-01-19T01:29:00Z"/>
                <w:rFonts w:ascii="Arial" w:hAnsi="Arial" w:cs="Arial"/>
                <w:b/>
                <w:bCs/>
                <w:color w:val="365F91"/>
                <w:lang w:val="es-VE"/>
              </w:rPr>
            </w:pPr>
            <w:ins w:id="2174" w:author="Solsire Torres-Ignacio Cardenas" w:date="2012-01-19T01:29:00Z">
              <w:r>
                <w:rPr>
                  <w:rFonts w:ascii="Arial" w:hAnsi="Arial" w:cs="Arial"/>
                  <w:color w:val="365F91"/>
                  <w:lang w:val="es-VE"/>
                </w:rPr>
                <w:t>Paquete de Grapas (4)</w:t>
              </w:r>
            </w:ins>
          </w:p>
        </w:tc>
        <w:tc>
          <w:tcPr>
            <w:tcW w:w="4214" w:type="dxa"/>
            <w:tcBorders>
              <w:left w:val="nil"/>
            </w:tcBorders>
            <w:shd w:val="clear" w:color="auto" w:fill="D3DFEE"/>
          </w:tcPr>
          <w:p w14:paraId="62DF1DAE" w14:textId="77777777" w:rsidR="003B6C96" w:rsidRPr="003B6C96" w:rsidRDefault="00620AD0" w:rsidP="000C551A">
            <w:pPr>
              <w:jc w:val="both"/>
              <w:rPr>
                <w:ins w:id="2175" w:author="Solsire Torres-Ignacio Cardenas" w:date="2012-01-19T01:29:00Z"/>
                <w:rFonts w:ascii="Arial" w:hAnsi="Arial" w:cs="Arial"/>
                <w:color w:val="365F91"/>
                <w:lang w:val="es-VE"/>
              </w:rPr>
            </w:pPr>
            <w:ins w:id="2176" w:author="Solsire Torres-Ignacio Cardenas" w:date="2012-01-19T01:29:00Z">
              <w:r>
                <w:rPr>
                  <w:rFonts w:ascii="Arial" w:hAnsi="Arial" w:cs="Arial"/>
                  <w:color w:val="365F91"/>
                  <w:lang w:val="es-VE"/>
                </w:rPr>
                <w:t>100</w:t>
              </w:r>
            </w:ins>
          </w:p>
        </w:tc>
      </w:tr>
      <w:tr w:rsidR="003B6C96" w:rsidRPr="000930E2" w14:paraId="39EBB6C2" w14:textId="77777777" w:rsidTr="00CF251E">
        <w:trPr>
          <w:jc w:val="center"/>
          <w:ins w:id="2177" w:author="Solsire Torres-Ignacio Cardenas" w:date="2012-01-19T01:29:00Z"/>
        </w:trPr>
        <w:tc>
          <w:tcPr>
            <w:tcW w:w="3407" w:type="dxa"/>
            <w:tcBorders>
              <w:right w:val="nil"/>
            </w:tcBorders>
            <w:shd w:val="clear" w:color="auto" w:fill="FFFFFF" w:themeFill="background1"/>
          </w:tcPr>
          <w:p w14:paraId="3E02CADC" w14:textId="77777777" w:rsidR="003B6C96" w:rsidRPr="003B6C96" w:rsidRDefault="00230B56" w:rsidP="003B6C96">
            <w:pPr>
              <w:jc w:val="both"/>
              <w:rPr>
                <w:ins w:id="2178" w:author="Solsire Torres-Ignacio Cardenas" w:date="2012-01-19T01:29:00Z"/>
                <w:rFonts w:ascii="Arial" w:hAnsi="Arial" w:cs="Arial"/>
                <w:color w:val="365F91"/>
                <w:lang w:val="es-VE"/>
              </w:rPr>
            </w:pPr>
            <w:ins w:id="2179" w:author="Solsire Torres-Ignacio Cardenas" w:date="2012-01-19T01:29:00Z">
              <w:r>
                <w:rPr>
                  <w:rFonts w:ascii="Arial" w:hAnsi="Arial" w:cs="Arial"/>
                  <w:color w:val="365F91"/>
                  <w:lang w:val="es-VE"/>
                </w:rPr>
                <w:t>Consumibles</w:t>
              </w:r>
            </w:ins>
          </w:p>
        </w:tc>
        <w:tc>
          <w:tcPr>
            <w:tcW w:w="4214" w:type="dxa"/>
            <w:tcBorders>
              <w:left w:val="nil"/>
            </w:tcBorders>
            <w:shd w:val="clear" w:color="auto" w:fill="FFFFFF" w:themeFill="background1"/>
          </w:tcPr>
          <w:p w14:paraId="0C2D1E2F" w14:textId="77777777" w:rsidR="003B6C96" w:rsidRPr="003B6C96" w:rsidRDefault="001915E8" w:rsidP="000C551A">
            <w:pPr>
              <w:jc w:val="both"/>
              <w:rPr>
                <w:ins w:id="2180" w:author="Solsire Torres-Ignacio Cardenas" w:date="2012-01-19T01:29:00Z"/>
                <w:rFonts w:ascii="Arial" w:hAnsi="Arial" w:cs="Arial"/>
                <w:color w:val="365F91"/>
                <w:lang w:val="es-VE"/>
              </w:rPr>
            </w:pPr>
            <w:ins w:id="2181" w:author="Solsire Torres-Ignacio Cardenas" w:date="2012-01-19T01:29:00Z">
              <w:r>
                <w:rPr>
                  <w:rFonts w:ascii="Arial" w:hAnsi="Arial" w:cs="Arial"/>
                  <w:color w:val="365F91"/>
                  <w:lang w:val="es-VE"/>
                </w:rPr>
                <w:t>350</w:t>
              </w:r>
            </w:ins>
          </w:p>
        </w:tc>
      </w:tr>
      <w:tr w:rsidR="00A07714" w:rsidRPr="000930E2" w14:paraId="6DFCBBA0" w14:textId="77777777" w:rsidTr="000C551A">
        <w:trPr>
          <w:jc w:val="center"/>
          <w:ins w:id="2182" w:author="Solsire Torres-Ignacio Cardenas" w:date="2012-01-19T01:29:00Z"/>
        </w:trPr>
        <w:tc>
          <w:tcPr>
            <w:tcW w:w="3407" w:type="dxa"/>
            <w:tcBorders>
              <w:right w:val="nil"/>
            </w:tcBorders>
            <w:shd w:val="clear" w:color="auto" w:fill="D3DFEE"/>
          </w:tcPr>
          <w:p w14:paraId="22CF0778" w14:textId="77777777" w:rsidR="00A07714" w:rsidRPr="003B6C96" w:rsidRDefault="00230B56" w:rsidP="003B6C96">
            <w:pPr>
              <w:jc w:val="both"/>
              <w:rPr>
                <w:ins w:id="2183" w:author="Solsire Torres-Ignacio Cardenas" w:date="2012-01-19T01:29:00Z"/>
                <w:rFonts w:ascii="Arial" w:hAnsi="Arial" w:cs="Arial"/>
                <w:color w:val="365F91"/>
                <w:lang w:val="es-VE"/>
              </w:rPr>
            </w:pPr>
            <w:ins w:id="2184" w:author="Solsire Torres-Ignacio Cardenas" w:date="2012-01-19T01:29:00Z">
              <w:r>
                <w:rPr>
                  <w:rFonts w:ascii="Arial" w:hAnsi="Arial" w:cs="Arial"/>
                  <w:color w:val="365F91"/>
                  <w:lang w:val="es-VE"/>
                </w:rPr>
                <w:t>Cinta adhesiva (4)</w:t>
              </w:r>
            </w:ins>
          </w:p>
        </w:tc>
        <w:tc>
          <w:tcPr>
            <w:tcW w:w="4214" w:type="dxa"/>
            <w:tcBorders>
              <w:left w:val="nil"/>
            </w:tcBorders>
            <w:shd w:val="clear" w:color="auto" w:fill="D3DFEE"/>
          </w:tcPr>
          <w:p w14:paraId="7B5E5C02" w14:textId="77777777" w:rsidR="00A07714" w:rsidRPr="003B6C96" w:rsidRDefault="00230B56" w:rsidP="000C551A">
            <w:pPr>
              <w:jc w:val="both"/>
              <w:rPr>
                <w:ins w:id="2185" w:author="Solsire Torres-Ignacio Cardenas" w:date="2012-01-19T01:29:00Z"/>
                <w:rFonts w:ascii="Arial" w:hAnsi="Arial" w:cs="Arial"/>
                <w:color w:val="365F91"/>
                <w:lang w:val="es-VE"/>
              </w:rPr>
            </w:pPr>
            <w:ins w:id="2186" w:author="Solsire Torres-Ignacio Cardenas" w:date="2012-01-19T01:29:00Z">
              <w:r>
                <w:rPr>
                  <w:rFonts w:ascii="Arial" w:hAnsi="Arial" w:cs="Arial"/>
                  <w:color w:val="365F91"/>
                  <w:lang w:val="es-VE"/>
                </w:rPr>
                <w:t>70</w:t>
              </w:r>
            </w:ins>
          </w:p>
        </w:tc>
      </w:tr>
      <w:tr w:rsidR="00230B56" w:rsidRPr="000930E2" w14:paraId="65C5594F" w14:textId="77777777" w:rsidTr="00CF251E">
        <w:trPr>
          <w:jc w:val="center"/>
          <w:ins w:id="2187" w:author="Solsire Torres-Ignacio Cardenas" w:date="2012-01-19T01:29:00Z"/>
        </w:trPr>
        <w:tc>
          <w:tcPr>
            <w:tcW w:w="3407" w:type="dxa"/>
            <w:tcBorders>
              <w:right w:val="nil"/>
            </w:tcBorders>
            <w:shd w:val="clear" w:color="auto" w:fill="FFFFFF" w:themeFill="background1"/>
          </w:tcPr>
          <w:p w14:paraId="13B6CF8E" w14:textId="77777777" w:rsidR="00230B56" w:rsidRDefault="00230B56" w:rsidP="003B6C96">
            <w:pPr>
              <w:jc w:val="both"/>
              <w:rPr>
                <w:ins w:id="2188" w:author="Solsire Torres-Ignacio Cardenas" w:date="2012-01-19T01:29:00Z"/>
                <w:rFonts w:ascii="Arial" w:hAnsi="Arial" w:cs="Arial"/>
                <w:color w:val="365F91"/>
                <w:lang w:val="es-VE"/>
              </w:rPr>
            </w:pPr>
            <w:ins w:id="2189" w:author="Solsire Torres-Ignacio Cardenas" w:date="2012-01-19T01:29:00Z">
              <w:r>
                <w:rPr>
                  <w:rFonts w:ascii="Arial" w:hAnsi="Arial" w:cs="Arial"/>
                  <w:color w:val="365F91"/>
                  <w:lang w:val="es-VE"/>
                </w:rPr>
                <w:t>Clips (4)</w:t>
              </w:r>
            </w:ins>
          </w:p>
        </w:tc>
        <w:tc>
          <w:tcPr>
            <w:tcW w:w="4214" w:type="dxa"/>
            <w:tcBorders>
              <w:left w:val="nil"/>
            </w:tcBorders>
            <w:shd w:val="clear" w:color="auto" w:fill="FFFFFF" w:themeFill="background1"/>
          </w:tcPr>
          <w:p w14:paraId="674539C0" w14:textId="77777777" w:rsidR="00230B56" w:rsidRDefault="00230B56" w:rsidP="000C551A">
            <w:pPr>
              <w:jc w:val="both"/>
              <w:rPr>
                <w:ins w:id="2190" w:author="Solsire Torres-Ignacio Cardenas" w:date="2012-01-19T01:29:00Z"/>
                <w:rFonts w:ascii="Arial" w:hAnsi="Arial" w:cs="Arial"/>
                <w:color w:val="365F91"/>
                <w:lang w:val="es-VE"/>
              </w:rPr>
            </w:pPr>
            <w:ins w:id="2191" w:author="Solsire Torres-Ignacio Cardenas" w:date="2012-01-19T01:29:00Z">
              <w:r>
                <w:rPr>
                  <w:rFonts w:ascii="Arial" w:hAnsi="Arial" w:cs="Arial"/>
                  <w:color w:val="365F91"/>
                  <w:lang w:val="es-VE"/>
                </w:rPr>
                <w:t>2</w:t>
              </w:r>
              <w:r w:rsidR="001C7B88">
                <w:rPr>
                  <w:rFonts w:ascii="Arial" w:hAnsi="Arial" w:cs="Arial"/>
                  <w:color w:val="365F91"/>
                  <w:lang w:val="es-VE"/>
                </w:rPr>
                <w:t>8</w:t>
              </w:r>
            </w:ins>
          </w:p>
        </w:tc>
      </w:tr>
      <w:tr w:rsidR="00230B56" w:rsidRPr="000930E2" w14:paraId="195A9754" w14:textId="77777777" w:rsidTr="000C551A">
        <w:trPr>
          <w:jc w:val="center"/>
          <w:ins w:id="2192" w:author="Solsire Torres-Ignacio Cardenas" w:date="2012-01-19T01:29:00Z"/>
        </w:trPr>
        <w:tc>
          <w:tcPr>
            <w:tcW w:w="3407" w:type="dxa"/>
            <w:tcBorders>
              <w:right w:val="nil"/>
            </w:tcBorders>
            <w:shd w:val="clear" w:color="auto" w:fill="D3DFEE"/>
          </w:tcPr>
          <w:p w14:paraId="5F000E61" w14:textId="77777777" w:rsidR="00230B56" w:rsidRDefault="001915E8" w:rsidP="003B6C96">
            <w:pPr>
              <w:jc w:val="both"/>
              <w:rPr>
                <w:ins w:id="2193" w:author="Solsire Torres-Ignacio Cardenas" w:date="2012-01-19T01:29:00Z"/>
                <w:rFonts w:ascii="Arial" w:hAnsi="Arial" w:cs="Arial"/>
                <w:color w:val="365F91"/>
                <w:lang w:val="es-VE"/>
              </w:rPr>
            </w:pPr>
            <w:ins w:id="2194" w:author="Solsire Torres-Ignacio Cardenas" w:date="2012-01-19T01:29:00Z">
              <w:r>
                <w:rPr>
                  <w:rFonts w:ascii="Arial" w:hAnsi="Arial" w:cs="Arial"/>
                  <w:color w:val="365F91"/>
                  <w:lang w:val="es-VE"/>
                </w:rPr>
                <w:t>Corrector liquido (4)</w:t>
              </w:r>
            </w:ins>
          </w:p>
        </w:tc>
        <w:tc>
          <w:tcPr>
            <w:tcW w:w="4214" w:type="dxa"/>
            <w:tcBorders>
              <w:left w:val="nil"/>
            </w:tcBorders>
            <w:shd w:val="clear" w:color="auto" w:fill="D3DFEE"/>
          </w:tcPr>
          <w:p w14:paraId="2034818C" w14:textId="77777777" w:rsidR="00230B56" w:rsidRDefault="00D76A1E" w:rsidP="000C551A">
            <w:pPr>
              <w:jc w:val="both"/>
              <w:rPr>
                <w:ins w:id="2195" w:author="Solsire Torres-Ignacio Cardenas" w:date="2012-01-19T01:29:00Z"/>
                <w:rFonts w:ascii="Arial" w:hAnsi="Arial" w:cs="Arial"/>
                <w:color w:val="365F91"/>
                <w:lang w:val="es-VE"/>
              </w:rPr>
            </w:pPr>
            <w:ins w:id="2196" w:author="Solsire Torres-Ignacio Cardenas" w:date="2012-01-19T01:29:00Z">
              <w:r>
                <w:rPr>
                  <w:rFonts w:ascii="Arial" w:hAnsi="Arial" w:cs="Arial"/>
                  <w:color w:val="365F91"/>
                  <w:lang w:val="es-VE"/>
                </w:rPr>
                <w:t>120</w:t>
              </w:r>
            </w:ins>
          </w:p>
        </w:tc>
      </w:tr>
      <w:tr w:rsidR="001915E8" w:rsidRPr="000930E2" w14:paraId="016144BA" w14:textId="77777777" w:rsidTr="00CF251E">
        <w:trPr>
          <w:jc w:val="center"/>
          <w:ins w:id="2197" w:author="Solsire Torres-Ignacio Cardenas" w:date="2012-01-19T01:29:00Z"/>
        </w:trPr>
        <w:tc>
          <w:tcPr>
            <w:tcW w:w="3407" w:type="dxa"/>
            <w:tcBorders>
              <w:right w:val="nil"/>
            </w:tcBorders>
            <w:shd w:val="clear" w:color="auto" w:fill="FFFFFF" w:themeFill="background1"/>
          </w:tcPr>
          <w:p w14:paraId="436C1F39" w14:textId="77777777" w:rsidR="001915E8" w:rsidRDefault="001915E8" w:rsidP="003B6C96">
            <w:pPr>
              <w:jc w:val="both"/>
              <w:rPr>
                <w:ins w:id="2198" w:author="Solsire Torres-Ignacio Cardenas" w:date="2012-01-19T01:29:00Z"/>
                <w:rFonts w:ascii="Arial" w:hAnsi="Arial" w:cs="Arial"/>
                <w:color w:val="365F91"/>
                <w:lang w:val="es-VE"/>
              </w:rPr>
            </w:pPr>
            <w:ins w:id="2199" w:author="Solsire Torres-Ignacio Cardenas" w:date="2012-01-19T01:29:00Z">
              <w:r>
                <w:rPr>
                  <w:rFonts w:ascii="Arial" w:hAnsi="Arial" w:cs="Arial"/>
                  <w:color w:val="365F91"/>
                  <w:lang w:val="es-VE"/>
                </w:rPr>
                <w:t>Post-It (2)</w:t>
              </w:r>
            </w:ins>
          </w:p>
        </w:tc>
        <w:tc>
          <w:tcPr>
            <w:tcW w:w="4214" w:type="dxa"/>
            <w:tcBorders>
              <w:left w:val="nil"/>
            </w:tcBorders>
            <w:shd w:val="clear" w:color="auto" w:fill="FFFFFF" w:themeFill="background1"/>
          </w:tcPr>
          <w:p w14:paraId="25F69FE8" w14:textId="77777777" w:rsidR="001915E8" w:rsidRDefault="001915E8" w:rsidP="000C551A">
            <w:pPr>
              <w:jc w:val="both"/>
              <w:rPr>
                <w:ins w:id="2200" w:author="Solsire Torres-Ignacio Cardenas" w:date="2012-01-19T01:29:00Z"/>
                <w:rFonts w:ascii="Arial" w:hAnsi="Arial" w:cs="Arial"/>
                <w:color w:val="365F91"/>
                <w:lang w:val="es-VE"/>
              </w:rPr>
            </w:pPr>
            <w:ins w:id="2201" w:author="Solsire Torres-Ignacio Cardenas" w:date="2012-01-19T01:29:00Z">
              <w:r>
                <w:rPr>
                  <w:rFonts w:ascii="Arial" w:hAnsi="Arial" w:cs="Arial"/>
                  <w:color w:val="365F91"/>
                  <w:lang w:val="es-VE"/>
                </w:rPr>
                <w:t>140</w:t>
              </w:r>
            </w:ins>
          </w:p>
        </w:tc>
      </w:tr>
      <w:tr w:rsidR="001915E8" w:rsidRPr="000930E2" w14:paraId="0F86A7DD" w14:textId="77777777" w:rsidTr="000C551A">
        <w:trPr>
          <w:jc w:val="center"/>
          <w:ins w:id="2202" w:author="Solsire Torres-Ignacio Cardenas" w:date="2012-01-19T01:29:00Z"/>
        </w:trPr>
        <w:tc>
          <w:tcPr>
            <w:tcW w:w="3407" w:type="dxa"/>
            <w:tcBorders>
              <w:right w:val="nil"/>
            </w:tcBorders>
            <w:shd w:val="clear" w:color="auto" w:fill="D3DFEE"/>
          </w:tcPr>
          <w:p w14:paraId="0B9644F4" w14:textId="77777777" w:rsidR="001915E8" w:rsidRDefault="001915E8" w:rsidP="003B6C96">
            <w:pPr>
              <w:jc w:val="both"/>
              <w:rPr>
                <w:ins w:id="2203" w:author="Solsire Torres-Ignacio Cardenas" w:date="2012-01-19T01:29:00Z"/>
                <w:rFonts w:ascii="Arial" w:hAnsi="Arial" w:cs="Arial"/>
                <w:color w:val="365F91"/>
                <w:lang w:val="es-VE"/>
              </w:rPr>
            </w:pPr>
            <w:ins w:id="2204" w:author="Solsire Torres-Ignacio Cardenas" w:date="2012-01-19T01:29:00Z">
              <w:r>
                <w:rPr>
                  <w:rFonts w:ascii="Arial" w:hAnsi="Arial" w:cs="Arial"/>
                  <w:color w:val="365F91"/>
                  <w:lang w:val="es-VE"/>
                </w:rPr>
                <w:t xml:space="preserve">Artículos de baño </w:t>
              </w:r>
            </w:ins>
          </w:p>
        </w:tc>
        <w:tc>
          <w:tcPr>
            <w:tcW w:w="4214" w:type="dxa"/>
            <w:tcBorders>
              <w:left w:val="nil"/>
            </w:tcBorders>
            <w:shd w:val="clear" w:color="auto" w:fill="D3DFEE"/>
          </w:tcPr>
          <w:p w14:paraId="1EDFECA8" w14:textId="77777777" w:rsidR="001915E8" w:rsidRDefault="00357C0F" w:rsidP="000C551A">
            <w:pPr>
              <w:jc w:val="both"/>
              <w:rPr>
                <w:ins w:id="2205" w:author="Solsire Torres-Ignacio Cardenas" w:date="2012-01-19T01:29:00Z"/>
                <w:rFonts w:ascii="Arial" w:hAnsi="Arial" w:cs="Arial"/>
                <w:color w:val="365F91"/>
                <w:lang w:val="es-VE"/>
              </w:rPr>
            </w:pPr>
            <w:ins w:id="2206" w:author="Solsire Torres-Ignacio Cardenas" w:date="2012-01-19T01:29:00Z">
              <w:r>
                <w:rPr>
                  <w:rFonts w:ascii="Arial" w:hAnsi="Arial" w:cs="Arial"/>
                  <w:color w:val="365F91"/>
                  <w:lang w:val="es-VE"/>
                </w:rPr>
                <w:t>300</w:t>
              </w:r>
            </w:ins>
          </w:p>
        </w:tc>
      </w:tr>
      <w:tr w:rsidR="00CF251E" w:rsidRPr="000930E2" w14:paraId="18E350E6" w14:textId="77777777" w:rsidTr="00CF251E">
        <w:trPr>
          <w:jc w:val="center"/>
          <w:ins w:id="2207" w:author="Solsire Torres-Ignacio Cardenas" w:date="2012-01-19T01:29:00Z"/>
        </w:trPr>
        <w:tc>
          <w:tcPr>
            <w:tcW w:w="3407" w:type="dxa"/>
            <w:tcBorders>
              <w:right w:val="nil"/>
            </w:tcBorders>
            <w:shd w:val="clear" w:color="auto" w:fill="FFFFFF" w:themeFill="background1"/>
          </w:tcPr>
          <w:p w14:paraId="3BE2754E" w14:textId="77777777" w:rsidR="00CF251E" w:rsidRDefault="00CF251E" w:rsidP="003B6C96">
            <w:pPr>
              <w:jc w:val="both"/>
              <w:rPr>
                <w:ins w:id="2208" w:author="Solsire Torres-Ignacio Cardenas" w:date="2012-01-19T01:29:00Z"/>
                <w:rFonts w:ascii="Arial" w:hAnsi="Arial" w:cs="Arial"/>
                <w:color w:val="365F91"/>
                <w:lang w:val="es-VE"/>
              </w:rPr>
            </w:pPr>
            <w:ins w:id="2209" w:author="Solsire Torres-Ignacio Cardenas" w:date="2012-01-19T01:29:00Z">
              <w:r>
                <w:rPr>
                  <w:rFonts w:ascii="Arial" w:hAnsi="Arial" w:cs="Arial"/>
                  <w:color w:val="365F91"/>
                  <w:lang w:val="es-VE"/>
                </w:rPr>
                <w:t>Total</w:t>
              </w:r>
            </w:ins>
          </w:p>
        </w:tc>
        <w:tc>
          <w:tcPr>
            <w:tcW w:w="4214" w:type="dxa"/>
            <w:tcBorders>
              <w:left w:val="nil"/>
            </w:tcBorders>
            <w:shd w:val="clear" w:color="auto" w:fill="FFFFFF" w:themeFill="background1"/>
          </w:tcPr>
          <w:p w14:paraId="79BB1360" w14:textId="77777777" w:rsidR="00CF251E" w:rsidRDefault="00CF251E" w:rsidP="000C551A">
            <w:pPr>
              <w:jc w:val="both"/>
              <w:rPr>
                <w:ins w:id="2210" w:author="Solsire Torres-Ignacio Cardenas" w:date="2012-01-19T01:29:00Z"/>
                <w:rFonts w:ascii="Arial" w:hAnsi="Arial" w:cs="Arial"/>
                <w:color w:val="365F91"/>
                <w:lang w:val="es-VE"/>
              </w:rPr>
            </w:pPr>
            <w:ins w:id="2211" w:author="Solsire Torres-Ignacio Cardenas" w:date="2012-01-19T01:29:00Z">
              <w:r>
                <w:rPr>
                  <w:rFonts w:ascii="Arial" w:hAnsi="Arial" w:cs="Arial"/>
                  <w:color w:val="365F91"/>
                  <w:lang w:val="es-VE"/>
                </w:rPr>
                <w:t>2928</w:t>
              </w:r>
            </w:ins>
          </w:p>
        </w:tc>
      </w:tr>
    </w:tbl>
    <w:p w14:paraId="63A34751" w14:textId="77777777" w:rsidR="003B6C96" w:rsidRPr="00A41521" w:rsidRDefault="003B6C96" w:rsidP="00A41521">
      <w:pPr>
        <w:ind w:firstLine="708"/>
        <w:rPr>
          <w:ins w:id="2212" w:author="Solsire Torres-Ignacio Cardenas" w:date="2012-01-19T01:29:00Z"/>
          <w:lang w:val="es-ES_tradnl"/>
        </w:rPr>
      </w:pPr>
    </w:p>
    <w:p w14:paraId="09F3DE5F" w14:textId="77777777" w:rsidR="00A41521" w:rsidRDefault="00A41521" w:rsidP="00930C6B">
      <w:pPr>
        <w:rPr>
          <w:ins w:id="2213" w:author="Solsire Torres-Ignacio Cardenas" w:date="2012-01-19T01:29:00Z"/>
          <w:rFonts w:ascii="Arial" w:hAnsi="Arial" w:cs="Arial"/>
          <w:b/>
          <w:sz w:val="28"/>
          <w:szCs w:val="28"/>
          <w:lang w:val="es-ES_tradnl"/>
        </w:rPr>
      </w:pPr>
      <w:ins w:id="2214" w:author="Solsire Torres-Ignacio Cardenas" w:date="2012-01-19T01:29:00Z">
        <w:r>
          <w:rPr>
            <w:rFonts w:ascii="Arial" w:hAnsi="Arial" w:cs="Arial"/>
            <w:b/>
            <w:sz w:val="28"/>
            <w:szCs w:val="28"/>
            <w:lang w:val="es-ES_tradnl"/>
          </w:rPr>
          <w:br w:type="page"/>
        </w:r>
      </w:ins>
    </w:p>
    <w:p w14:paraId="6BA6A439" w14:textId="77777777" w:rsidR="00D526E0" w:rsidRDefault="00190D90" w:rsidP="001F1B2E">
      <w:pPr>
        <w:pStyle w:val="Heading1"/>
        <w:rPr>
          <w:ins w:id="2215" w:author="Solsire Torres-Ignacio Cardenas" w:date="2012-01-19T01:29:00Z"/>
          <w:lang w:val="es-ES_tradnl"/>
        </w:rPr>
      </w:pPr>
      <w:bookmarkStart w:id="2216" w:name="_Toc188551271"/>
      <w:ins w:id="2217" w:author="Solsire Torres-Ignacio Cardenas" w:date="2012-01-19T01:29:00Z">
        <w:r w:rsidRPr="0023532E">
          <w:rPr>
            <w:highlight w:val="yellow"/>
            <w:lang w:val="es-ES_tradnl"/>
          </w:rPr>
          <w:lastRenderedPageBreak/>
          <w:t>Veredictos</w:t>
        </w:r>
        <w:bookmarkEnd w:id="2216"/>
      </w:ins>
    </w:p>
    <w:p w14:paraId="72F70402" w14:textId="77777777" w:rsidR="001F1B2E" w:rsidRDefault="001F1B2E" w:rsidP="001F1B2E">
      <w:pPr>
        <w:rPr>
          <w:ins w:id="2218" w:author="Solsire Torres-Ignacio Cardenas" w:date="2012-01-19T01:29:00Z"/>
          <w:lang w:val="es-ES_tradnl"/>
        </w:rPr>
      </w:pPr>
    </w:p>
    <w:p w14:paraId="0961B0BF" w14:textId="77777777" w:rsidR="001F1B2E" w:rsidRDefault="001F1B2E" w:rsidP="003C0EA3">
      <w:pPr>
        <w:ind w:left="360"/>
        <w:jc w:val="both"/>
        <w:rPr>
          <w:ins w:id="2219" w:author="Solsire Torres-Ignacio Cardenas" w:date="2012-01-19T01:29:00Z"/>
          <w:rFonts w:ascii="Arial" w:hAnsi="Arial" w:cs="Arial"/>
          <w:sz w:val="28"/>
          <w:szCs w:val="28"/>
        </w:rPr>
      </w:pPr>
      <w:ins w:id="2220" w:author="Solsire Torres-Ignacio Cardenas" w:date="2012-01-19T01:29:00Z">
        <w:r>
          <w:rPr>
            <w:rFonts w:ascii="Arial" w:hAnsi="Arial" w:cs="Arial"/>
            <w:sz w:val="28"/>
            <w:szCs w:val="28"/>
            <w:lang w:val="es-ES_tradnl"/>
          </w:rPr>
          <w:tab/>
        </w:r>
        <w:r>
          <w:rPr>
            <w:rFonts w:ascii="Arial" w:hAnsi="Arial" w:cs="Arial"/>
            <w:sz w:val="28"/>
            <w:szCs w:val="28"/>
          </w:rPr>
          <w:t>Guiado por los lineamientos del PMI, el análisis requerido para la realización del presente documento permite optimizar la estimación de las dimensiones que abarca el proyecto, llegando a estimar con más precisión la realidad sobre el tiempo, costos, riesgos y demás aspectos importantes a tener en cuenta para la ejecución del proyecto.</w:t>
        </w:r>
      </w:ins>
    </w:p>
    <w:p w14:paraId="03C65825" w14:textId="77777777" w:rsidR="001F1B2E" w:rsidRPr="000C487D" w:rsidRDefault="001F1B2E" w:rsidP="006C7318">
      <w:pPr>
        <w:ind w:left="360"/>
        <w:jc w:val="both"/>
        <w:rPr>
          <w:ins w:id="2221" w:author="Solsire Torres-Ignacio Cardenas" w:date="2012-01-19T01:29:00Z"/>
          <w:rFonts w:ascii="Arial" w:hAnsi="Arial" w:cs="Arial"/>
          <w:sz w:val="28"/>
          <w:szCs w:val="28"/>
        </w:rPr>
      </w:pPr>
      <w:ins w:id="2222" w:author="Solsire Torres-Ignacio Cardenas" w:date="2012-01-19T01:29:00Z">
        <w:r>
          <w:rPr>
            <w:rFonts w:ascii="Arial" w:hAnsi="Arial" w:cs="Arial"/>
            <w:sz w:val="28"/>
            <w:szCs w:val="28"/>
          </w:rPr>
          <w:tab/>
        </w:r>
        <w:r w:rsidR="000C487D">
          <w:rPr>
            <w:rFonts w:ascii="Arial" w:hAnsi="Arial" w:cs="Arial"/>
            <w:sz w:val="28"/>
            <w:szCs w:val="28"/>
          </w:rPr>
          <w:t xml:space="preserve">Gracias a la asignación de recursos y establecimiento de horas de trabajo para las actividades del plan detallado se obtiene una aproximación </w:t>
        </w:r>
        <w:r w:rsidR="003C0EA3">
          <w:rPr>
            <w:rFonts w:ascii="Arial" w:hAnsi="Arial" w:cs="Arial"/>
            <w:sz w:val="28"/>
            <w:szCs w:val="28"/>
          </w:rPr>
          <w:t>de costos del proyecto</w:t>
        </w:r>
        <w:r w:rsidR="000C487D">
          <w:rPr>
            <w:rFonts w:ascii="Arial" w:hAnsi="Arial" w:cs="Arial"/>
            <w:sz w:val="28"/>
            <w:szCs w:val="28"/>
          </w:rPr>
          <w:t xml:space="preserve"> </w:t>
        </w:r>
        <w:r w:rsidR="003C0EA3">
          <w:rPr>
            <w:rFonts w:ascii="Arial" w:hAnsi="Arial" w:cs="Arial"/>
            <w:sz w:val="28"/>
            <w:szCs w:val="28"/>
          </w:rPr>
          <w:t>más</w:t>
        </w:r>
        <w:r w:rsidR="000C487D">
          <w:rPr>
            <w:rFonts w:ascii="Arial" w:hAnsi="Arial" w:cs="Arial"/>
            <w:sz w:val="28"/>
            <w:szCs w:val="28"/>
          </w:rPr>
          <w:t xml:space="preserve"> precisa. Los cálculos, sumando el total del costo del capital humano y el total de los costos fijos, arrojan que el costo total del proyecto es de </w:t>
        </w:r>
        <w:r w:rsidR="00F30BB6">
          <w:rPr>
            <w:rFonts w:ascii="Arial" w:hAnsi="Arial" w:cs="Arial"/>
            <w:b/>
            <w:color w:val="FF0000"/>
            <w:sz w:val="32"/>
            <w:szCs w:val="28"/>
            <w:u w:val="single"/>
          </w:rPr>
          <w:t>168.142,53</w:t>
        </w:r>
        <w:r w:rsidR="000C487D" w:rsidRPr="000C487D">
          <w:rPr>
            <w:rFonts w:ascii="Arial" w:hAnsi="Arial" w:cs="Arial"/>
            <w:b/>
            <w:color w:val="FF0000"/>
            <w:sz w:val="32"/>
            <w:szCs w:val="28"/>
            <w:u w:val="single"/>
          </w:rPr>
          <w:t xml:space="preserve"> Bs.F</w:t>
        </w:r>
        <w:r w:rsidR="000C487D" w:rsidRPr="003C0EA3">
          <w:rPr>
            <w:rFonts w:ascii="Arial" w:hAnsi="Arial" w:cs="Arial"/>
            <w:sz w:val="28"/>
            <w:szCs w:val="28"/>
          </w:rPr>
          <w:t>.</w:t>
        </w:r>
        <w:r w:rsidR="000C487D">
          <w:rPr>
            <w:rFonts w:ascii="Arial" w:hAnsi="Arial" w:cs="Arial"/>
            <w:b/>
            <w:sz w:val="32"/>
            <w:szCs w:val="28"/>
            <w:u w:val="single"/>
          </w:rPr>
          <w:t xml:space="preserve"> </w:t>
        </w:r>
      </w:ins>
    </w:p>
    <w:p w14:paraId="6B30453A" w14:textId="77777777" w:rsidR="001F1B2E" w:rsidRDefault="001F1B2E" w:rsidP="006C7318">
      <w:pPr>
        <w:ind w:left="360"/>
        <w:jc w:val="both"/>
        <w:rPr>
          <w:ins w:id="2223" w:author="Solsire Torres-Ignacio Cardenas" w:date="2012-01-19T01:29:00Z"/>
          <w:rFonts w:ascii="Arial" w:hAnsi="Arial" w:cs="Arial"/>
          <w:sz w:val="28"/>
          <w:szCs w:val="28"/>
        </w:rPr>
      </w:pPr>
      <w:ins w:id="2224" w:author="Solsire Torres-Ignacio Cardenas" w:date="2012-01-19T01:29:00Z">
        <w:r>
          <w:rPr>
            <w:rFonts w:ascii="Arial" w:hAnsi="Arial" w:cs="Arial"/>
            <w:sz w:val="28"/>
            <w:szCs w:val="28"/>
          </w:rPr>
          <w:tab/>
        </w:r>
        <w:r w:rsidR="003C0EA3">
          <w:rPr>
            <w:rFonts w:ascii="Arial" w:hAnsi="Arial" w:cs="Arial"/>
            <w:sz w:val="28"/>
            <w:szCs w:val="28"/>
          </w:rPr>
          <w:t xml:space="preserve">A partir de la estimación de la duración en horas de trabajo asignadas a cada actividad en el plan detallado, se concluye que el proyecto puede ser </w:t>
        </w:r>
        <w:r w:rsidR="006C7318">
          <w:rPr>
            <w:rFonts w:ascii="Arial" w:hAnsi="Arial" w:cs="Arial"/>
            <w:sz w:val="28"/>
            <w:szCs w:val="28"/>
          </w:rPr>
          <w:t>culminado</w:t>
        </w:r>
        <w:r w:rsidR="003C0EA3">
          <w:rPr>
            <w:rFonts w:ascii="Arial" w:hAnsi="Arial" w:cs="Arial"/>
            <w:sz w:val="28"/>
            <w:szCs w:val="28"/>
          </w:rPr>
          <w:t xml:space="preserve"> en aproximadamente </w:t>
        </w:r>
        <w:r w:rsidR="003C0EA3" w:rsidRPr="003C0EA3">
          <w:rPr>
            <w:rFonts w:ascii="Arial" w:hAnsi="Arial" w:cs="Arial"/>
            <w:b/>
            <w:color w:val="FF0000"/>
            <w:sz w:val="32"/>
            <w:szCs w:val="28"/>
            <w:u w:val="single"/>
          </w:rPr>
          <w:t xml:space="preserve">cinco (5) meses y dos (2) </w:t>
        </w:r>
        <w:r w:rsidR="00F30BB6">
          <w:rPr>
            <w:rFonts w:ascii="Arial" w:hAnsi="Arial" w:cs="Arial"/>
            <w:b/>
            <w:color w:val="FF0000"/>
            <w:sz w:val="32"/>
            <w:szCs w:val="28"/>
            <w:u w:val="single"/>
          </w:rPr>
          <w:t>semanas (165,74</w:t>
        </w:r>
        <w:r w:rsidR="003C0EA3" w:rsidRPr="003C0EA3">
          <w:rPr>
            <w:rFonts w:ascii="Arial" w:hAnsi="Arial" w:cs="Arial"/>
            <w:b/>
            <w:color w:val="FF0000"/>
            <w:sz w:val="32"/>
            <w:szCs w:val="28"/>
            <w:u w:val="single"/>
          </w:rPr>
          <w:t xml:space="preserve"> días)</w:t>
        </w:r>
        <w:r w:rsidR="003C0EA3" w:rsidRPr="003C0EA3">
          <w:rPr>
            <w:rFonts w:ascii="Arial" w:hAnsi="Arial" w:cs="Arial"/>
            <w:sz w:val="28"/>
            <w:szCs w:val="28"/>
          </w:rPr>
          <w:t>.</w:t>
        </w:r>
      </w:ins>
    </w:p>
    <w:p w14:paraId="35DCAE58" w14:textId="77777777" w:rsidR="001F1B2E" w:rsidRDefault="006C7318" w:rsidP="001042EE">
      <w:pPr>
        <w:jc w:val="both"/>
        <w:rPr>
          <w:ins w:id="2225" w:author="Solsire Torres-Ignacio Cardenas" w:date="2012-01-19T01:29:00Z"/>
          <w:rFonts w:ascii="Arial" w:hAnsi="Arial" w:cs="Arial"/>
          <w:sz w:val="28"/>
          <w:szCs w:val="28"/>
        </w:rPr>
      </w:pPr>
      <w:ins w:id="2226" w:author="Solsire Torres-Ignacio Cardenas" w:date="2012-01-19T01:29:00Z">
        <w:r>
          <w:rPr>
            <w:rFonts w:ascii="Arial" w:hAnsi="Arial" w:cs="Arial"/>
            <w:sz w:val="28"/>
            <w:szCs w:val="28"/>
          </w:rPr>
          <w:tab/>
        </w:r>
        <w:r w:rsidR="00346E7C">
          <w:rPr>
            <w:rFonts w:ascii="Arial" w:hAnsi="Arial" w:cs="Arial"/>
            <w:sz w:val="28"/>
            <w:szCs w:val="28"/>
          </w:rPr>
          <w:t xml:space="preserve">Con respecto a los riesgos del proyecto, por medio de la matriz expuesta, se obtiene un promedio de exposición a los mismos de </w:t>
        </w:r>
        <w:r w:rsidR="00346E7C" w:rsidRPr="001042EE">
          <w:rPr>
            <w:rFonts w:ascii="Arial" w:hAnsi="Arial" w:cs="Arial"/>
            <w:b/>
            <w:color w:val="FF0000"/>
            <w:sz w:val="32"/>
            <w:szCs w:val="28"/>
            <w:u w:val="single"/>
          </w:rPr>
          <w:t>0,5</w:t>
        </w:r>
        <w:r w:rsidR="00346E7C">
          <w:rPr>
            <w:rFonts w:ascii="Arial" w:hAnsi="Arial" w:cs="Arial"/>
            <w:sz w:val="28"/>
            <w:szCs w:val="28"/>
          </w:rPr>
          <w:t xml:space="preserve">, concluyendo que es muy pequeña la probabilidad de que puedan ocurrir o no se puedan mitigar eficientemente. </w:t>
        </w:r>
      </w:ins>
    </w:p>
    <w:p w14:paraId="6E192B93" w14:textId="77777777" w:rsidR="001042EE" w:rsidRDefault="001042EE" w:rsidP="001042EE">
      <w:pPr>
        <w:jc w:val="both"/>
        <w:rPr>
          <w:ins w:id="2227" w:author="Solsire Torres-Ignacio Cardenas" w:date="2012-01-19T01:29:00Z"/>
          <w:rFonts w:ascii="Arial" w:hAnsi="Arial" w:cs="Arial"/>
          <w:sz w:val="28"/>
          <w:szCs w:val="28"/>
        </w:rPr>
      </w:pPr>
      <w:ins w:id="2228" w:author="Solsire Torres-Ignacio Cardenas" w:date="2012-01-19T01:29:00Z">
        <w:r>
          <w:rPr>
            <w:rFonts w:ascii="Arial" w:hAnsi="Arial" w:cs="Arial"/>
            <w:sz w:val="28"/>
            <w:szCs w:val="28"/>
          </w:rPr>
          <w:tab/>
          <w:t xml:space="preserve">En conclusión, queda por parte de la Junta Directiva del Banco Mercantil analizar el contenido del presente documento para su aprobación, firma de aceptación, y posterior puesta en marcha en la ejecución del proyecto. </w:t>
        </w:r>
      </w:ins>
    </w:p>
    <w:p w14:paraId="56A99CCA" w14:textId="77777777" w:rsidR="006C7318" w:rsidRPr="001F1B2E" w:rsidRDefault="006C7318" w:rsidP="001F1B2E">
      <w:pPr>
        <w:rPr>
          <w:rFonts w:ascii="Arial" w:hAnsi="Arial" w:cs="Arial"/>
          <w:sz w:val="28"/>
          <w:szCs w:val="28"/>
        </w:rPr>
      </w:pPr>
    </w:p>
    <w:sectPr w:rsidR="006C7318" w:rsidRPr="001F1B2E" w:rsidSect="009C003B">
      <w:headerReference w:type="default" r:id="rId37"/>
      <w:footerReference w:type="default" r:id="rId38"/>
      <w:headerReference w:type="firs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A1108E" w14:textId="77777777" w:rsidR="00AF52C8" w:rsidRDefault="00AF52C8" w:rsidP="00466AD0">
      <w:pPr>
        <w:spacing w:after="0" w:line="240" w:lineRule="auto"/>
      </w:pPr>
      <w:r>
        <w:separator/>
      </w:r>
    </w:p>
  </w:endnote>
  <w:endnote w:type="continuationSeparator" w:id="0">
    <w:p w14:paraId="66F4082F" w14:textId="77777777" w:rsidR="00AF52C8" w:rsidRDefault="00AF52C8" w:rsidP="00466AD0">
      <w:pPr>
        <w:spacing w:after="0" w:line="240" w:lineRule="auto"/>
      </w:pPr>
      <w:r>
        <w:continuationSeparator/>
      </w:r>
    </w:p>
  </w:endnote>
  <w:endnote w:type="continuationNotice" w:id="1">
    <w:p w14:paraId="7C0E0464" w14:textId="77777777" w:rsidR="00AF52C8" w:rsidRDefault="00AF52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467AD" w14:paraId="3025EBE7" w14:textId="77777777" w:rsidTr="004322A6">
      <w:trPr>
        <w:trHeight w:val="151"/>
      </w:trPr>
      <w:tc>
        <w:tcPr>
          <w:tcW w:w="2175" w:type="pct"/>
          <w:tcBorders>
            <w:bottom w:val="single" w:sz="4" w:space="0" w:color="4F81BD" w:themeColor="accent1"/>
          </w:tcBorders>
        </w:tcPr>
        <w:p w14:paraId="1F5B7A5A" w14:textId="77777777" w:rsidR="000467AD" w:rsidRDefault="000467AD">
          <w:pPr>
            <w:pStyle w:val="Header"/>
            <w:rPr>
              <w:rFonts w:asciiTheme="majorHAnsi" w:eastAsiaTheme="majorEastAsia" w:hAnsiTheme="majorHAnsi" w:cstheme="majorBidi"/>
              <w:b/>
              <w:bCs/>
            </w:rPr>
          </w:pPr>
        </w:p>
      </w:tc>
      <w:tc>
        <w:tcPr>
          <w:tcW w:w="650" w:type="pct"/>
          <w:vMerge w:val="restart"/>
          <w:noWrap/>
          <w:vAlign w:val="center"/>
        </w:tcPr>
        <w:p w14:paraId="13719668" w14:textId="77777777" w:rsidR="000467AD" w:rsidRPr="0063764D" w:rsidRDefault="000467A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AF52C8" w:rsidRPr="00AF52C8">
            <w:rPr>
              <w:rFonts w:asciiTheme="majorHAnsi" w:hAnsiTheme="majorHAnsi"/>
              <w:b/>
              <w:noProof/>
              <w:sz w:val="18"/>
              <w:szCs w:val="18"/>
            </w:rPr>
            <w:t>28</w:t>
          </w:r>
          <w:r w:rsidRPr="0063764D">
            <w:rPr>
              <w:sz w:val="18"/>
              <w:szCs w:val="18"/>
            </w:rPr>
            <w:fldChar w:fldCharType="end"/>
          </w:r>
        </w:p>
      </w:tc>
      <w:tc>
        <w:tcPr>
          <w:tcW w:w="2174" w:type="pct"/>
          <w:tcBorders>
            <w:bottom w:val="single" w:sz="4" w:space="0" w:color="4F81BD" w:themeColor="accent1"/>
          </w:tcBorders>
        </w:tcPr>
        <w:p w14:paraId="07A3C0BE" w14:textId="77777777" w:rsidR="000467AD" w:rsidRDefault="000467AD">
          <w:pPr>
            <w:pStyle w:val="Header"/>
            <w:rPr>
              <w:rFonts w:asciiTheme="majorHAnsi" w:eastAsiaTheme="majorEastAsia" w:hAnsiTheme="majorHAnsi" w:cstheme="majorBidi"/>
              <w:b/>
              <w:bCs/>
            </w:rPr>
          </w:pPr>
        </w:p>
      </w:tc>
    </w:tr>
    <w:tr w:rsidR="000467AD" w14:paraId="4C6B283F" w14:textId="77777777" w:rsidTr="004322A6">
      <w:trPr>
        <w:trHeight w:val="150"/>
      </w:trPr>
      <w:tc>
        <w:tcPr>
          <w:tcW w:w="2175" w:type="pct"/>
          <w:tcBorders>
            <w:top w:val="single" w:sz="4" w:space="0" w:color="4F81BD" w:themeColor="accent1"/>
          </w:tcBorders>
        </w:tcPr>
        <w:p w14:paraId="39D7BD35" w14:textId="77777777" w:rsidR="000467AD" w:rsidRDefault="000467AD">
          <w:pPr>
            <w:pStyle w:val="Header"/>
            <w:rPr>
              <w:rFonts w:asciiTheme="majorHAnsi" w:eastAsiaTheme="majorEastAsia" w:hAnsiTheme="majorHAnsi" w:cstheme="majorBidi"/>
              <w:b/>
              <w:bCs/>
            </w:rPr>
          </w:pPr>
        </w:p>
      </w:tc>
      <w:tc>
        <w:tcPr>
          <w:tcW w:w="650" w:type="pct"/>
          <w:vMerge/>
        </w:tcPr>
        <w:p w14:paraId="24826E40" w14:textId="77777777" w:rsidR="000467AD" w:rsidRDefault="000467A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ACC587B" w14:textId="77777777" w:rsidR="000467AD" w:rsidRDefault="000467AD">
          <w:pPr>
            <w:pStyle w:val="Header"/>
            <w:rPr>
              <w:rFonts w:asciiTheme="majorHAnsi" w:eastAsiaTheme="majorEastAsia" w:hAnsiTheme="majorHAnsi" w:cstheme="majorBidi"/>
              <w:b/>
              <w:bCs/>
            </w:rPr>
          </w:pPr>
        </w:p>
      </w:tc>
    </w:tr>
  </w:tbl>
  <w:p w14:paraId="45F3D041" w14:textId="77777777" w:rsidR="000467AD" w:rsidRDefault="000467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40349" w14:textId="440F8042" w:rsidR="000467AD" w:rsidRDefault="00031DFA" w:rsidP="004008E1">
    <w:pPr>
      <w:pStyle w:val="Footer"/>
      <w:jc w:val="center"/>
    </w:pPr>
    <w:del w:id="412" w:author="Solsire Torres-Ignacio Cardenas" w:date="2012-01-19T01:29:00Z">
      <w:r>
        <w:delText>Noviembre 2011</w:delText>
      </w:r>
    </w:del>
    <w:ins w:id="413" w:author="Solsire Torres-Ignacio Cardenas" w:date="2012-01-19T01:29:00Z">
      <w:r w:rsidR="000467AD">
        <w:t>Enero 2012</w:t>
      </w:r>
    </w:ins>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467AD" w14:paraId="7C148516" w14:textId="77777777" w:rsidTr="004322A6">
      <w:trPr>
        <w:trHeight w:val="151"/>
      </w:trPr>
      <w:tc>
        <w:tcPr>
          <w:tcW w:w="2175" w:type="pct"/>
          <w:tcBorders>
            <w:bottom w:val="single" w:sz="4" w:space="0" w:color="4F81BD" w:themeColor="accent1"/>
          </w:tcBorders>
        </w:tcPr>
        <w:p w14:paraId="73C337D0" w14:textId="77777777" w:rsidR="000467AD" w:rsidRDefault="000467AD">
          <w:pPr>
            <w:pStyle w:val="Header"/>
            <w:rPr>
              <w:rFonts w:asciiTheme="majorHAnsi" w:eastAsiaTheme="majorEastAsia" w:hAnsiTheme="majorHAnsi" w:cstheme="majorBidi"/>
              <w:b/>
              <w:bCs/>
            </w:rPr>
          </w:pPr>
        </w:p>
      </w:tc>
      <w:tc>
        <w:tcPr>
          <w:tcW w:w="650" w:type="pct"/>
          <w:vMerge w:val="restart"/>
          <w:noWrap/>
          <w:vAlign w:val="center"/>
        </w:tcPr>
        <w:p w14:paraId="23410B0B" w14:textId="77777777" w:rsidR="000467AD" w:rsidRPr="0063764D" w:rsidRDefault="000467A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AF52C8" w:rsidRPr="00AF52C8">
            <w:rPr>
              <w:rFonts w:asciiTheme="majorHAnsi" w:hAnsiTheme="majorHAnsi"/>
              <w:b/>
              <w:noProof/>
              <w:sz w:val="18"/>
              <w:szCs w:val="18"/>
            </w:rPr>
            <w:t>52</w:t>
          </w:r>
          <w:r w:rsidRPr="0063764D">
            <w:rPr>
              <w:sz w:val="18"/>
              <w:szCs w:val="18"/>
            </w:rPr>
            <w:fldChar w:fldCharType="end"/>
          </w:r>
        </w:p>
      </w:tc>
      <w:tc>
        <w:tcPr>
          <w:tcW w:w="2174" w:type="pct"/>
          <w:tcBorders>
            <w:bottom w:val="single" w:sz="4" w:space="0" w:color="4F81BD" w:themeColor="accent1"/>
          </w:tcBorders>
        </w:tcPr>
        <w:p w14:paraId="11516ECE" w14:textId="77777777" w:rsidR="000467AD" w:rsidRDefault="000467AD">
          <w:pPr>
            <w:pStyle w:val="Header"/>
            <w:rPr>
              <w:rFonts w:asciiTheme="majorHAnsi" w:eastAsiaTheme="majorEastAsia" w:hAnsiTheme="majorHAnsi" w:cstheme="majorBidi"/>
              <w:b/>
              <w:bCs/>
            </w:rPr>
          </w:pPr>
        </w:p>
      </w:tc>
    </w:tr>
    <w:tr w:rsidR="000467AD" w14:paraId="33320509" w14:textId="77777777" w:rsidTr="004322A6">
      <w:trPr>
        <w:trHeight w:val="150"/>
      </w:trPr>
      <w:tc>
        <w:tcPr>
          <w:tcW w:w="2175" w:type="pct"/>
          <w:tcBorders>
            <w:top w:val="single" w:sz="4" w:space="0" w:color="4F81BD" w:themeColor="accent1"/>
          </w:tcBorders>
        </w:tcPr>
        <w:p w14:paraId="3A429C4C" w14:textId="77777777" w:rsidR="000467AD" w:rsidRDefault="000467AD">
          <w:pPr>
            <w:pStyle w:val="Header"/>
            <w:rPr>
              <w:rFonts w:asciiTheme="majorHAnsi" w:eastAsiaTheme="majorEastAsia" w:hAnsiTheme="majorHAnsi" w:cstheme="majorBidi"/>
              <w:b/>
              <w:bCs/>
            </w:rPr>
          </w:pPr>
        </w:p>
      </w:tc>
      <w:tc>
        <w:tcPr>
          <w:tcW w:w="650" w:type="pct"/>
          <w:vMerge/>
        </w:tcPr>
        <w:p w14:paraId="2872DA77" w14:textId="77777777" w:rsidR="000467AD" w:rsidRDefault="000467A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5933CC50" w14:textId="77777777" w:rsidR="000467AD" w:rsidRDefault="000467AD">
          <w:pPr>
            <w:pStyle w:val="Header"/>
            <w:rPr>
              <w:rFonts w:asciiTheme="majorHAnsi" w:eastAsiaTheme="majorEastAsia" w:hAnsiTheme="majorHAnsi" w:cstheme="majorBidi"/>
              <w:b/>
              <w:bCs/>
            </w:rPr>
          </w:pPr>
        </w:p>
      </w:tc>
    </w:tr>
  </w:tbl>
  <w:p w14:paraId="20F7FA4C" w14:textId="77777777" w:rsidR="000467AD" w:rsidRDefault="00046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6281956" w14:textId="77777777" w:rsidR="00AF52C8" w:rsidRDefault="00AF52C8" w:rsidP="00466AD0">
      <w:pPr>
        <w:spacing w:after="0" w:line="240" w:lineRule="auto"/>
      </w:pPr>
      <w:r>
        <w:separator/>
      </w:r>
    </w:p>
  </w:footnote>
  <w:footnote w:type="continuationSeparator" w:id="0">
    <w:p w14:paraId="681E32B3" w14:textId="77777777" w:rsidR="00AF52C8" w:rsidRDefault="00AF52C8" w:rsidP="00466AD0">
      <w:pPr>
        <w:spacing w:after="0" w:line="240" w:lineRule="auto"/>
      </w:pPr>
      <w:r>
        <w:continuationSeparator/>
      </w:r>
    </w:p>
  </w:footnote>
  <w:footnote w:type="continuationNotice" w:id="1">
    <w:p w14:paraId="16BCDBD6" w14:textId="77777777" w:rsidR="00AF52C8" w:rsidRDefault="00AF52C8">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84FFE" w14:textId="77777777" w:rsidR="000467AD" w:rsidRPr="00466AD0" w:rsidRDefault="000467A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4E41A37B" w14:textId="77777777" w:rsidR="000467AD" w:rsidRPr="00466AD0" w:rsidRDefault="000467A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AAC85" w14:textId="77777777" w:rsidR="000467AD" w:rsidRPr="0063764D" w:rsidRDefault="000467AD" w:rsidP="0063764D">
    <w:pPr>
      <w:pStyle w:val="Header"/>
      <w:jc w:val="center"/>
      <w:rPr>
        <w:rFonts w:ascii="Arial" w:hAnsi="Arial" w:cs="Arial"/>
        <w:lang w:val="es-VE"/>
      </w:rPr>
    </w:pPr>
    <w:r w:rsidRPr="0063764D">
      <w:rPr>
        <w:rFonts w:ascii="Arial" w:hAnsi="Arial" w:cs="Arial"/>
        <w:lang w:val="es-VE"/>
      </w:rPr>
      <w:t>Project Charter</w:t>
    </w:r>
  </w:p>
  <w:p w14:paraId="2B09528B" w14:textId="77777777" w:rsidR="000467AD" w:rsidRPr="0063764D" w:rsidRDefault="000467AD"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29233" w14:textId="77777777" w:rsidR="000467AD" w:rsidRPr="00466AD0" w:rsidRDefault="000467A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4ADF9C26" w14:textId="77777777" w:rsidR="000467AD" w:rsidRPr="00466AD0" w:rsidRDefault="000467A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4432F" w14:textId="77777777" w:rsidR="000467AD" w:rsidRPr="0063764D" w:rsidRDefault="000467AD" w:rsidP="0063764D">
    <w:pPr>
      <w:pStyle w:val="Header"/>
      <w:jc w:val="center"/>
      <w:rPr>
        <w:rFonts w:ascii="Arial" w:hAnsi="Arial" w:cs="Arial"/>
        <w:lang w:val="es-VE"/>
      </w:rPr>
    </w:pPr>
    <w:r w:rsidRPr="0063764D">
      <w:rPr>
        <w:rFonts w:ascii="Arial" w:hAnsi="Arial" w:cs="Arial"/>
        <w:lang w:val="es-VE"/>
      </w:rPr>
      <w:t>Project Charter</w:t>
    </w:r>
  </w:p>
  <w:p w14:paraId="41422596" w14:textId="77777777" w:rsidR="000467AD" w:rsidRPr="0063764D" w:rsidRDefault="000467AD"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9F711B"/>
    <w:rsid w:val="000065C2"/>
    <w:rsid w:val="00020149"/>
    <w:rsid w:val="00023758"/>
    <w:rsid w:val="000240BE"/>
    <w:rsid w:val="000260CF"/>
    <w:rsid w:val="0002778D"/>
    <w:rsid w:val="00031DFA"/>
    <w:rsid w:val="00033BAD"/>
    <w:rsid w:val="00033C97"/>
    <w:rsid w:val="0003422B"/>
    <w:rsid w:val="00036731"/>
    <w:rsid w:val="00036EE2"/>
    <w:rsid w:val="00037D95"/>
    <w:rsid w:val="00040589"/>
    <w:rsid w:val="0004245D"/>
    <w:rsid w:val="00042F8A"/>
    <w:rsid w:val="00045D6D"/>
    <w:rsid w:val="000467AD"/>
    <w:rsid w:val="00046B72"/>
    <w:rsid w:val="00046CB7"/>
    <w:rsid w:val="00052D0A"/>
    <w:rsid w:val="0005303E"/>
    <w:rsid w:val="0005330F"/>
    <w:rsid w:val="00053E0C"/>
    <w:rsid w:val="0005423F"/>
    <w:rsid w:val="00054E2A"/>
    <w:rsid w:val="00054FCD"/>
    <w:rsid w:val="00062DB2"/>
    <w:rsid w:val="00062E49"/>
    <w:rsid w:val="0006318D"/>
    <w:rsid w:val="000656ED"/>
    <w:rsid w:val="00065BF2"/>
    <w:rsid w:val="00066750"/>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146"/>
    <w:rsid w:val="000A4854"/>
    <w:rsid w:val="000A70E7"/>
    <w:rsid w:val="000B1DFE"/>
    <w:rsid w:val="000B267C"/>
    <w:rsid w:val="000B36E4"/>
    <w:rsid w:val="000B6A7E"/>
    <w:rsid w:val="000B6C51"/>
    <w:rsid w:val="000B7E89"/>
    <w:rsid w:val="000C0156"/>
    <w:rsid w:val="000C1155"/>
    <w:rsid w:val="000C1BF8"/>
    <w:rsid w:val="000C487D"/>
    <w:rsid w:val="000C4B48"/>
    <w:rsid w:val="000C551A"/>
    <w:rsid w:val="000C5D18"/>
    <w:rsid w:val="000D40EF"/>
    <w:rsid w:val="000D47E1"/>
    <w:rsid w:val="000D676E"/>
    <w:rsid w:val="000E22F4"/>
    <w:rsid w:val="000E3D36"/>
    <w:rsid w:val="000E651B"/>
    <w:rsid w:val="000F0161"/>
    <w:rsid w:val="000F189A"/>
    <w:rsid w:val="00101585"/>
    <w:rsid w:val="001042EE"/>
    <w:rsid w:val="00104B19"/>
    <w:rsid w:val="0010583C"/>
    <w:rsid w:val="00110755"/>
    <w:rsid w:val="001150BE"/>
    <w:rsid w:val="001169C4"/>
    <w:rsid w:val="00116ADA"/>
    <w:rsid w:val="001176A4"/>
    <w:rsid w:val="0012123D"/>
    <w:rsid w:val="00123629"/>
    <w:rsid w:val="00125F81"/>
    <w:rsid w:val="001267C6"/>
    <w:rsid w:val="00131EE6"/>
    <w:rsid w:val="0013308A"/>
    <w:rsid w:val="00133190"/>
    <w:rsid w:val="00134BC5"/>
    <w:rsid w:val="001402AC"/>
    <w:rsid w:val="00140B69"/>
    <w:rsid w:val="001418D0"/>
    <w:rsid w:val="00142704"/>
    <w:rsid w:val="00142FBC"/>
    <w:rsid w:val="001435D6"/>
    <w:rsid w:val="00144125"/>
    <w:rsid w:val="00146D9E"/>
    <w:rsid w:val="00151F6C"/>
    <w:rsid w:val="00152892"/>
    <w:rsid w:val="0015558F"/>
    <w:rsid w:val="00155DD2"/>
    <w:rsid w:val="0015691D"/>
    <w:rsid w:val="001603DC"/>
    <w:rsid w:val="00162AB9"/>
    <w:rsid w:val="001639A1"/>
    <w:rsid w:val="00165C05"/>
    <w:rsid w:val="00165D7B"/>
    <w:rsid w:val="00170136"/>
    <w:rsid w:val="001713AE"/>
    <w:rsid w:val="00171FBE"/>
    <w:rsid w:val="00173C4B"/>
    <w:rsid w:val="001746F2"/>
    <w:rsid w:val="00176271"/>
    <w:rsid w:val="00176551"/>
    <w:rsid w:val="0018066C"/>
    <w:rsid w:val="001811A3"/>
    <w:rsid w:val="0018183C"/>
    <w:rsid w:val="00182A06"/>
    <w:rsid w:val="00183C70"/>
    <w:rsid w:val="0018666B"/>
    <w:rsid w:val="001905EC"/>
    <w:rsid w:val="00190D90"/>
    <w:rsid w:val="001915E8"/>
    <w:rsid w:val="001968C4"/>
    <w:rsid w:val="001A231C"/>
    <w:rsid w:val="001A24B6"/>
    <w:rsid w:val="001A6425"/>
    <w:rsid w:val="001A64F5"/>
    <w:rsid w:val="001A7D2C"/>
    <w:rsid w:val="001B059F"/>
    <w:rsid w:val="001B3FAE"/>
    <w:rsid w:val="001B4D30"/>
    <w:rsid w:val="001B5048"/>
    <w:rsid w:val="001C09D8"/>
    <w:rsid w:val="001C2C26"/>
    <w:rsid w:val="001C32E0"/>
    <w:rsid w:val="001C433F"/>
    <w:rsid w:val="001C4DE4"/>
    <w:rsid w:val="001C7B88"/>
    <w:rsid w:val="001D0730"/>
    <w:rsid w:val="001D1982"/>
    <w:rsid w:val="001E2A4B"/>
    <w:rsid w:val="001F1B2E"/>
    <w:rsid w:val="001F2DAC"/>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0562"/>
    <w:rsid w:val="00212FFD"/>
    <w:rsid w:val="00213D2B"/>
    <w:rsid w:val="00214F94"/>
    <w:rsid w:val="00223DD5"/>
    <w:rsid w:val="00225B93"/>
    <w:rsid w:val="002303AE"/>
    <w:rsid w:val="00230B56"/>
    <w:rsid w:val="0023532E"/>
    <w:rsid w:val="00235F89"/>
    <w:rsid w:val="00242262"/>
    <w:rsid w:val="00242C00"/>
    <w:rsid w:val="002441E2"/>
    <w:rsid w:val="00246D75"/>
    <w:rsid w:val="00247BC9"/>
    <w:rsid w:val="00250357"/>
    <w:rsid w:val="00250686"/>
    <w:rsid w:val="002516E5"/>
    <w:rsid w:val="00253CFC"/>
    <w:rsid w:val="00256183"/>
    <w:rsid w:val="0025663F"/>
    <w:rsid w:val="002570E7"/>
    <w:rsid w:val="0026652B"/>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C4846"/>
    <w:rsid w:val="002E0AF7"/>
    <w:rsid w:val="002E25FA"/>
    <w:rsid w:val="002E44B6"/>
    <w:rsid w:val="002E4CEB"/>
    <w:rsid w:val="002E638A"/>
    <w:rsid w:val="002E72FE"/>
    <w:rsid w:val="002F12A7"/>
    <w:rsid w:val="002F48D6"/>
    <w:rsid w:val="002F59D9"/>
    <w:rsid w:val="0030282E"/>
    <w:rsid w:val="00303381"/>
    <w:rsid w:val="00305EA4"/>
    <w:rsid w:val="00307CF5"/>
    <w:rsid w:val="00314853"/>
    <w:rsid w:val="0031596A"/>
    <w:rsid w:val="00316717"/>
    <w:rsid w:val="00317392"/>
    <w:rsid w:val="003179A4"/>
    <w:rsid w:val="003200D3"/>
    <w:rsid w:val="00324BBE"/>
    <w:rsid w:val="003250A4"/>
    <w:rsid w:val="00325632"/>
    <w:rsid w:val="00326CF0"/>
    <w:rsid w:val="003300B6"/>
    <w:rsid w:val="00331221"/>
    <w:rsid w:val="00332621"/>
    <w:rsid w:val="00332A7C"/>
    <w:rsid w:val="00333DFA"/>
    <w:rsid w:val="003341DB"/>
    <w:rsid w:val="00341976"/>
    <w:rsid w:val="003435E2"/>
    <w:rsid w:val="00346E70"/>
    <w:rsid w:val="00346E7C"/>
    <w:rsid w:val="003472C6"/>
    <w:rsid w:val="00350254"/>
    <w:rsid w:val="003512A2"/>
    <w:rsid w:val="00351C14"/>
    <w:rsid w:val="00351D7A"/>
    <w:rsid w:val="003564C7"/>
    <w:rsid w:val="00357C0F"/>
    <w:rsid w:val="00361A1E"/>
    <w:rsid w:val="0036296B"/>
    <w:rsid w:val="00377270"/>
    <w:rsid w:val="003775DA"/>
    <w:rsid w:val="00380CE1"/>
    <w:rsid w:val="00382EE5"/>
    <w:rsid w:val="00383428"/>
    <w:rsid w:val="00385317"/>
    <w:rsid w:val="003856BD"/>
    <w:rsid w:val="003871FD"/>
    <w:rsid w:val="003876F2"/>
    <w:rsid w:val="003916FB"/>
    <w:rsid w:val="00391E53"/>
    <w:rsid w:val="003938C6"/>
    <w:rsid w:val="00394A0F"/>
    <w:rsid w:val="003961BC"/>
    <w:rsid w:val="003961DE"/>
    <w:rsid w:val="0039795D"/>
    <w:rsid w:val="003A171D"/>
    <w:rsid w:val="003A2B1E"/>
    <w:rsid w:val="003A3D5E"/>
    <w:rsid w:val="003A4A34"/>
    <w:rsid w:val="003A6165"/>
    <w:rsid w:val="003A6DDB"/>
    <w:rsid w:val="003B5500"/>
    <w:rsid w:val="003B6C96"/>
    <w:rsid w:val="003B6CF1"/>
    <w:rsid w:val="003B7792"/>
    <w:rsid w:val="003C0EA3"/>
    <w:rsid w:val="003C1670"/>
    <w:rsid w:val="003C2475"/>
    <w:rsid w:val="003C26EB"/>
    <w:rsid w:val="003C3ADE"/>
    <w:rsid w:val="003C56CD"/>
    <w:rsid w:val="003C6123"/>
    <w:rsid w:val="003D5B07"/>
    <w:rsid w:val="003E0F4D"/>
    <w:rsid w:val="003E1546"/>
    <w:rsid w:val="003E236E"/>
    <w:rsid w:val="003E394B"/>
    <w:rsid w:val="003E3A8F"/>
    <w:rsid w:val="003E4D18"/>
    <w:rsid w:val="003F0AB5"/>
    <w:rsid w:val="003F1661"/>
    <w:rsid w:val="003F26CE"/>
    <w:rsid w:val="004008E1"/>
    <w:rsid w:val="004019F1"/>
    <w:rsid w:val="00404B9C"/>
    <w:rsid w:val="004058D7"/>
    <w:rsid w:val="004069CC"/>
    <w:rsid w:val="00406E83"/>
    <w:rsid w:val="00407500"/>
    <w:rsid w:val="00407893"/>
    <w:rsid w:val="00411E71"/>
    <w:rsid w:val="00416697"/>
    <w:rsid w:val="00423EAF"/>
    <w:rsid w:val="004244C8"/>
    <w:rsid w:val="00424ED8"/>
    <w:rsid w:val="00426B23"/>
    <w:rsid w:val="00431A35"/>
    <w:rsid w:val="004322A6"/>
    <w:rsid w:val="00432BD3"/>
    <w:rsid w:val="00433C51"/>
    <w:rsid w:val="00433EA5"/>
    <w:rsid w:val="00436B30"/>
    <w:rsid w:val="00436DA3"/>
    <w:rsid w:val="004375D4"/>
    <w:rsid w:val="00437B7B"/>
    <w:rsid w:val="00443B24"/>
    <w:rsid w:val="00443F9F"/>
    <w:rsid w:val="00444EEA"/>
    <w:rsid w:val="004548D0"/>
    <w:rsid w:val="00454B94"/>
    <w:rsid w:val="00455F32"/>
    <w:rsid w:val="004600DB"/>
    <w:rsid w:val="00460A9A"/>
    <w:rsid w:val="00461FAF"/>
    <w:rsid w:val="004643E8"/>
    <w:rsid w:val="00466AD0"/>
    <w:rsid w:val="00470A43"/>
    <w:rsid w:val="00471A3B"/>
    <w:rsid w:val="0047405E"/>
    <w:rsid w:val="00474F01"/>
    <w:rsid w:val="0047556E"/>
    <w:rsid w:val="0047760C"/>
    <w:rsid w:val="00482862"/>
    <w:rsid w:val="00482C52"/>
    <w:rsid w:val="0048524E"/>
    <w:rsid w:val="00485B47"/>
    <w:rsid w:val="004872C1"/>
    <w:rsid w:val="00491550"/>
    <w:rsid w:val="00491727"/>
    <w:rsid w:val="004931B2"/>
    <w:rsid w:val="00493A24"/>
    <w:rsid w:val="004A0DF5"/>
    <w:rsid w:val="004A2499"/>
    <w:rsid w:val="004A43E3"/>
    <w:rsid w:val="004A58BC"/>
    <w:rsid w:val="004A5CF1"/>
    <w:rsid w:val="004A6C16"/>
    <w:rsid w:val="004B016C"/>
    <w:rsid w:val="004B2110"/>
    <w:rsid w:val="004B26F2"/>
    <w:rsid w:val="004B5938"/>
    <w:rsid w:val="004B5D1A"/>
    <w:rsid w:val="004B7AE1"/>
    <w:rsid w:val="004C004E"/>
    <w:rsid w:val="004C2D74"/>
    <w:rsid w:val="004C521F"/>
    <w:rsid w:val="004C6743"/>
    <w:rsid w:val="004C701E"/>
    <w:rsid w:val="004C79D4"/>
    <w:rsid w:val="004D3383"/>
    <w:rsid w:val="004D7830"/>
    <w:rsid w:val="004E372C"/>
    <w:rsid w:val="004E535B"/>
    <w:rsid w:val="004E6ADA"/>
    <w:rsid w:val="004F0112"/>
    <w:rsid w:val="004F1EF9"/>
    <w:rsid w:val="004F4AF3"/>
    <w:rsid w:val="004F5F67"/>
    <w:rsid w:val="004F7F77"/>
    <w:rsid w:val="005003BD"/>
    <w:rsid w:val="0050273E"/>
    <w:rsid w:val="00506382"/>
    <w:rsid w:val="00510022"/>
    <w:rsid w:val="00512A3E"/>
    <w:rsid w:val="00513D7A"/>
    <w:rsid w:val="0051430F"/>
    <w:rsid w:val="00515CA5"/>
    <w:rsid w:val="00520178"/>
    <w:rsid w:val="00525177"/>
    <w:rsid w:val="00527C57"/>
    <w:rsid w:val="005333D6"/>
    <w:rsid w:val="0053362F"/>
    <w:rsid w:val="00533968"/>
    <w:rsid w:val="00536F59"/>
    <w:rsid w:val="0053721D"/>
    <w:rsid w:val="00540218"/>
    <w:rsid w:val="00540252"/>
    <w:rsid w:val="00540E76"/>
    <w:rsid w:val="00541663"/>
    <w:rsid w:val="00542AE4"/>
    <w:rsid w:val="005432AD"/>
    <w:rsid w:val="0054455E"/>
    <w:rsid w:val="00552151"/>
    <w:rsid w:val="00552D06"/>
    <w:rsid w:val="00552DEE"/>
    <w:rsid w:val="005531CC"/>
    <w:rsid w:val="00557703"/>
    <w:rsid w:val="0056000B"/>
    <w:rsid w:val="005644D5"/>
    <w:rsid w:val="005657B3"/>
    <w:rsid w:val="00565DF6"/>
    <w:rsid w:val="00570571"/>
    <w:rsid w:val="0057102F"/>
    <w:rsid w:val="00571E7E"/>
    <w:rsid w:val="005733D8"/>
    <w:rsid w:val="00574149"/>
    <w:rsid w:val="0057645B"/>
    <w:rsid w:val="00581D8F"/>
    <w:rsid w:val="00582378"/>
    <w:rsid w:val="00585A97"/>
    <w:rsid w:val="00597BFB"/>
    <w:rsid w:val="005A0A39"/>
    <w:rsid w:val="005A1359"/>
    <w:rsid w:val="005A4C7F"/>
    <w:rsid w:val="005A4FFF"/>
    <w:rsid w:val="005A7616"/>
    <w:rsid w:val="005B0CB8"/>
    <w:rsid w:val="005B1380"/>
    <w:rsid w:val="005B5941"/>
    <w:rsid w:val="005B72E9"/>
    <w:rsid w:val="005C079C"/>
    <w:rsid w:val="005C0D99"/>
    <w:rsid w:val="005C6A11"/>
    <w:rsid w:val="005D0F4D"/>
    <w:rsid w:val="005D1836"/>
    <w:rsid w:val="005D39F2"/>
    <w:rsid w:val="005D5E2E"/>
    <w:rsid w:val="005E36F4"/>
    <w:rsid w:val="005E6C34"/>
    <w:rsid w:val="005E7554"/>
    <w:rsid w:val="005F123C"/>
    <w:rsid w:val="005F2332"/>
    <w:rsid w:val="005F24BF"/>
    <w:rsid w:val="005F56DD"/>
    <w:rsid w:val="005F703D"/>
    <w:rsid w:val="00600222"/>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AD0"/>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39AB"/>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30BF"/>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2A92"/>
    <w:rsid w:val="006C417C"/>
    <w:rsid w:val="006C7318"/>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165F"/>
    <w:rsid w:val="007051C8"/>
    <w:rsid w:val="00705DA2"/>
    <w:rsid w:val="00705E9F"/>
    <w:rsid w:val="00707828"/>
    <w:rsid w:val="0071021B"/>
    <w:rsid w:val="0071047D"/>
    <w:rsid w:val="00712FC3"/>
    <w:rsid w:val="00713495"/>
    <w:rsid w:val="00715FAD"/>
    <w:rsid w:val="00717661"/>
    <w:rsid w:val="00717927"/>
    <w:rsid w:val="00720444"/>
    <w:rsid w:val="00720D96"/>
    <w:rsid w:val="00722617"/>
    <w:rsid w:val="007254E2"/>
    <w:rsid w:val="007304AE"/>
    <w:rsid w:val="00730BD5"/>
    <w:rsid w:val="00730BFD"/>
    <w:rsid w:val="00733BC1"/>
    <w:rsid w:val="007343E8"/>
    <w:rsid w:val="00734E69"/>
    <w:rsid w:val="00734F21"/>
    <w:rsid w:val="007363D4"/>
    <w:rsid w:val="007371F7"/>
    <w:rsid w:val="00737483"/>
    <w:rsid w:val="00741251"/>
    <w:rsid w:val="0074256C"/>
    <w:rsid w:val="0074265C"/>
    <w:rsid w:val="00743797"/>
    <w:rsid w:val="00744197"/>
    <w:rsid w:val="007447CF"/>
    <w:rsid w:val="00744CA0"/>
    <w:rsid w:val="00746DE1"/>
    <w:rsid w:val="0074747F"/>
    <w:rsid w:val="00747A58"/>
    <w:rsid w:val="00747DE3"/>
    <w:rsid w:val="00753D78"/>
    <w:rsid w:val="0075450C"/>
    <w:rsid w:val="00755DB3"/>
    <w:rsid w:val="00760517"/>
    <w:rsid w:val="00765B2D"/>
    <w:rsid w:val="00765F09"/>
    <w:rsid w:val="007668E5"/>
    <w:rsid w:val="00766B25"/>
    <w:rsid w:val="007674F2"/>
    <w:rsid w:val="007676C5"/>
    <w:rsid w:val="007707A1"/>
    <w:rsid w:val="00770A29"/>
    <w:rsid w:val="00772565"/>
    <w:rsid w:val="0077537B"/>
    <w:rsid w:val="007758CB"/>
    <w:rsid w:val="0077683E"/>
    <w:rsid w:val="0077775B"/>
    <w:rsid w:val="00780D6A"/>
    <w:rsid w:val="00781762"/>
    <w:rsid w:val="00781A16"/>
    <w:rsid w:val="00783D68"/>
    <w:rsid w:val="00784367"/>
    <w:rsid w:val="00786AE0"/>
    <w:rsid w:val="00790432"/>
    <w:rsid w:val="00790434"/>
    <w:rsid w:val="007912ED"/>
    <w:rsid w:val="007939E8"/>
    <w:rsid w:val="0079455C"/>
    <w:rsid w:val="00795206"/>
    <w:rsid w:val="00796303"/>
    <w:rsid w:val="00796501"/>
    <w:rsid w:val="00796A14"/>
    <w:rsid w:val="007A0881"/>
    <w:rsid w:val="007A0D60"/>
    <w:rsid w:val="007A13E6"/>
    <w:rsid w:val="007A1517"/>
    <w:rsid w:val="007A1708"/>
    <w:rsid w:val="007A2B4C"/>
    <w:rsid w:val="007A629B"/>
    <w:rsid w:val="007B2468"/>
    <w:rsid w:val="007B5238"/>
    <w:rsid w:val="007B6294"/>
    <w:rsid w:val="007B62C4"/>
    <w:rsid w:val="007B6507"/>
    <w:rsid w:val="007B722C"/>
    <w:rsid w:val="007B75C2"/>
    <w:rsid w:val="007B7811"/>
    <w:rsid w:val="007C35FD"/>
    <w:rsid w:val="007C4981"/>
    <w:rsid w:val="007C56C9"/>
    <w:rsid w:val="007C5B4E"/>
    <w:rsid w:val="007D042A"/>
    <w:rsid w:val="007D323A"/>
    <w:rsid w:val="007E34CA"/>
    <w:rsid w:val="007E3C76"/>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17EF4"/>
    <w:rsid w:val="00820836"/>
    <w:rsid w:val="00820A6E"/>
    <w:rsid w:val="00820D04"/>
    <w:rsid w:val="008219A9"/>
    <w:rsid w:val="00826868"/>
    <w:rsid w:val="008309ED"/>
    <w:rsid w:val="00831186"/>
    <w:rsid w:val="0083160D"/>
    <w:rsid w:val="008319A2"/>
    <w:rsid w:val="00832730"/>
    <w:rsid w:val="00832D51"/>
    <w:rsid w:val="0083787C"/>
    <w:rsid w:val="00840954"/>
    <w:rsid w:val="00844E7D"/>
    <w:rsid w:val="00845A12"/>
    <w:rsid w:val="008470FE"/>
    <w:rsid w:val="008513D0"/>
    <w:rsid w:val="00853FF5"/>
    <w:rsid w:val="00854151"/>
    <w:rsid w:val="008546BA"/>
    <w:rsid w:val="00855FC6"/>
    <w:rsid w:val="00856D4D"/>
    <w:rsid w:val="0086733C"/>
    <w:rsid w:val="00867937"/>
    <w:rsid w:val="0087018E"/>
    <w:rsid w:val="00871A37"/>
    <w:rsid w:val="00873B31"/>
    <w:rsid w:val="00874A84"/>
    <w:rsid w:val="00874BF3"/>
    <w:rsid w:val="00874C5E"/>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544"/>
    <w:rsid w:val="008B29FD"/>
    <w:rsid w:val="008B59B2"/>
    <w:rsid w:val="008B619C"/>
    <w:rsid w:val="008B7009"/>
    <w:rsid w:val="008B71A3"/>
    <w:rsid w:val="008C1149"/>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8F7AFD"/>
    <w:rsid w:val="0090254A"/>
    <w:rsid w:val="00905D18"/>
    <w:rsid w:val="00906455"/>
    <w:rsid w:val="00914D7A"/>
    <w:rsid w:val="00915271"/>
    <w:rsid w:val="00915D29"/>
    <w:rsid w:val="009224BE"/>
    <w:rsid w:val="009230CF"/>
    <w:rsid w:val="009259B4"/>
    <w:rsid w:val="00927BC7"/>
    <w:rsid w:val="00930C6B"/>
    <w:rsid w:val="00931447"/>
    <w:rsid w:val="009329A3"/>
    <w:rsid w:val="009330B5"/>
    <w:rsid w:val="009336BC"/>
    <w:rsid w:val="0093563E"/>
    <w:rsid w:val="00936AAC"/>
    <w:rsid w:val="00940719"/>
    <w:rsid w:val="009411AA"/>
    <w:rsid w:val="0094173A"/>
    <w:rsid w:val="009456E5"/>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15B"/>
    <w:rsid w:val="00982F2E"/>
    <w:rsid w:val="00983545"/>
    <w:rsid w:val="00983AF2"/>
    <w:rsid w:val="00984B16"/>
    <w:rsid w:val="009850C2"/>
    <w:rsid w:val="00985297"/>
    <w:rsid w:val="00986936"/>
    <w:rsid w:val="009922F7"/>
    <w:rsid w:val="00992898"/>
    <w:rsid w:val="00993EC3"/>
    <w:rsid w:val="00994320"/>
    <w:rsid w:val="00994462"/>
    <w:rsid w:val="009957FA"/>
    <w:rsid w:val="0099686E"/>
    <w:rsid w:val="00996A86"/>
    <w:rsid w:val="009A08D0"/>
    <w:rsid w:val="009A31C3"/>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10F2"/>
    <w:rsid w:val="00A04EB8"/>
    <w:rsid w:val="00A0639D"/>
    <w:rsid w:val="00A07714"/>
    <w:rsid w:val="00A1006A"/>
    <w:rsid w:val="00A17CA7"/>
    <w:rsid w:val="00A2420A"/>
    <w:rsid w:val="00A25FDA"/>
    <w:rsid w:val="00A2673F"/>
    <w:rsid w:val="00A26828"/>
    <w:rsid w:val="00A26C6C"/>
    <w:rsid w:val="00A27B02"/>
    <w:rsid w:val="00A30772"/>
    <w:rsid w:val="00A31377"/>
    <w:rsid w:val="00A41521"/>
    <w:rsid w:val="00A4328F"/>
    <w:rsid w:val="00A4549A"/>
    <w:rsid w:val="00A46625"/>
    <w:rsid w:val="00A47BE7"/>
    <w:rsid w:val="00A50357"/>
    <w:rsid w:val="00A50A56"/>
    <w:rsid w:val="00A51696"/>
    <w:rsid w:val="00A52DAF"/>
    <w:rsid w:val="00A52EC3"/>
    <w:rsid w:val="00A532FE"/>
    <w:rsid w:val="00A5719E"/>
    <w:rsid w:val="00A57EA8"/>
    <w:rsid w:val="00A60BF6"/>
    <w:rsid w:val="00A61FF6"/>
    <w:rsid w:val="00A629C1"/>
    <w:rsid w:val="00A62B73"/>
    <w:rsid w:val="00A643B4"/>
    <w:rsid w:val="00A64DE2"/>
    <w:rsid w:val="00A6683B"/>
    <w:rsid w:val="00A66AFC"/>
    <w:rsid w:val="00A71854"/>
    <w:rsid w:val="00A743F7"/>
    <w:rsid w:val="00A74978"/>
    <w:rsid w:val="00A750B6"/>
    <w:rsid w:val="00A76D72"/>
    <w:rsid w:val="00A81D54"/>
    <w:rsid w:val="00A83440"/>
    <w:rsid w:val="00A84001"/>
    <w:rsid w:val="00A84726"/>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52C8"/>
    <w:rsid w:val="00AF68EE"/>
    <w:rsid w:val="00AF7B0F"/>
    <w:rsid w:val="00B00889"/>
    <w:rsid w:val="00B01FF3"/>
    <w:rsid w:val="00B05A5A"/>
    <w:rsid w:val="00B07805"/>
    <w:rsid w:val="00B125C9"/>
    <w:rsid w:val="00B13202"/>
    <w:rsid w:val="00B3148B"/>
    <w:rsid w:val="00B33B1F"/>
    <w:rsid w:val="00B341D4"/>
    <w:rsid w:val="00B3479C"/>
    <w:rsid w:val="00B34892"/>
    <w:rsid w:val="00B354B2"/>
    <w:rsid w:val="00B3583F"/>
    <w:rsid w:val="00B36BDA"/>
    <w:rsid w:val="00B37B0D"/>
    <w:rsid w:val="00B414DA"/>
    <w:rsid w:val="00B419AD"/>
    <w:rsid w:val="00B53375"/>
    <w:rsid w:val="00B55EEF"/>
    <w:rsid w:val="00B615AE"/>
    <w:rsid w:val="00B664BB"/>
    <w:rsid w:val="00B7097A"/>
    <w:rsid w:val="00B70980"/>
    <w:rsid w:val="00B717D9"/>
    <w:rsid w:val="00B7418D"/>
    <w:rsid w:val="00B80192"/>
    <w:rsid w:val="00B8029E"/>
    <w:rsid w:val="00B82550"/>
    <w:rsid w:val="00B834D9"/>
    <w:rsid w:val="00B84032"/>
    <w:rsid w:val="00B840FF"/>
    <w:rsid w:val="00B84B77"/>
    <w:rsid w:val="00B9081D"/>
    <w:rsid w:val="00B915DC"/>
    <w:rsid w:val="00B93480"/>
    <w:rsid w:val="00B93688"/>
    <w:rsid w:val="00B93DE7"/>
    <w:rsid w:val="00B96820"/>
    <w:rsid w:val="00B97C64"/>
    <w:rsid w:val="00BA16DE"/>
    <w:rsid w:val="00BA5D22"/>
    <w:rsid w:val="00BA614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264"/>
    <w:rsid w:val="00BC23F1"/>
    <w:rsid w:val="00BC27CC"/>
    <w:rsid w:val="00BC2CD7"/>
    <w:rsid w:val="00BC640A"/>
    <w:rsid w:val="00BD3C27"/>
    <w:rsid w:val="00BD5B7A"/>
    <w:rsid w:val="00BE1222"/>
    <w:rsid w:val="00BE458B"/>
    <w:rsid w:val="00BE5719"/>
    <w:rsid w:val="00BE5808"/>
    <w:rsid w:val="00BE6553"/>
    <w:rsid w:val="00BF35FE"/>
    <w:rsid w:val="00BF78F1"/>
    <w:rsid w:val="00C01AA3"/>
    <w:rsid w:val="00C03468"/>
    <w:rsid w:val="00C03AF1"/>
    <w:rsid w:val="00C05AC1"/>
    <w:rsid w:val="00C05B55"/>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369F"/>
    <w:rsid w:val="00C44D4C"/>
    <w:rsid w:val="00C46CA4"/>
    <w:rsid w:val="00C46CB3"/>
    <w:rsid w:val="00C542B4"/>
    <w:rsid w:val="00C562A9"/>
    <w:rsid w:val="00C6337D"/>
    <w:rsid w:val="00C65749"/>
    <w:rsid w:val="00C70A36"/>
    <w:rsid w:val="00C74C70"/>
    <w:rsid w:val="00C75C14"/>
    <w:rsid w:val="00C7776A"/>
    <w:rsid w:val="00C8006F"/>
    <w:rsid w:val="00C809E8"/>
    <w:rsid w:val="00C82BC6"/>
    <w:rsid w:val="00C831D5"/>
    <w:rsid w:val="00C84B93"/>
    <w:rsid w:val="00C877FD"/>
    <w:rsid w:val="00C911FE"/>
    <w:rsid w:val="00C92978"/>
    <w:rsid w:val="00C9777D"/>
    <w:rsid w:val="00C978A2"/>
    <w:rsid w:val="00CA2C32"/>
    <w:rsid w:val="00CA3597"/>
    <w:rsid w:val="00CA62E7"/>
    <w:rsid w:val="00CB7351"/>
    <w:rsid w:val="00CB75EF"/>
    <w:rsid w:val="00CC56D5"/>
    <w:rsid w:val="00CD55C8"/>
    <w:rsid w:val="00CD7699"/>
    <w:rsid w:val="00CD7FFD"/>
    <w:rsid w:val="00CE1422"/>
    <w:rsid w:val="00CE2E55"/>
    <w:rsid w:val="00CE4550"/>
    <w:rsid w:val="00CE53CD"/>
    <w:rsid w:val="00CE7AA1"/>
    <w:rsid w:val="00CF251E"/>
    <w:rsid w:val="00CF62AE"/>
    <w:rsid w:val="00CF6CD7"/>
    <w:rsid w:val="00D01796"/>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1777"/>
    <w:rsid w:val="00D422BB"/>
    <w:rsid w:val="00D46542"/>
    <w:rsid w:val="00D51CB9"/>
    <w:rsid w:val="00D526E0"/>
    <w:rsid w:val="00D5685F"/>
    <w:rsid w:val="00D56F63"/>
    <w:rsid w:val="00D6183C"/>
    <w:rsid w:val="00D628FA"/>
    <w:rsid w:val="00D62AEB"/>
    <w:rsid w:val="00D63CFA"/>
    <w:rsid w:val="00D649C8"/>
    <w:rsid w:val="00D66308"/>
    <w:rsid w:val="00D7088A"/>
    <w:rsid w:val="00D70BEF"/>
    <w:rsid w:val="00D70C0E"/>
    <w:rsid w:val="00D73E70"/>
    <w:rsid w:val="00D741E9"/>
    <w:rsid w:val="00D76A1E"/>
    <w:rsid w:val="00D77410"/>
    <w:rsid w:val="00D77B09"/>
    <w:rsid w:val="00D80D1D"/>
    <w:rsid w:val="00D80FD5"/>
    <w:rsid w:val="00D81C2C"/>
    <w:rsid w:val="00D81CFF"/>
    <w:rsid w:val="00D8269B"/>
    <w:rsid w:val="00D8284C"/>
    <w:rsid w:val="00D83F8A"/>
    <w:rsid w:val="00D85B3E"/>
    <w:rsid w:val="00D8628F"/>
    <w:rsid w:val="00D86577"/>
    <w:rsid w:val="00D86F38"/>
    <w:rsid w:val="00D9693A"/>
    <w:rsid w:val="00D96F10"/>
    <w:rsid w:val="00DA0670"/>
    <w:rsid w:val="00DA117F"/>
    <w:rsid w:val="00DA3998"/>
    <w:rsid w:val="00DB10F3"/>
    <w:rsid w:val="00DB1A7A"/>
    <w:rsid w:val="00DB2033"/>
    <w:rsid w:val="00DC0669"/>
    <w:rsid w:val="00DC0C32"/>
    <w:rsid w:val="00DC33C3"/>
    <w:rsid w:val="00DC45D6"/>
    <w:rsid w:val="00DC5728"/>
    <w:rsid w:val="00DC7A7A"/>
    <w:rsid w:val="00DD0EF4"/>
    <w:rsid w:val="00DD1F35"/>
    <w:rsid w:val="00DD2187"/>
    <w:rsid w:val="00DD2ADA"/>
    <w:rsid w:val="00DE0961"/>
    <w:rsid w:val="00DE1884"/>
    <w:rsid w:val="00DE3C61"/>
    <w:rsid w:val="00DF1679"/>
    <w:rsid w:val="00DF3088"/>
    <w:rsid w:val="00DF434F"/>
    <w:rsid w:val="00DF471A"/>
    <w:rsid w:val="00E01587"/>
    <w:rsid w:val="00E01CB8"/>
    <w:rsid w:val="00E03680"/>
    <w:rsid w:val="00E03A5C"/>
    <w:rsid w:val="00E075E3"/>
    <w:rsid w:val="00E11852"/>
    <w:rsid w:val="00E126F9"/>
    <w:rsid w:val="00E27A5F"/>
    <w:rsid w:val="00E3080E"/>
    <w:rsid w:val="00E30D90"/>
    <w:rsid w:val="00E3183D"/>
    <w:rsid w:val="00E31FDE"/>
    <w:rsid w:val="00E34D81"/>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668BE"/>
    <w:rsid w:val="00E703F4"/>
    <w:rsid w:val="00E7191A"/>
    <w:rsid w:val="00E75E15"/>
    <w:rsid w:val="00E76528"/>
    <w:rsid w:val="00E769B7"/>
    <w:rsid w:val="00E77718"/>
    <w:rsid w:val="00E77F57"/>
    <w:rsid w:val="00E83295"/>
    <w:rsid w:val="00E90B1D"/>
    <w:rsid w:val="00E91CB1"/>
    <w:rsid w:val="00E920A0"/>
    <w:rsid w:val="00E92DAC"/>
    <w:rsid w:val="00E936E7"/>
    <w:rsid w:val="00E9433C"/>
    <w:rsid w:val="00E94973"/>
    <w:rsid w:val="00E95DF6"/>
    <w:rsid w:val="00E960A2"/>
    <w:rsid w:val="00E966DC"/>
    <w:rsid w:val="00EA3AC8"/>
    <w:rsid w:val="00EA56FC"/>
    <w:rsid w:val="00EA6063"/>
    <w:rsid w:val="00EA6C59"/>
    <w:rsid w:val="00EB154D"/>
    <w:rsid w:val="00EB1677"/>
    <w:rsid w:val="00EB3536"/>
    <w:rsid w:val="00EB589E"/>
    <w:rsid w:val="00EC0748"/>
    <w:rsid w:val="00EC07F6"/>
    <w:rsid w:val="00ED0140"/>
    <w:rsid w:val="00ED0564"/>
    <w:rsid w:val="00ED25AB"/>
    <w:rsid w:val="00ED4565"/>
    <w:rsid w:val="00ED6F3E"/>
    <w:rsid w:val="00EE207C"/>
    <w:rsid w:val="00EE245E"/>
    <w:rsid w:val="00EE415B"/>
    <w:rsid w:val="00EE4D25"/>
    <w:rsid w:val="00EE54C3"/>
    <w:rsid w:val="00EE58B6"/>
    <w:rsid w:val="00EE5FC8"/>
    <w:rsid w:val="00EE713D"/>
    <w:rsid w:val="00EF08E9"/>
    <w:rsid w:val="00EF2FEE"/>
    <w:rsid w:val="00EF57E2"/>
    <w:rsid w:val="00F01BDE"/>
    <w:rsid w:val="00F075B7"/>
    <w:rsid w:val="00F10451"/>
    <w:rsid w:val="00F139D3"/>
    <w:rsid w:val="00F21C59"/>
    <w:rsid w:val="00F22643"/>
    <w:rsid w:val="00F2288B"/>
    <w:rsid w:val="00F241E8"/>
    <w:rsid w:val="00F24EDF"/>
    <w:rsid w:val="00F27A2E"/>
    <w:rsid w:val="00F30BB6"/>
    <w:rsid w:val="00F31F70"/>
    <w:rsid w:val="00F334AF"/>
    <w:rsid w:val="00F334CD"/>
    <w:rsid w:val="00F35163"/>
    <w:rsid w:val="00F355C6"/>
    <w:rsid w:val="00F36807"/>
    <w:rsid w:val="00F46E45"/>
    <w:rsid w:val="00F5056E"/>
    <w:rsid w:val="00F538B1"/>
    <w:rsid w:val="00F607F2"/>
    <w:rsid w:val="00F627EF"/>
    <w:rsid w:val="00F63D62"/>
    <w:rsid w:val="00F64057"/>
    <w:rsid w:val="00F73025"/>
    <w:rsid w:val="00F734BB"/>
    <w:rsid w:val="00F761C4"/>
    <w:rsid w:val="00F774F8"/>
    <w:rsid w:val="00F85862"/>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00C8"/>
    <w:rsid w:val="00FC353A"/>
    <w:rsid w:val="00FC5CBA"/>
    <w:rsid w:val="00FC6A80"/>
    <w:rsid w:val="00FD07E3"/>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allout" idref="#_x0000_s1035"/>
      </o:rules>
    </o:shapelayout>
  </w:shapeDefaults>
  <w:decimalSymbol w:val=","/>
  <w:listSeparator w:val=";"/>
  <w14:docId w14:val="4D3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 w:type="table" w:customStyle="1" w:styleId="Sombreadomedio1-nfasis11">
    <w:name w:val="Sombreado medio 1 - Énfasis 11"/>
    <w:basedOn w:val="TableNormal"/>
    <w:uiPriority w:val="99"/>
    <w:rsid w:val="00EC07F6"/>
    <w:pPr>
      <w:spacing w:after="0" w:line="240" w:lineRule="auto"/>
    </w:pPr>
    <w:rPr>
      <w:rFonts w:ascii="Times New Roman" w:eastAsia="Times New Roman" w:hAnsi="Times New Roman" w:cs="Times New Roman"/>
      <w:sz w:val="20"/>
      <w:szCs w:val="20"/>
      <w:lang w:val="es-VE" w:eastAsia="es-VE"/>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 w:type="table" w:customStyle="1" w:styleId="Sombreadomedio1-nfasis11">
    <w:name w:val="Sombreado medio 1 - Énfasis 11"/>
    <w:basedOn w:val="TableNormal"/>
    <w:uiPriority w:val="99"/>
    <w:rsid w:val="00EC07F6"/>
    <w:pPr>
      <w:spacing w:after="0" w:line="240" w:lineRule="auto"/>
    </w:pPr>
    <w:rPr>
      <w:rFonts w:ascii="Times New Roman" w:eastAsia="Times New Roman" w:hAnsi="Times New Roman" w:cs="Times New Roman"/>
      <w:sz w:val="20"/>
      <w:szCs w:val="20"/>
      <w:lang w:val="es-VE" w:eastAsia="es-VE"/>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diagramData" Target="diagrams/data2.xml"/><Relationship Id="rId28" Type="http://schemas.openxmlformats.org/officeDocument/2006/relationships/diagramLayout" Target="diagrams/layout2.xml"/><Relationship Id="rId2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diagramColors" Target="diagrams/colors2.xml"/><Relationship Id="rId31" Type="http://schemas.microsoft.com/office/2007/relationships/diagramDrawing" Target="diagrams/drawing2.xml"/><Relationship Id="rId32" Type="http://schemas.openxmlformats.org/officeDocument/2006/relationships/hyperlink" Target="http://www.bancomercantil.com"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bancomercantil.com" TargetMode="External"/><Relationship Id="rId34" Type="http://schemas.openxmlformats.org/officeDocument/2006/relationships/hyperlink" Target="http://www.bancomercantil.com" TargetMode="External"/><Relationship Id="rId35" Type="http://schemas.openxmlformats.org/officeDocument/2006/relationships/hyperlink" Target="http://www.bancomercantil.com" TargetMode="External"/><Relationship Id="rId36" Type="http://schemas.openxmlformats.org/officeDocument/2006/relationships/hyperlink" Target="mailto:solsire.torres@gmail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yperlink" Target="http://www.bancomercantil.com" TargetMode="External"/><Relationship Id="rId17" Type="http://schemas.openxmlformats.org/officeDocument/2006/relationships/hyperlink" Target="http://www.bancomercantil.com" TargetMode="External"/><Relationship Id="rId18" Type="http://schemas.openxmlformats.org/officeDocument/2006/relationships/hyperlink" Target="http://voices.washingtonpost.com/ezra-klein/2010/04/what_are_you_worth_to_your_ban.html" TargetMode="External"/><Relationship Id="rId19" Type="http://schemas.openxmlformats.org/officeDocument/2006/relationships/image" Target="media/image1.jpeg"/><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header" Target="header4.xml"/><Relationship Id="rId40" Type="http://schemas.openxmlformats.org/officeDocument/2006/relationships/fontTable" Target="fontTable.xml"/><Relationship Id="rId4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D514C95B-6AC5-AF49-AE43-615D828CC688}" type="presOf" srcId="{D33C7C30-B493-4A82-96C6-9E2972A1C5F7}" destId="{2F625C6B-1FB6-A049-9544-12ABAB19B58D}" srcOrd="0" destOrd="0" presId="urn:microsoft.com/office/officeart/2005/8/layout/process1"/>
    <dgm:cxn modelId="{6C6E13F9-50AB-F646-8934-48CE79880DC2}" type="presOf" srcId="{F1DE4F72-2A9C-E147-A381-AB8BF055B27C}" destId="{3359A7AE-5CE7-FC46-8D6C-DEBCD6C8A340}"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45878417-00A3-3440-8D8A-A863A168C586}" type="presOf" srcId="{6F36157D-010A-F044-AE86-A3173571634B}" destId="{BAA7AE9B-FD05-954A-962A-204BC282B45C}" srcOrd="0" destOrd="0" presId="urn:microsoft.com/office/officeart/2005/8/layout/process1"/>
    <dgm:cxn modelId="{60CE6ACD-A333-BA43-8AB8-DC9954BECB89}" type="presOf" srcId="{F7E22E79-0E2E-D045-87C5-91D00256227D}" destId="{159ECA77-1AE3-5946-9016-D40898CE21CE}" srcOrd="0" destOrd="0" presId="urn:microsoft.com/office/officeart/2005/8/layout/process1"/>
    <dgm:cxn modelId="{37406A90-45DA-224A-8FB7-DC9213D33BB0}" type="presOf" srcId="{78F23872-705F-41E5-A156-41D1DE184C8B}" destId="{1BC5F907-57EE-A04A-98C7-03023C803EE5}"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8FDCA9B6-D809-064C-9A78-04E63E1A15DA}" type="presOf" srcId="{9C88367F-7414-4462-ADAE-CBE0D740EB93}" destId="{0EC15947-0AC6-0948-A924-5A00D1AABCF0}" srcOrd="0" destOrd="0" presId="urn:microsoft.com/office/officeart/2005/8/layout/process1"/>
    <dgm:cxn modelId="{2E5D2E0C-DA96-9443-B5C3-09669EB00C00}" type="presOf" srcId="{3C1FAB5B-E516-3A43-8DC3-2B4BC56C87A7}" destId="{849B5EAA-CA80-EB4C-9F3B-27A43E881D66}"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706EBD50-85AE-9145-BD90-BC4E56604B8A}" type="presOf" srcId="{452EE09F-3FB5-6C41-B07E-4F77C4A37AF9}" destId="{9733CB45-2B1E-A74B-8C84-776CFF9362A7}" srcOrd="1"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CC335B80-D40B-AB45-ACEF-B438F87DFF8E}" type="presOf" srcId="{167C915A-5FF7-4CD0-999B-B62BF8152A28}" destId="{3644A00E-70D1-1B45-8AA5-7B8CAB16DAD3}"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6431559A-2FBE-9F44-92E6-C87DB054EBB2}" type="presOf" srcId="{EF7CA7C1-7FC5-49CC-809C-109B7E28F818}" destId="{A5DB0E9D-3499-944F-B9E9-258168E44F0D}" srcOrd="0" destOrd="0" presId="urn:microsoft.com/office/officeart/2005/8/layout/process1"/>
    <dgm:cxn modelId="{72F421C8-5D40-EB4D-9788-F3E22CD663E2}" type="presOf" srcId="{0F1B4749-6D16-4D3D-B227-424A2292EB7E}" destId="{45B0C0D3-3F0C-F645-A364-03449968CCD1}" srcOrd="1" destOrd="0" presId="urn:microsoft.com/office/officeart/2005/8/layout/process1"/>
    <dgm:cxn modelId="{B5B2CD62-283B-BF40-9989-0EA82FCC98A2}" type="presOf" srcId="{0F1B4749-6D16-4D3D-B227-424A2292EB7E}" destId="{480563FD-1E37-1841-A37F-B51C7BF38CDC}" srcOrd="0" destOrd="0" presId="urn:microsoft.com/office/officeart/2005/8/layout/process1"/>
    <dgm:cxn modelId="{65556B16-E293-1E41-9F46-ADD5531E165F}" type="presOf" srcId="{F1DE4F72-2A9C-E147-A381-AB8BF055B27C}" destId="{C4CD69D9-E183-1444-AD01-B78D69A7AFFA}" srcOrd="1" destOrd="0" presId="urn:microsoft.com/office/officeart/2005/8/layout/process1"/>
    <dgm:cxn modelId="{33731060-747F-6940-B515-2D42EECDE003}" type="presOf" srcId="{EF7CA7C1-7FC5-49CC-809C-109B7E28F818}" destId="{BF047270-6176-234D-B1AB-5B2B8D5EA3C2}"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687F9994-A895-3148-93D2-5CF1B2D6CFF1}" type="presOf" srcId="{452EE09F-3FB5-6C41-B07E-4F77C4A37AF9}" destId="{A8581A32-535D-8146-AE02-7E6A8E51C8E1}" srcOrd="0" destOrd="0" presId="urn:microsoft.com/office/officeart/2005/8/layout/process1"/>
    <dgm:cxn modelId="{02F438E1-257C-F349-9A0B-64B496C09714}" type="presOf" srcId="{0B10AC3F-AA48-4D78-8C8C-3890B1E7B7F5}" destId="{0E742150-8A71-B047-8B03-BF6BB2D98FFE}" srcOrd="0" destOrd="0" presId="urn:microsoft.com/office/officeart/2005/8/layout/process1"/>
    <dgm:cxn modelId="{B36FE168-63FA-3D41-968A-9CAB2EE54045}" type="presOf" srcId="{0B10AC3F-AA48-4D78-8C8C-3890B1E7B7F5}" destId="{A09B0E8E-B546-354C-9AA4-789801892C9F}" srcOrd="1" destOrd="0" presId="urn:microsoft.com/office/officeart/2005/8/layout/process1"/>
    <dgm:cxn modelId="{03ED431B-58A8-3D40-8FC6-0D174664153B}" type="presParOf" srcId="{1BC5F907-57EE-A04A-98C7-03023C803EE5}" destId="{0EC15947-0AC6-0948-A924-5A00D1AABCF0}" srcOrd="0" destOrd="0" presId="urn:microsoft.com/office/officeart/2005/8/layout/process1"/>
    <dgm:cxn modelId="{8D6651D4-C0F2-944A-979C-34D27D46720E}" type="presParOf" srcId="{1BC5F907-57EE-A04A-98C7-03023C803EE5}" destId="{480563FD-1E37-1841-A37F-B51C7BF38CDC}" srcOrd="1" destOrd="0" presId="urn:microsoft.com/office/officeart/2005/8/layout/process1"/>
    <dgm:cxn modelId="{7C89DB2A-670C-B949-8304-F63FB34D6379}" type="presParOf" srcId="{480563FD-1E37-1841-A37F-B51C7BF38CDC}" destId="{45B0C0D3-3F0C-F645-A364-03449968CCD1}" srcOrd="0" destOrd="0" presId="urn:microsoft.com/office/officeart/2005/8/layout/process1"/>
    <dgm:cxn modelId="{36B4F15F-C557-B84C-9BEE-F25DC1E3BB9E}" type="presParOf" srcId="{1BC5F907-57EE-A04A-98C7-03023C803EE5}" destId="{2F625C6B-1FB6-A049-9544-12ABAB19B58D}" srcOrd="2" destOrd="0" presId="urn:microsoft.com/office/officeart/2005/8/layout/process1"/>
    <dgm:cxn modelId="{45B40F29-E4AF-D440-8365-6C78DB3515D1}" type="presParOf" srcId="{1BC5F907-57EE-A04A-98C7-03023C803EE5}" destId="{A5DB0E9D-3499-944F-B9E9-258168E44F0D}" srcOrd="3" destOrd="0" presId="urn:microsoft.com/office/officeart/2005/8/layout/process1"/>
    <dgm:cxn modelId="{5697391C-4C39-8147-B82E-214003FF6E0C}" type="presParOf" srcId="{A5DB0E9D-3499-944F-B9E9-258168E44F0D}" destId="{BF047270-6176-234D-B1AB-5B2B8D5EA3C2}" srcOrd="0" destOrd="0" presId="urn:microsoft.com/office/officeart/2005/8/layout/process1"/>
    <dgm:cxn modelId="{57142C2E-AA2E-E34E-A288-2A179CEA53F7}" type="presParOf" srcId="{1BC5F907-57EE-A04A-98C7-03023C803EE5}" destId="{3644A00E-70D1-1B45-8AA5-7B8CAB16DAD3}" srcOrd="4" destOrd="0" presId="urn:microsoft.com/office/officeart/2005/8/layout/process1"/>
    <dgm:cxn modelId="{CE0A5A57-42E2-704A-9A70-A2598776C7BC}" type="presParOf" srcId="{1BC5F907-57EE-A04A-98C7-03023C803EE5}" destId="{0E742150-8A71-B047-8B03-BF6BB2D98FFE}" srcOrd="5" destOrd="0" presId="urn:microsoft.com/office/officeart/2005/8/layout/process1"/>
    <dgm:cxn modelId="{36220451-9862-3F4C-AADE-C1EA43919A23}" type="presParOf" srcId="{0E742150-8A71-B047-8B03-BF6BB2D98FFE}" destId="{A09B0E8E-B546-354C-9AA4-789801892C9F}" srcOrd="0" destOrd="0" presId="urn:microsoft.com/office/officeart/2005/8/layout/process1"/>
    <dgm:cxn modelId="{9CED1A8B-A2C8-D046-80BB-FFD69EE79E4D}" type="presParOf" srcId="{1BC5F907-57EE-A04A-98C7-03023C803EE5}" destId="{849B5EAA-CA80-EB4C-9F3B-27A43E881D66}" srcOrd="6" destOrd="0" presId="urn:microsoft.com/office/officeart/2005/8/layout/process1"/>
    <dgm:cxn modelId="{7C16653C-BCCD-0F4D-BC51-CA666D761E6D}" type="presParOf" srcId="{1BC5F907-57EE-A04A-98C7-03023C803EE5}" destId="{A8581A32-535D-8146-AE02-7E6A8E51C8E1}" srcOrd="7" destOrd="0" presId="urn:microsoft.com/office/officeart/2005/8/layout/process1"/>
    <dgm:cxn modelId="{11FB7B0F-CB50-F94A-AC33-2085552C58ED}" type="presParOf" srcId="{A8581A32-535D-8146-AE02-7E6A8E51C8E1}" destId="{9733CB45-2B1E-A74B-8C84-776CFF9362A7}" srcOrd="0" destOrd="0" presId="urn:microsoft.com/office/officeart/2005/8/layout/process1"/>
    <dgm:cxn modelId="{08B59434-8AE6-CD46-85F2-6738805270BA}" type="presParOf" srcId="{1BC5F907-57EE-A04A-98C7-03023C803EE5}" destId="{159ECA77-1AE3-5946-9016-D40898CE21CE}" srcOrd="8" destOrd="0" presId="urn:microsoft.com/office/officeart/2005/8/layout/process1"/>
    <dgm:cxn modelId="{D12B1BA7-D414-8648-8DB1-22FCA17A33C6}" type="presParOf" srcId="{1BC5F907-57EE-A04A-98C7-03023C803EE5}" destId="{3359A7AE-5CE7-FC46-8D6C-DEBCD6C8A340}" srcOrd="9" destOrd="0" presId="urn:microsoft.com/office/officeart/2005/8/layout/process1"/>
    <dgm:cxn modelId="{EE1E2E5B-A69F-134F-BAC2-A052FFE02BA8}" type="presParOf" srcId="{3359A7AE-5CE7-FC46-8D6C-DEBCD6C8A340}" destId="{C4CD69D9-E183-1444-AD01-B78D69A7AFFA}" srcOrd="0" destOrd="0" presId="urn:microsoft.com/office/officeart/2005/8/layout/process1"/>
    <dgm:cxn modelId="{9C28F296-D1D2-6C48-8592-5C69DB45A5E7}"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a:latin typeface="Calibri"/>
              <a:ea typeface="+mn-ea"/>
              <a:cs typeface="+mn-cs"/>
            </a:rPr>
            <a:t>Inicio del proyecto</a:t>
          </a: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smtClean="0">
              <a:latin typeface="Calibri"/>
              <a:ea typeface="+mn-ea"/>
              <a:cs typeface="+mn-cs"/>
            </a:rPr>
            <a:t>Estudio de la problemática del negocio realizado</a:t>
          </a:r>
          <a:endParaRPr lang="es-VE" sz="1400" dirty="0">
            <a:latin typeface="Calibri"/>
            <a:ea typeface="+mn-ea"/>
            <a:cs typeface="+mn-cs"/>
          </a:endParaRP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Mecanismo desarrollado</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pPr algn="ctr"/>
          <a:r>
            <a:rPr lang="en-US" sz="1400"/>
            <a:t>Capacitación realizada</a:t>
          </a:r>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Mecanismo implantado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300"/>
            <a:t>Problemática resuelta</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custLinFactNeighborY="33343">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custLinFactNeighborX="2551" custLinFactNeighborY="37053">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custLinFactNeighborX="5101" custLinFactNeighborY="3581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custLinFactNeighborY="34579">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custLinFactNeighborX="-5101" custLinFactNeighborY="3581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custScaleY="100126" custLinFactNeighborY="35816">
        <dgm:presLayoutVars>
          <dgm:bulletEnabled val="1"/>
        </dgm:presLayoutVars>
      </dgm:prSet>
      <dgm:spPr/>
      <dgm:t>
        <a:bodyPr/>
        <a:lstStyle/>
        <a:p>
          <a:endParaRPr lang="en-US"/>
        </a:p>
      </dgm:t>
    </dgm:pt>
  </dgm:ptLst>
  <dgm:cxnLst>
    <dgm:cxn modelId="{815AA246-04CE-DE4A-8879-50707221D65F}" srcId="{78F23872-705F-41E5-A156-41D1DE184C8B}" destId="{6F36157D-010A-F044-AE86-A3173571634B}" srcOrd="5" destOrd="0" parTransId="{6ABE6903-9828-9743-906B-62087BD8B58F}" sibTransId="{3B36AD5D-8B8C-8B43-AB93-A5A8E67D351C}"/>
    <dgm:cxn modelId="{97A51A0F-F65E-3541-8C82-BB5AFD7CE957}" type="presOf" srcId="{EF7CA7C1-7FC5-49CC-809C-109B7E28F818}" destId="{A5DB0E9D-3499-944F-B9E9-258168E44F0D}" srcOrd="0" destOrd="0" presId="urn:microsoft.com/office/officeart/2005/8/layout/process1"/>
    <dgm:cxn modelId="{4E9397D1-9F4B-9E4A-BF51-B6DE596062EE}" type="presOf" srcId="{EF7CA7C1-7FC5-49CC-809C-109B7E28F818}" destId="{BF047270-6176-234D-B1AB-5B2B8D5EA3C2}" srcOrd="1" destOrd="0" presId="urn:microsoft.com/office/officeart/2005/8/layout/process1"/>
    <dgm:cxn modelId="{13988876-42DA-7348-8298-CFAE3925099A}" type="presOf" srcId="{3C1FAB5B-E516-3A43-8DC3-2B4BC56C87A7}" destId="{849B5EAA-CA80-EB4C-9F3B-27A43E881D66}" srcOrd="0" destOrd="0" presId="urn:microsoft.com/office/officeart/2005/8/layout/process1"/>
    <dgm:cxn modelId="{708C0797-F45E-3C45-B4BE-92E95BCC0003}" type="presOf" srcId="{167C915A-5FF7-4CD0-999B-B62BF8152A28}" destId="{3644A00E-70D1-1B45-8AA5-7B8CAB16DAD3}" srcOrd="0" destOrd="0" presId="urn:microsoft.com/office/officeart/2005/8/layout/process1"/>
    <dgm:cxn modelId="{063C6E55-58DF-B14B-A6CB-C5468DD76B20}" type="presOf" srcId="{9C88367F-7414-4462-ADAE-CBE0D740EB93}" destId="{0EC15947-0AC6-0948-A924-5A00D1AABCF0}" srcOrd="0" destOrd="0" presId="urn:microsoft.com/office/officeart/2005/8/layout/process1"/>
    <dgm:cxn modelId="{4B085005-EA1A-FF4A-8746-1112D0A6976C}" type="presOf" srcId="{D33C7C30-B493-4A82-96C6-9E2972A1C5F7}" destId="{2F625C6B-1FB6-A049-9544-12ABAB19B58D}" srcOrd="0" destOrd="0" presId="urn:microsoft.com/office/officeart/2005/8/layout/process1"/>
    <dgm:cxn modelId="{E7E81624-9C57-CB4C-817C-CA689A6C01A0}" type="presOf" srcId="{0B10AC3F-AA48-4D78-8C8C-3890B1E7B7F5}" destId="{A09B0E8E-B546-354C-9AA4-789801892C9F}" srcOrd="1"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6C7E406C-B2D3-4C6A-AFFD-A87EF2AA50E8}" srcId="{78F23872-705F-41E5-A156-41D1DE184C8B}" destId="{D33C7C30-B493-4A82-96C6-9E2972A1C5F7}" srcOrd="1" destOrd="0" parTransId="{8CFD2AEC-AEDB-4951-9F98-43FD5BFF46E6}" sibTransId="{EF7CA7C1-7FC5-49CC-809C-109B7E28F818}"/>
    <dgm:cxn modelId="{F76F5F11-01C9-9342-AA5B-F0759A3BA2FE}" type="presOf" srcId="{0F1B4749-6D16-4D3D-B227-424A2292EB7E}" destId="{45B0C0D3-3F0C-F645-A364-03449968CCD1}" srcOrd="1"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CC373A0C-78D9-4750-AC3D-77D7E2766741}" srcId="{78F23872-705F-41E5-A156-41D1DE184C8B}" destId="{9C88367F-7414-4462-ADAE-CBE0D740EB93}" srcOrd="0" destOrd="0" parTransId="{88C1CB7A-3C16-43BB-878C-DC522793DDC7}" sibTransId="{0F1B4749-6D16-4D3D-B227-424A2292EB7E}"/>
    <dgm:cxn modelId="{C0DE21C5-5A81-2346-A3A7-4833BC9893BD}" type="presOf" srcId="{78F23872-705F-41E5-A156-41D1DE184C8B}" destId="{1BC5F907-57EE-A04A-98C7-03023C803EE5}" srcOrd="0" destOrd="0" presId="urn:microsoft.com/office/officeart/2005/8/layout/process1"/>
    <dgm:cxn modelId="{304EEF3B-F032-3E48-A0EE-84727199DD06}" type="presOf" srcId="{6F36157D-010A-F044-AE86-A3173571634B}" destId="{BAA7AE9B-FD05-954A-962A-204BC282B45C}" srcOrd="0" destOrd="0" presId="urn:microsoft.com/office/officeart/2005/8/layout/process1"/>
    <dgm:cxn modelId="{1F2FC415-A87C-664A-B43F-7CE737838B12}" type="presOf" srcId="{0F1B4749-6D16-4D3D-B227-424A2292EB7E}" destId="{480563FD-1E37-1841-A37F-B51C7BF38CDC}" srcOrd="0" destOrd="0" presId="urn:microsoft.com/office/officeart/2005/8/layout/process1"/>
    <dgm:cxn modelId="{2896A8D6-FD8B-E84E-A216-A5E3FE4FC6DE}" type="presOf" srcId="{452EE09F-3FB5-6C41-B07E-4F77C4A37AF9}" destId="{A8581A32-535D-8146-AE02-7E6A8E51C8E1}"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3D0AA2CF-4383-4240-B9E3-5119DF2CE33C}" type="presOf" srcId="{0B10AC3F-AA48-4D78-8C8C-3890B1E7B7F5}" destId="{0E742150-8A71-B047-8B03-BF6BB2D98FFE}" srcOrd="0" destOrd="0" presId="urn:microsoft.com/office/officeart/2005/8/layout/process1"/>
    <dgm:cxn modelId="{382649E1-64FC-D449-AF47-B1920D191D05}" type="presOf" srcId="{F7E22E79-0E2E-D045-87C5-91D00256227D}" destId="{159ECA77-1AE3-5946-9016-D40898CE21CE}" srcOrd="0" destOrd="0" presId="urn:microsoft.com/office/officeart/2005/8/layout/process1"/>
    <dgm:cxn modelId="{2675B301-AF80-5642-A2E7-FEF3019CC01A}" type="presOf" srcId="{452EE09F-3FB5-6C41-B07E-4F77C4A37AF9}" destId="{9733CB45-2B1E-A74B-8C84-776CFF9362A7}" srcOrd="1" destOrd="0" presId="urn:microsoft.com/office/officeart/2005/8/layout/process1"/>
    <dgm:cxn modelId="{EAAF833E-E168-B145-81E6-A2D29CFBF7FF}" type="presOf" srcId="{F1DE4F72-2A9C-E147-A381-AB8BF055B27C}" destId="{3359A7AE-5CE7-FC46-8D6C-DEBCD6C8A340}" srcOrd="0" destOrd="0" presId="urn:microsoft.com/office/officeart/2005/8/layout/process1"/>
    <dgm:cxn modelId="{0681AAD5-35E3-364A-9266-5C2964C6F0FF}" type="presOf" srcId="{F1DE4F72-2A9C-E147-A381-AB8BF055B27C}" destId="{C4CD69D9-E183-1444-AD01-B78D69A7AFFA}" srcOrd="1" destOrd="0" presId="urn:microsoft.com/office/officeart/2005/8/layout/process1"/>
    <dgm:cxn modelId="{E1137650-648F-5A41-A9C7-DAF74BA84700}" type="presParOf" srcId="{1BC5F907-57EE-A04A-98C7-03023C803EE5}" destId="{0EC15947-0AC6-0948-A924-5A00D1AABCF0}" srcOrd="0" destOrd="0" presId="urn:microsoft.com/office/officeart/2005/8/layout/process1"/>
    <dgm:cxn modelId="{658A288A-2303-1248-98C6-603CADB7509E}" type="presParOf" srcId="{1BC5F907-57EE-A04A-98C7-03023C803EE5}" destId="{480563FD-1E37-1841-A37F-B51C7BF38CDC}" srcOrd="1" destOrd="0" presId="urn:microsoft.com/office/officeart/2005/8/layout/process1"/>
    <dgm:cxn modelId="{ECB691E8-2C96-7C47-830E-FF8F91A70A0B}" type="presParOf" srcId="{480563FD-1E37-1841-A37F-B51C7BF38CDC}" destId="{45B0C0D3-3F0C-F645-A364-03449968CCD1}" srcOrd="0" destOrd="0" presId="urn:microsoft.com/office/officeart/2005/8/layout/process1"/>
    <dgm:cxn modelId="{93AC5213-F927-D742-934F-8E2EF886A3AF}" type="presParOf" srcId="{1BC5F907-57EE-A04A-98C7-03023C803EE5}" destId="{2F625C6B-1FB6-A049-9544-12ABAB19B58D}" srcOrd="2" destOrd="0" presId="urn:microsoft.com/office/officeart/2005/8/layout/process1"/>
    <dgm:cxn modelId="{745B5920-35EE-1A47-B3BE-B867B7765975}" type="presParOf" srcId="{1BC5F907-57EE-A04A-98C7-03023C803EE5}" destId="{A5DB0E9D-3499-944F-B9E9-258168E44F0D}" srcOrd="3" destOrd="0" presId="urn:microsoft.com/office/officeart/2005/8/layout/process1"/>
    <dgm:cxn modelId="{D51E19A9-36A7-CD4C-BA46-A786E9B5A785}" type="presParOf" srcId="{A5DB0E9D-3499-944F-B9E9-258168E44F0D}" destId="{BF047270-6176-234D-B1AB-5B2B8D5EA3C2}" srcOrd="0" destOrd="0" presId="urn:microsoft.com/office/officeart/2005/8/layout/process1"/>
    <dgm:cxn modelId="{E9C04200-7462-7C4F-8CCC-F64B37868A75}" type="presParOf" srcId="{1BC5F907-57EE-A04A-98C7-03023C803EE5}" destId="{3644A00E-70D1-1B45-8AA5-7B8CAB16DAD3}" srcOrd="4" destOrd="0" presId="urn:microsoft.com/office/officeart/2005/8/layout/process1"/>
    <dgm:cxn modelId="{A6C9E035-CB14-2C40-B2D7-16A80E355212}" type="presParOf" srcId="{1BC5F907-57EE-A04A-98C7-03023C803EE5}" destId="{0E742150-8A71-B047-8B03-BF6BB2D98FFE}" srcOrd="5" destOrd="0" presId="urn:microsoft.com/office/officeart/2005/8/layout/process1"/>
    <dgm:cxn modelId="{2D9E8704-C6AD-2041-BE89-2BF3CD7E5A9B}" type="presParOf" srcId="{0E742150-8A71-B047-8B03-BF6BB2D98FFE}" destId="{A09B0E8E-B546-354C-9AA4-789801892C9F}" srcOrd="0" destOrd="0" presId="urn:microsoft.com/office/officeart/2005/8/layout/process1"/>
    <dgm:cxn modelId="{BD93920A-9DE7-444A-9B3A-F448090AD9E0}" type="presParOf" srcId="{1BC5F907-57EE-A04A-98C7-03023C803EE5}" destId="{849B5EAA-CA80-EB4C-9F3B-27A43E881D66}" srcOrd="6" destOrd="0" presId="urn:microsoft.com/office/officeart/2005/8/layout/process1"/>
    <dgm:cxn modelId="{31880849-B7C6-034A-B794-545C1962B5D9}" type="presParOf" srcId="{1BC5F907-57EE-A04A-98C7-03023C803EE5}" destId="{A8581A32-535D-8146-AE02-7E6A8E51C8E1}" srcOrd="7" destOrd="0" presId="urn:microsoft.com/office/officeart/2005/8/layout/process1"/>
    <dgm:cxn modelId="{A9E34CA4-386B-4249-A552-D7817C7FC605}" type="presParOf" srcId="{A8581A32-535D-8146-AE02-7E6A8E51C8E1}" destId="{9733CB45-2B1E-A74B-8C84-776CFF9362A7}" srcOrd="0" destOrd="0" presId="urn:microsoft.com/office/officeart/2005/8/layout/process1"/>
    <dgm:cxn modelId="{42EDFC46-544F-5149-8693-537C0E542351}" type="presParOf" srcId="{1BC5F907-57EE-A04A-98C7-03023C803EE5}" destId="{159ECA77-1AE3-5946-9016-D40898CE21CE}" srcOrd="8" destOrd="0" presId="urn:microsoft.com/office/officeart/2005/8/layout/process1"/>
    <dgm:cxn modelId="{3354E7A7-F2DF-854F-B004-60A1039416C6}" type="presParOf" srcId="{1BC5F907-57EE-A04A-98C7-03023C803EE5}" destId="{3359A7AE-5CE7-FC46-8D6C-DEBCD6C8A340}" srcOrd="9" destOrd="0" presId="urn:microsoft.com/office/officeart/2005/8/layout/process1"/>
    <dgm:cxn modelId="{07E27715-4D56-F943-A5C9-01EAF1A51114}" type="presParOf" srcId="{3359A7AE-5CE7-FC46-8D6C-DEBCD6C8A340}" destId="{C4CD69D9-E183-1444-AD01-B78D69A7AFFA}" srcOrd="0" destOrd="0" presId="urn:microsoft.com/office/officeart/2005/8/layout/process1"/>
    <dgm:cxn modelId="{A65DEE3D-A990-5644-835B-4626FCB46BFB}"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Inicio del proyecto</a:t>
          </a:r>
        </a:p>
      </dsp:txBody>
      <dsp:txXfrm>
        <a:off x="28208" y="156694"/>
        <a:ext cx="1110952" cy="906662"/>
      </dsp:txXfrm>
    </dsp:sp>
    <dsp:sp modelId="{480563FD-1E37-1841-A37F-B51C7BF38CDC}">
      <dsp:nvSpPr>
        <dsp:cNvPr id="0" name=""/>
        <dsp:cNvSpPr/>
      </dsp:nvSpPr>
      <dsp:spPr>
        <a:xfrm>
          <a:off x="1287082" y="465272"/>
          <a:ext cx="253795"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87082" y="523173"/>
        <a:ext cx="177657" cy="173705"/>
      </dsp:txXfrm>
    </dsp:sp>
    <dsp:sp modelId="{2F625C6B-1FB6-A049-9544-12ABAB19B58D}">
      <dsp:nvSpPr>
        <dsp:cNvPr id="0" name=""/>
        <dsp:cNvSpPr/>
      </dsp:nvSpPr>
      <dsp:spPr>
        <a:xfrm>
          <a:off x="1646227"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Estudio de la problemática del negocio realizado</a:t>
          </a:r>
          <a:endParaRPr lang="es-VE" sz="1400" kern="1200" dirty="0">
            <a:latin typeface="Calibri"/>
            <a:ea typeface="+mn-ea"/>
            <a:cs typeface="+mn-cs"/>
          </a:endParaRPr>
        </a:p>
      </dsp:txBody>
      <dsp:txXfrm>
        <a:off x="1674435" y="156694"/>
        <a:ext cx="1110952" cy="906662"/>
      </dsp:txXfrm>
    </dsp:sp>
    <dsp:sp modelId="{A5DB0E9D-3499-944F-B9E9-258168E44F0D}">
      <dsp:nvSpPr>
        <dsp:cNvPr id="0" name=""/>
        <dsp:cNvSpPr/>
      </dsp:nvSpPr>
      <dsp:spPr>
        <a:xfrm>
          <a:off x="2933308" y="465272"/>
          <a:ext cx="253792"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933308" y="523173"/>
        <a:ext cx="177654" cy="173705"/>
      </dsp:txXfrm>
    </dsp:sp>
    <dsp:sp modelId="{3644A00E-70D1-1B45-8AA5-7B8CAB16DAD3}">
      <dsp:nvSpPr>
        <dsp:cNvPr id="0" name=""/>
        <dsp:cNvSpPr/>
      </dsp:nvSpPr>
      <dsp:spPr>
        <a:xfrm>
          <a:off x="3292449"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Mecanismo desarrollado</a:t>
          </a:r>
        </a:p>
      </dsp:txBody>
      <dsp:txXfrm>
        <a:off x="3320657" y="156694"/>
        <a:ext cx="1110952" cy="906662"/>
      </dsp:txXfrm>
    </dsp:sp>
    <dsp:sp modelId="{0E742150-8A71-B047-8B03-BF6BB2D98FFE}">
      <dsp:nvSpPr>
        <dsp:cNvPr id="0" name=""/>
        <dsp:cNvSpPr/>
      </dsp:nvSpPr>
      <dsp:spPr>
        <a:xfrm>
          <a:off x="4570599" y="465272"/>
          <a:ext cx="234857"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570599" y="523173"/>
        <a:ext cx="164400" cy="173705"/>
      </dsp:txXfrm>
    </dsp:sp>
    <dsp:sp modelId="{849B5EAA-CA80-EB4C-9F3B-27A43E881D66}">
      <dsp:nvSpPr>
        <dsp:cNvPr id="0" name=""/>
        <dsp:cNvSpPr/>
      </dsp:nvSpPr>
      <dsp:spPr>
        <a:xfrm>
          <a:off x="4902946"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Capacitación realizada</a:t>
          </a:r>
        </a:p>
      </dsp:txBody>
      <dsp:txXfrm>
        <a:off x="4931154" y="156694"/>
        <a:ext cx="1110952" cy="906662"/>
      </dsp:txXfrm>
    </dsp:sp>
    <dsp:sp modelId="{A8581A32-535D-8146-AE02-7E6A8E51C8E1}">
      <dsp:nvSpPr>
        <dsp:cNvPr id="0" name=""/>
        <dsp:cNvSpPr/>
      </dsp:nvSpPr>
      <dsp:spPr>
        <a:xfrm>
          <a:off x="6181096" y="465272"/>
          <a:ext cx="234857"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6181096" y="523173"/>
        <a:ext cx="164400" cy="173705"/>
      </dsp:txXfrm>
    </dsp:sp>
    <dsp:sp modelId="{159ECA77-1AE3-5946-9016-D40898CE21CE}">
      <dsp:nvSpPr>
        <dsp:cNvPr id="0" name=""/>
        <dsp:cNvSpPr/>
      </dsp:nvSpPr>
      <dsp:spPr>
        <a:xfrm>
          <a:off x="6513442"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Mecanismo implantado</a:t>
          </a:r>
        </a:p>
      </dsp:txBody>
      <dsp:txXfrm>
        <a:off x="6541650" y="156694"/>
        <a:ext cx="1110952" cy="906662"/>
      </dsp:txXfrm>
    </dsp:sp>
    <dsp:sp modelId="{3359A7AE-5CE7-FC46-8D6C-DEBCD6C8A340}">
      <dsp:nvSpPr>
        <dsp:cNvPr id="0" name=""/>
        <dsp:cNvSpPr/>
      </dsp:nvSpPr>
      <dsp:spPr>
        <a:xfrm rot="21598742">
          <a:off x="7803502" y="464965"/>
          <a:ext cx="260106"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803502" y="522880"/>
        <a:ext cx="182074" cy="173705"/>
      </dsp:txXfrm>
    </dsp:sp>
    <dsp:sp modelId="{BAA7AE9B-FD05-954A-962A-204BC282B45C}">
      <dsp:nvSpPr>
        <dsp:cNvPr id="0" name=""/>
        <dsp:cNvSpPr/>
      </dsp:nvSpPr>
      <dsp:spPr>
        <a:xfrm>
          <a:off x="8171576" y="127272"/>
          <a:ext cx="1167368" cy="9642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Problemática resuelta</a:t>
          </a:r>
        </a:p>
      </dsp:txBody>
      <dsp:txXfrm>
        <a:off x="8199819" y="155515"/>
        <a:ext cx="1110882" cy="9078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FA6D-D890-3E42-95B8-38361C33C1EE}">
  <ds:schemaRefs>
    <ds:schemaRef ds:uri="http://schemas.openxmlformats.org/officeDocument/2006/bibliography"/>
  </ds:schemaRefs>
</ds:datastoreItem>
</file>

<file path=customXml/itemProps2.xml><?xml version="1.0" encoding="utf-8"?>
<ds:datastoreItem xmlns:ds="http://schemas.openxmlformats.org/officeDocument/2006/customXml" ds:itemID="{19226FF4-B34E-B645-BD81-02FABF0C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52</Pages>
  <Words>10640</Words>
  <Characters>60650</Characters>
  <Application>Microsoft Macintosh Word</Application>
  <DocSecurity>0</DocSecurity>
  <Lines>505</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71148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Cardenas</dc:creator>
  <cp:lastModifiedBy>Ignacio Cardenas</cp:lastModifiedBy>
  <cp:revision>1</cp:revision>
  <cp:lastPrinted>2011-11-02T02:56:00Z</cp:lastPrinted>
  <dcterms:created xsi:type="dcterms:W3CDTF">2011-04-27T17:03:00Z</dcterms:created>
  <dcterms:modified xsi:type="dcterms:W3CDTF">2012-01-19T06:01:00Z</dcterms:modified>
</cp:coreProperties>
</file>