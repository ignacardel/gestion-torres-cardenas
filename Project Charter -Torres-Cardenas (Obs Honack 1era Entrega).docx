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7F47AC" w:rsidRDefault="00FA7188" w:rsidP="00087C07">
      <w:pPr>
        <w:spacing w:line="360" w:lineRule="auto"/>
        <w:jc w:val="both"/>
        <w:rPr>
          <w:rFonts w:ascii="Arial" w:eastAsia="Times New Roman" w:hAnsi="Arial" w:cs="Arial"/>
          <w:sz w:val="28"/>
          <w:szCs w:val="28"/>
          <w:lang w:val="es-ES_tradnl"/>
        </w:rPr>
      </w:pPr>
    </w:p>
    <w:p w:rsidR="00446489" w:rsidRPr="0072769D" w:rsidRDefault="00446489" w:rsidP="00446489">
      <w:pPr>
        <w:ind w:firstLine="360"/>
        <w:jc w:val="both"/>
        <w:rPr>
          <w:ins w:id="0" w:author="Honack A. Villanueva T." w:date="2011-11-26T09:37:00Z"/>
          <w:rFonts w:cs="Tahoma"/>
        </w:rPr>
      </w:pPr>
      <w:ins w:id="1" w:author="Honack A. Villanueva T." w:date="2011-11-26T09:37:00Z">
        <w:r w:rsidRPr="0072769D">
          <w:rPr>
            <w:rFonts w:cs="Tahoma"/>
          </w:rPr>
          <w:t>Para la primera entrega del proyecto los entregables son los que se mencionan a continuación:</w:t>
        </w:r>
      </w:ins>
    </w:p>
    <w:p w:rsidR="00446489" w:rsidRPr="0072769D" w:rsidRDefault="00446489" w:rsidP="00446489">
      <w:pPr>
        <w:ind w:firstLine="360"/>
        <w:jc w:val="both"/>
        <w:rPr>
          <w:ins w:id="2" w:author="Honack A. Villanueva T." w:date="2011-11-26T09:37:00Z"/>
          <w:rFonts w:cs="Tahoma"/>
        </w:rPr>
      </w:pPr>
    </w:p>
    <w:p w:rsidR="00446489" w:rsidRPr="0072769D" w:rsidRDefault="00446489" w:rsidP="00446489">
      <w:pPr>
        <w:numPr>
          <w:ilvl w:val="1"/>
          <w:numId w:val="23"/>
        </w:numPr>
        <w:spacing w:after="0" w:line="240" w:lineRule="auto"/>
        <w:jc w:val="both"/>
        <w:rPr>
          <w:ins w:id="3" w:author="Honack A. Villanueva T." w:date="2011-11-26T09:37:00Z"/>
          <w:rFonts w:cs="Tahoma"/>
        </w:rPr>
      </w:pPr>
      <w:ins w:id="4" w:author="Honack A. Villanueva T." w:date="2011-11-26T09:37:00Z">
        <w:r w:rsidRPr="0072769D">
          <w:rPr>
            <w:rFonts w:cs="Tahoma"/>
          </w:rPr>
          <w:t xml:space="preserve">Project </w:t>
        </w:r>
        <w:proofErr w:type="spellStart"/>
        <w:r w:rsidRPr="0072769D">
          <w:rPr>
            <w:rFonts w:cs="Tahoma"/>
          </w:rPr>
          <w:t>Charter</w:t>
        </w:r>
        <w:proofErr w:type="spellEnd"/>
        <w:r w:rsidRPr="0072769D">
          <w:rPr>
            <w:rFonts w:cs="Tahoma"/>
          </w:rPr>
          <w:t xml:space="preserve">: contentivo de </w:t>
        </w:r>
        <w:r w:rsidRPr="00EC675D">
          <w:rPr>
            <w:rFonts w:cs="Tahoma"/>
            <w:b/>
          </w:rPr>
          <w:t>al menos</w:t>
        </w:r>
      </w:ins>
    </w:p>
    <w:p w:rsidR="00446489" w:rsidRPr="0072769D" w:rsidRDefault="00446489" w:rsidP="00446489">
      <w:pPr>
        <w:ind w:left="1440"/>
        <w:jc w:val="both"/>
        <w:rPr>
          <w:ins w:id="5" w:author="Honack A. Villanueva T." w:date="2011-11-26T09:37:00Z"/>
          <w:rFonts w:cs="Tahoma"/>
        </w:rPr>
      </w:pPr>
    </w:p>
    <w:p w:rsidR="00446489" w:rsidRPr="0072769D" w:rsidRDefault="00446489" w:rsidP="00446489">
      <w:pPr>
        <w:numPr>
          <w:ilvl w:val="2"/>
          <w:numId w:val="23"/>
        </w:numPr>
        <w:spacing w:after="0" w:line="240" w:lineRule="auto"/>
        <w:jc w:val="both"/>
        <w:rPr>
          <w:ins w:id="6" w:author="Honack A. Villanueva T." w:date="2011-11-26T09:37:00Z"/>
          <w:rFonts w:cs="Tahoma"/>
        </w:rPr>
      </w:pPr>
      <w:ins w:id="7" w:author="Honack A. Villanueva T." w:date="2011-11-26T09:37:00Z">
        <w:r w:rsidRPr="0072769D">
          <w:rPr>
            <w:rFonts w:cs="Tahoma"/>
          </w:rPr>
          <w:t>Título</w:t>
        </w:r>
        <w:r>
          <w:rPr>
            <w:rFonts w:cs="Tahoma"/>
          </w:rPr>
          <w:t>. Bien</w:t>
        </w:r>
      </w:ins>
    </w:p>
    <w:p w:rsidR="00446489" w:rsidRPr="0072769D" w:rsidRDefault="00446489" w:rsidP="00446489">
      <w:pPr>
        <w:numPr>
          <w:ilvl w:val="2"/>
          <w:numId w:val="23"/>
        </w:numPr>
        <w:spacing w:after="0" w:line="240" w:lineRule="auto"/>
        <w:jc w:val="both"/>
        <w:rPr>
          <w:ins w:id="8" w:author="Honack A. Villanueva T." w:date="2011-11-26T09:37:00Z"/>
          <w:rFonts w:cs="Tahoma"/>
        </w:rPr>
      </w:pPr>
      <w:ins w:id="9" w:author="Honack A. Villanueva T." w:date="2011-11-26T09:37:00Z">
        <w:r w:rsidRPr="0072769D">
          <w:rPr>
            <w:rFonts w:cs="Tahoma"/>
          </w:rPr>
          <w:t>Idea</w:t>
        </w:r>
        <w:r>
          <w:rPr>
            <w:rFonts w:cs="Tahoma"/>
          </w:rPr>
          <w:t>. Bien</w:t>
        </w:r>
      </w:ins>
    </w:p>
    <w:p w:rsidR="00446489" w:rsidRPr="0072769D" w:rsidRDefault="00446489" w:rsidP="00446489">
      <w:pPr>
        <w:numPr>
          <w:ilvl w:val="2"/>
          <w:numId w:val="23"/>
        </w:numPr>
        <w:spacing w:after="0" w:line="240" w:lineRule="auto"/>
        <w:jc w:val="both"/>
        <w:rPr>
          <w:ins w:id="10" w:author="Honack A. Villanueva T." w:date="2011-11-26T09:37:00Z"/>
          <w:rFonts w:cs="Tahoma"/>
        </w:rPr>
      </w:pPr>
      <w:ins w:id="11" w:author="Honack A. Villanueva T." w:date="2011-11-26T09:37:00Z">
        <w:r w:rsidRPr="0072769D">
          <w:rPr>
            <w:rFonts w:cs="Tahoma"/>
          </w:rPr>
          <w:t>Objetivo General</w:t>
        </w:r>
        <w:r>
          <w:rPr>
            <w:rFonts w:cs="Tahoma"/>
          </w:rPr>
          <w:t>. Bien</w:t>
        </w:r>
      </w:ins>
    </w:p>
    <w:p w:rsidR="00446489" w:rsidRPr="0072769D" w:rsidRDefault="00446489" w:rsidP="00446489">
      <w:pPr>
        <w:numPr>
          <w:ilvl w:val="2"/>
          <w:numId w:val="23"/>
        </w:numPr>
        <w:spacing w:after="0" w:line="240" w:lineRule="auto"/>
        <w:jc w:val="both"/>
        <w:rPr>
          <w:ins w:id="12" w:author="Honack A. Villanueva T." w:date="2011-11-26T09:37:00Z"/>
          <w:rFonts w:cs="Tahoma"/>
        </w:rPr>
      </w:pPr>
      <w:ins w:id="13" w:author="Honack A. Villanueva T." w:date="2011-11-26T09:37:00Z">
        <w:r w:rsidRPr="0072769D">
          <w:rPr>
            <w:rFonts w:cs="Tahoma"/>
          </w:rPr>
          <w:t>Objetivos Específicos</w:t>
        </w:r>
        <w:r>
          <w:rPr>
            <w:rFonts w:cs="Tahoma"/>
          </w:rPr>
          <w:t>. Faltan metas e indicadores</w:t>
        </w:r>
      </w:ins>
    </w:p>
    <w:p w:rsidR="00446489" w:rsidRPr="0072769D" w:rsidRDefault="00446489" w:rsidP="00446489">
      <w:pPr>
        <w:numPr>
          <w:ilvl w:val="2"/>
          <w:numId w:val="23"/>
        </w:numPr>
        <w:spacing w:after="0" w:line="240" w:lineRule="auto"/>
        <w:jc w:val="both"/>
        <w:rPr>
          <w:ins w:id="14" w:author="Honack A. Villanueva T." w:date="2011-11-26T09:37:00Z"/>
          <w:rFonts w:cs="Tahoma"/>
        </w:rPr>
      </w:pPr>
      <w:ins w:id="15" w:author="Honack A. Villanueva T." w:date="2011-11-26T09:37:00Z">
        <w:r w:rsidRPr="0072769D">
          <w:rPr>
            <w:rFonts w:cs="Tahoma"/>
          </w:rPr>
          <w:t>Factibilidad</w:t>
        </w:r>
        <w:r>
          <w:rPr>
            <w:rFonts w:cs="Tahoma"/>
          </w:rPr>
          <w:t xml:space="preserve">. Lo que hablamos en la </w:t>
        </w:r>
        <w:proofErr w:type="spellStart"/>
        <w:r>
          <w:rPr>
            <w:rFonts w:cs="Tahoma"/>
          </w:rPr>
          <w:t>revision</w:t>
        </w:r>
        <w:proofErr w:type="spellEnd"/>
      </w:ins>
    </w:p>
    <w:p w:rsidR="00446489" w:rsidRPr="00446489" w:rsidRDefault="00446489" w:rsidP="00446489">
      <w:pPr>
        <w:numPr>
          <w:ilvl w:val="2"/>
          <w:numId w:val="23"/>
        </w:numPr>
        <w:spacing w:after="0" w:line="240" w:lineRule="auto"/>
        <w:jc w:val="both"/>
        <w:rPr>
          <w:ins w:id="16" w:author="Honack A. Villanueva T." w:date="2011-11-26T09:37:00Z"/>
          <w:rFonts w:cs="Tahoma"/>
        </w:rPr>
      </w:pPr>
      <w:ins w:id="17" w:author="Honack A. Villanueva T." w:date="2011-11-26T09:37:00Z">
        <w:r w:rsidRPr="0072769D">
          <w:rPr>
            <w:rFonts w:cs="Tahoma"/>
          </w:rPr>
          <w:t>Justificación</w:t>
        </w:r>
        <w:r>
          <w:rPr>
            <w:rFonts w:cs="Tahoma"/>
          </w:rPr>
          <w:t xml:space="preserve">. Lo que hablamos en la </w:t>
        </w:r>
        <w:proofErr w:type="spellStart"/>
        <w:r>
          <w:rPr>
            <w:rFonts w:cs="Tahoma"/>
          </w:rPr>
          <w:t>revision</w:t>
        </w:r>
        <w:proofErr w:type="spellEnd"/>
      </w:ins>
    </w:p>
    <w:p w:rsidR="00446489" w:rsidRPr="00446489" w:rsidRDefault="00446489" w:rsidP="00446489">
      <w:pPr>
        <w:numPr>
          <w:ilvl w:val="2"/>
          <w:numId w:val="23"/>
        </w:numPr>
        <w:spacing w:after="0" w:line="240" w:lineRule="auto"/>
        <w:jc w:val="both"/>
        <w:rPr>
          <w:ins w:id="18" w:author="Honack A. Villanueva T." w:date="2011-11-26T09:37:00Z"/>
          <w:rFonts w:cs="Tahoma"/>
        </w:rPr>
      </w:pPr>
      <w:ins w:id="19" w:author="Honack A. Villanueva T." w:date="2011-11-26T09:37:00Z">
        <w:r w:rsidRPr="0072769D">
          <w:rPr>
            <w:rFonts w:cs="Tahoma"/>
          </w:rPr>
          <w:t>Estrategia de Gerencia del Proyecto</w:t>
        </w:r>
      </w:ins>
      <w:ins w:id="20" w:author="Honack A. Villanueva T." w:date="2011-11-26T09:38:00Z">
        <w:r>
          <w:rPr>
            <w:rFonts w:cs="Tahoma"/>
          </w:rPr>
          <w:t xml:space="preserve">. </w:t>
        </w:r>
        <w:r>
          <w:rPr>
            <w:rFonts w:cs="Tahoma"/>
          </w:rPr>
          <w:t xml:space="preserve">. Lo que hablamos en la </w:t>
        </w:r>
        <w:r>
          <w:rPr>
            <w:rFonts w:cs="Tahoma"/>
          </w:rPr>
          <w:t>revisión</w:t>
        </w:r>
        <w:r>
          <w:rPr>
            <w:rFonts w:cs="Tahoma"/>
          </w:rPr>
          <w:t>, piensen mas</w:t>
        </w:r>
        <w:r>
          <w:rPr>
            <w:rFonts w:cs="Tahoma"/>
          </w:rPr>
          <w:t>…</w:t>
        </w:r>
      </w:ins>
    </w:p>
    <w:p w:rsidR="00446489" w:rsidRPr="0072769D" w:rsidRDefault="00446489" w:rsidP="00446489">
      <w:pPr>
        <w:numPr>
          <w:ilvl w:val="2"/>
          <w:numId w:val="23"/>
        </w:numPr>
        <w:spacing w:after="0" w:line="240" w:lineRule="auto"/>
        <w:jc w:val="both"/>
        <w:rPr>
          <w:ins w:id="21" w:author="Honack A. Villanueva T." w:date="2011-11-26T09:37:00Z"/>
          <w:rFonts w:cs="Tahoma"/>
        </w:rPr>
      </w:pPr>
      <w:ins w:id="22" w:author="Honack A. Villanueva T." w:date="2011-11-26T09:37:00Z">
        <w:r w:rsidRPr="0072769D">
          <w:rPr>
            <w:rFonts w:cs="Tahoma"/>
          </w:rPr>
          <w:t>Pirámide de Requerimientos (Visión, Requerimientos, Casos de Uso, Historias de Usuario, Casos de Prueba).</w:t>
        </w:r>
      </w:ins>
      <w:ins w:id="23" w:author="Honack A. Villanueva T." w:date="2011-11-26T09:38:00Z">
        <w:r>
          <w:rPr>
            <w:rFonts w:cs="Tahoma"/>
          </w:rPr>
          <w:t xml:space="preserve"> Bien  Falta completar con </w:t>
        </w:r>
        <w:proofErr w:type="spellStart"/>
        <w:r>
          <w:rPr>
            <w:rFonts w:cs="Tahoma"/>
          </w:rPr>
          <w:t>mas</w:t>
        </w:r>
        <w:proofErr w:type="spellEnd"/>
        <w:r>
          <w:rPr>
            <w:rFonts w:cs="Tahoma"/>
          </w:rPr>
          <w:t xml:space="preserve"> cosas</w:t>
        </w:r>
      </w:ins>
    </w:p>
    <w:p w:rsidR="00446489" w:rsidRPr="0072769D" w:rsidRDefault="00446489" w:rsidP="00446489">
      <w:pPr>
        <w:numPr>
          <w:ilvl w:val="1"/>
          <w:numId w:val="23"/>
        </w:numPr>
        <w:spacing w:after="0" w:line="240" w:lineRule="auto"/>
        <w:jc w:val="both"/>
        <w:rPr>
          <w:ins w:id="24" w:author="Honack A. Villanueva T." w:date="2011-11-26T09:37:00Z"/>
          <w:rFonts w:cs="Tahoma"/>
        </w:rPr>
      </w:pPr>
      <w:ins w:id="25" w:author="Honack A. Villanueva T." w:date="2011-11-26T09:37:00Z">
        <w:r w:rsidRPr="0072769D">
          <w:rPr>
            <w:rFonts w:cs="Tahoma"/>
          </w:rPr>
          <w:t xml:space="preserve">Planificación Maestra, General o </w:t>
        </w:r>
        <w:proofErr w:type="spellStart"/>
        <w:r w:rsidRPr="0072769D">
          <w:rPr>
            <w:rFonts w:cs="Tahoma"/>
          </w:rPr>
          <w:t>RoadMap</w:t>
        </w:r>
        <w:proofErr w:type="spellEnd"/>
        <w:r w:rsidRPr="0072769D">
          <w:rPr>
            <w:rFonts w:cs="Tahoma"/>
          </w:rPr>
          <w:t xml:space="preserve"> del Proyecto.</w:t>
        </w:r>
      </w:ins>
      <w:ins w:id="26" w:author="Honack A. Villanueva T." w:date="2011-11-26T09:38:00Z">
        <w:r>
          <w:rPr>
            <w:rFonts w:cs="Tahoma"/>
          </w:rPr>
          <w:t xml:space="preserve"> Falta mejorarlo un poco</w:t>
        </w:r>
      </w:ins>
    </w:p>
    <w:p w:rsidR="00446489" w:rsidRPr="0072769D" w:rsidRDefault="00446489" w:rsidP="00446489">
      <w:pPr>
        <w:numPr>
          <w:ilvl w:val="1"/>
          <w:numId w:val="23"/>
        </w:numPr>
        <w:spacing w:after="0" w:line="240" w:lineRule="auto"/>
        <w:jc w:val="both"/>
        <w:rPr>
          <w:ins w:id="27" w:author="Honack A. Villanueva T." w:date="2011-11-26T09:37:00Z"/>
          <w:rFonts w:cs="Tahoma"/>
        </w:rPr>
      </w:pPr>
      <w:ins w:id="28" w:author="Honack A. Villanueva T." w:date="2011-11-26T09:37:00Z">
        <w:r w:rsidRPr="0072769D">
          <w:rPr>
            <w:rFonts w:cs="Tahoma"/>
          </w:rPr>
          <w:t>Alcance del Proyecto</w:t>
        </w:r>
      </w:ins>
      <w:ins w:id="29" w:author="Honack A. Villanueva T." w:date="2011-11-26T09:38:00Z">
        <w:r>
          <w:rPr>
            <w:rFonts w:cs="Tahoma"/>
          </w:rPr>
          <w:t xml:space="preserve">. Lo que comentamos en la </w:t>
        </w:r>
        <w:r>
          <w:rPr>
            <w:rFonts w:cs="Tahoma"/>
          </w:rPr>
          <w:t>revisión</w:t>
        </w:r>
        <w:r>
          <w:rPr>
            <w:rFonts w:cs="Tahoma"/>
          </w:rPr>
          <w:t>.</w:t>
        </w:r>
      </w:ins>
    </w:p>
    <w:p w:rsidR="00446489" w:rsidRPr="0072769D" w:rsidRDefault="00446489" w:rsidP="00446489">
      <w:pPr>
        <w:numPr>
          <w:ilvl w:val="1"/>
          <w:numId w:val="23"/>
        </w:numPr>
        <w:spacing w:after="0" w:line="240" w:lineRule="auto"/>
        <w:jc w:val="both"/>
        <w:rPr>
          <w:ins w:id="30" w:author="Honack A. Villanueva T." w:date="2011-11-26T09:37:00Z"/>
          <w:rFonts w:cs="Tahoma"/>
        </w:rPr>
      </w:pPr>
      <w:ins w:id="31" w:author="Honack A. Villanueva T." w:date="2011-11-26T09:37:00Z">
        <w:r w:rsidRPr="0072769D">
          <w:rPr>
            <w:rFonts w:cs="Tahoma"/>
          </w:rPr>
          <w:t>Plan Detallado v1.0</w:t>
        </w:r>
      </w:ins>
    </w:p>
    <w:p w:rsidR="00FA7188" w:rsidRPr="007F47AC" w:rsidRDefault="00FA7188"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A50357" w:rsidRPr="007F47AC" w:rsidRDefault="00A50357"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63764D" w:rsidRPr="007F47AC" w:rsidRDefault="0063764D" w:rsidP="00087C07">
      <w:pPr>
        <w:spacing w:line="360" w:lineRule="auto"/>
        <w:jc w:val="both"/>
        <w:rPr>
          <w:rFonts w:ascii="Arial" w:eastAsia="Times New Roman" w:hAnsi="Arial" w:cs="Arial"/>
          <w:sz w:val="28"/>
          <w:szCs w:val="28"/>
          <w:lang w:val="es-ES_tradnl"/>
        </w:rPr>
      </w:pPr>
    </w:p>
    <w:p w:rsidR="00A50357" w:rsidRPr="007F47AC" w:rsidRDefault="00432BD3" w:rsidP="00C03468">
      <w:pPr>
        <w:spacing w:line="360" w:lineRule="auto"/>
        <w:jc w:val="center"/>
        <w:rPr>
          <w:rFonts w:ascii="Arial" w:eastAsia="Times New Roman" w:hAnsi="Arial" w:cs="Arial"/>
          <w:sz w:val="28"/>
          <w:szCs w:val="28"/>
          <w:lang w:val="es-ES_tradnl"/>
        </w:rPr>
      </w:pPr>
      <w:commentRangeStart w:id="32"/>
      <w:r w:rsidRPr="007F47AC">
        <w:rPr>
          <w:rFonts w:ascii="Arial" w:eastAsia="Times New Roman" w:hAnsi="Arial" w:cs="Arial"/>
          <w:sz w:val="28"/>
          <w:szCs w:val="28"/>
          <w:lang w:val="es-ES_tradnl"/>
        </w:rPr>
        <w:t xml:space="preserve">Project </w:t>
      </w:r>
      <w:proofErr w:type="spellStart"/>
      <w:r w:rsidRPr="007F47AC">
        <w:rPr>
          <w:rFonts w:ascii="Arial" w:eastAsia="Times New Roman" w:hAnsi="Arial" w:cs="Arial"/>
          <w:sz w:val="28"/>
          <w:szCs w:val="28"/>
          <w:lang w:val="es-ES_tradnl"/>
        </w:rPr>
        <w:t>Charter</w:t>
      </w:r>
      <w:commentRangeEnd w:id="32"/>
      <w:proofErr w:type="spellEnd"/>
      <w:r w:rsidR="00AB724B">
        <w:rPr>
          <w:rStyle w:val="CommentReference"/>
        </w:rPr>
        <w:commentReference w:id="32"/>
      </w:r>
    </w:p>
    <w:p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F2332" w:rsidP="00087C07">
      <w:pPr>
        <w:spacing w:line="360" w:lineRule="auto"/>
        <w:jc w:val="both"/>
        <w:rPr>
          <w:rFonts w:ascii="Arial" w:eastAsia="Times New Roman" w:hAnsi="Arial" w:cs="Arial"/>
          <w:sz w:val="28"/>
          <w:szCs w:val="28"/>
          <w:lang w:val="es-ES_tradnl"/>
        </w:rPr>
      </w:pPr>
    </w:p>
    <w:p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rsidR="005F2332" w:rsidRPr="007F47AC" w:rsidRDefault="005F2332"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18183C" w:rsidRPr="007F47AC" w:rsidRDefault="0018183C" w:rsidP="00087C07">
      <w:pPr>
        <w:spacing w:line="360" w:lineRule="auto"/>
        <w:jc w:val="both"/>
        <w:rPr>
          <w:rFonts w:ascii="Arial" w:eastAsia="Times New Roman" w:hAnsi="Arial" w:cs="Arial"/>
          <w:sz w:val="28"/>
          <w:szCs w:val="28"/>
          <w:lang w:val="es-ES_tradnl"/>
        </w:rPr>
      </w:pPr>
    </w:p>
    <w:p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rsidR="005432AD" w:rsidRPr="00812F97" w:rsidRDefault="007A6EB4">
      <w:pPr>
        <w:pStyle w:val="TOC1"/>
        <w:tabs>
          <w:tab w:val="right" w:leader="dot" w:pos="8494"/>
        </w:tabs>
        <w:rPr>
          <w:rFonts w:ascii="Arial" w:eastAsiaTheme="minorEastAsia" w:hAnsi="Arial" w:cs="Arial"/>
          <w:noProof/>
          <w:sz w:val="16"/>
          <w:szCs w:val="16"/>
          <w:lang w:val="es-VE" w:eastAsia="ja-JP"/>
          <w:rPrChange w:id="33"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sz w:val="16"/>
          <w:szCs w:val="16"/>
          <w:lang w:val="es-ES_tradnl"/>
        </w:rPr>
        <w:lastRenderedPageBreak/>
        <w:fldChar w:fldCharType="begin"/>
      </w:r>
      <w:r w:rsidR="00B05A5A" w:rsidRPr="005432AD">
        <w:rPr>
          <w:rFonts w:ascii="Arial" w:hAnsi="Arial" w:cs="Arial"/>
          <w:sz w:val="16"/>
          <w:szCs w:val="16"/>
          <w:lang w:val="es-ES_tradnl"/>
        </w:rPr>
        <w:instrText xml:space="preserve"> TOC \o "1-3" </w:instrText>
      </w:r>
      <w:r w:rsidRPr="005432AD">
        <w:rPr>
          <w:rFonts w:ascii="Arial" w:hAnsi="Arial" w:cs="Arial"/>
          <w:sz w:val="16"/>
          <w:szCs w:val="16"/>
          <w:lang w:val="es-ES_tradnl"/>
        </w:rPr>
        <w:fldChar w:fldCharType="separate"/>
      </w:r>
      <w:r w:rsidR="005432AD" w:rsidRPr="005432AD">
        <w:rPr>
          <w:rFonts w:ascii="Arial" w:hAnsi="Arial" w:cs="Arial"/>
          <w:noProof/>
          <w:sz w:val="16"/>
          <w:szCs w:val="16"/>
          <w:lang w:val="es-ES_tradnl"/>
        </w:rPr>
        <w:t>Idea</w:t>
      </w:r>
      <w:r w:rsidR="005432AD" w:rsidRPr="005432AD">
        <w:rPr>
          <w:rFonts w:ascii="Arial" w:hAnsi="Arial" w:cs="Arial"/>
          <w:noProof/>
          <w:sz w:val="16"/>
          <w:szCs w:val="16"/>
        </w:rPr>
        <w:tab/>
      </w:r>
      <w:r w:rsidRPr="005432AD">
        <w:rPr>
          <w:rFonts w:ascii="Arial" w:hAnsi="Arial" w:cs="Arial"/>
          <w:noProof/>
          <w:sz w:val="16"/>
          <w:szCs w:val="16"/>
        </w:rPr>
        <w:fldChar w:fldCharType="begin"/>
      </w:r>
      <w:r w:rsidR="005432AD" w:rsidRPr="005432AD">
        <w:rPr>
          <w:rFonts w:ascii="Arial" w:hAnsi="Arial" w:cs="Arial"/>
          <w:noProof/>
          <w:sz w:val="16"/>
          <w:szCs w:val="16"/>
        </w:rPr>
        <w:instrText xml:space="preserve"> PAGEREF _Toc183152040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w:t>
      </w:r>
      <w:r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34"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La Empresa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_Toc183152041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5</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35"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Misión</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_Toc183152042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5</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36"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Visión</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_Toc183152043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5</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37"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Valores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_Toc183152044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5</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38"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Objetivo General</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_Toc183152045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6</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39"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Objetivos Específicos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_Toc183152046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6</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40"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Alcance</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_Toc183152047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9</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41"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Limitaciones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_Toc183152048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10</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42"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VE"/>
        </w:rPr>
        <w:t>Riesgos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_Toc183152049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12</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43"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VE"/>
        </w:rPr>
        <w:t>Matriz de Riesgos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_Toc183152050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13</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44"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VE"/>
        </w:rPr>
        <w:t>Matriz de Riesgos (Continuación)</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_Toc183152051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14</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45"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Justificación</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_Toc183152052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16</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46"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Estudio de la Factibilidad</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_Toc183152053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18</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47"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Factibilidad Técnica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_Toc183152054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18</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48"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Factibilidad de Mercado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_Toc183152055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19</w:t>
      </w:r>
      <w:r w:rsidR="007A6EB4" w:rsidRPr="005432AD">
        <w:rPr>
          <w:rFonts w:ascii="Arial" w:hAnsi="Arial" w:cs="Arial"/>
          <w:noProof/>
          <w:sz w:val="16"/>
          <w:szCs w:val="16"/>
        </w:rPr>
        <w:fldChar w:fldCharType="end"/>
      </w:r>
      <w:bookmarkStart w:id="49" w:name="_GoBack"/>
      <w:bookmarkEnd w:id="49"/>
    </w:p>
    <w:p w:rsidR="005432AD" w:rsidRPr="00812F97" w:rsidRDefault="005432AD">
      <w:pPr>
        <w:pStyle w:val="TOC2"/>
        <w:rPr>
          <w:rFonts w:ascii="Arial" w:eastAsiaTheme="minorEastAsia" w:hAnsi="Arial" w:cs="Arial"/>
          <w:noProof/>
          <w:sz w:val="16"/>
          <w:szCs w:val="16"/>
          <w:lang w:val="es-VE" w:eastAsia="ja-JP"/>
          <w:rPrChange w:id="50"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Factibilidad Económica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_Toc183152056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20</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51"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Estrategia de Gerencia del Proyecto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_Toc183152057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27</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2"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Estudio de la Situación Actual</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_Toc183152058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27</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3"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Desarrollo del Mecanismo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_Toc183152059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28</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4"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Inducción al personal</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_Toc183152060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30</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5"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Implementación del Mecanismo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_Toc183152061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31</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6"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Evaluación de la productividad del servicio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_Toc183152062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31</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57"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rPr>
        <w:t>Roadmap</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_Toc183152063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32</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58"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Pirámide de Requerimientos</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_Toc183152064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33</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59"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Requerimientos Funcionales del sistema de gestión de citas para realizar operaciones de atención al cliente</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_Toc183152065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33</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60"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Requerimientos Funcionales del sistema de chat en línea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_Toc183152066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35</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61"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Casos de Uso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_Toc183152067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36</w:t>
      </w:r>
      <w:r w:rsidR="007A6EB4" w:rsidRPr="005432AD">
        <w:rPr>
          <w:rFonts w:ascii="Arial" w:hAnsi="Arial" w:cs="Arial"/>
          <w:noProof/>
          <w:sz w:val="16"/>
          <w:szCs w:val="16"/>
        </w:rPr>
        <w:fldChar w:fldCharType="end"/>
      </w:r>
    </w:p>
    <w:p w:rsidR="005432AD" w:rsidRPr="00812F97" w:rsidRDefault="005432AD">
      <w:pPr>
        <w:pStyle w:val="TOC3"/>
        <w:tabs>
          <w:tab w:val="right" w:leader="dot" w:pos="8494"/>
        </w:tabs>
        <w:rPr>
          <w:rFonts w:ascii="Arial" w:eastAsiaTheme="minorEastAsia" w:hAnsi="Arial" w:cs="Arial"/>
          <w:noProof/>
          <w:sz w:val="16"/>
          <w:szCs w:val="16"/>
          <w:lang w:val="es-VE" w:eastAsia="ja-JP"/>
          <w:rPrChange w:id="62"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Resumen de Casos de Uso y Actores del sistema de gestión de citas para operaciones de atención al cliente</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_Toc183152068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36</w:t>
      </w:r>
      <w:r w:rsidR="007A6EB4" w:rsidRPr="005432AD">
        <w:rPr>
          <w:rFonts w:ascii="Arial" w:hAnsi="Arial" w:cs="Arial"/>
          <w:noProof/>
          <w:sz w:val="16"/>
          <w:szCs w:val="16"/>
        </w:rPr>
        <w:fldChar w:fldCharType="end"/>
      </w:r>
    </w:p>
    <w:p w:rsidR="005432AD" w:rsidRPr="00812F97" w:rsidRDefault="005432AD">
      <w:pPr>
        <w:pStyle w:val="TOC3"/>
        <w:tabs>
          <w:tab w:val="right" w:leader="dot" w:pos="8494"/>
        </w:tabs>
        <w:rPr>
          <w:rFonts w:ascii="Arial" w:eastAsiaTheme="minorEastAsia" w:hAnsi="Arial" w:cs="Arial"/>
          <w:noProof/>
          <w:sz w:val="16"/>
          <w:szCs w:val="16"/>
          <w:lang w:val="es-VE" w:eastAsia="ja-JP"/>
          <w:rPrChange w:id="63"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_Toc183152069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36</w:t>
      </w:r>
      <w:r w:rsidR="007A6EB4" w:rsidRPr="005432AD">
        <w:rPr>
          <w:rFonts w:ascii="Arial" w:hAnsi="Arial" w:cs="Arial"/>
          <w:noProof/>
          <w:sz w:val="16"/>
          <w:szCs w:val="16"/>
        </w:rPr>
        <w:fldChar w:fldCharType="end"/>
      </w:r>
    </w:p>
    <w:p w:rsidR="005432AD" w:rsidRPr="00812F97" w:rsidRDefault="005432AD">
      <w:pPr>
        <w:pStyle w:val="TOC3"/>
        <w:tabs>
          <w:tab w:val="right" w:leader="dot" w:pos="8494"/>
        </w:tabs>
        <w:rPr>
          <w:rFonts w:ascii="Arial" w:eastAsiaTheme="minorEastAsia" w:hAnsi="Arial" w:cs="Arial"/>
          <w:noProof/>
          <w:sz w:val="16"/>
          <w:szCs w:val="16"/>
          <w:lang w:val="es-VE" w:eastAsia="ja-JP"/>
          <w:rPrChange w:id="64"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Resumen de Casos de Uso y Actores del sistema de chat en línea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_Toc183152070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37</w:t>
      </w:r>
      <w:r w:rsidR="007A6EB4" w:rsidRPr="005432AD">
        <w:rPr>
          <w:rFonts w:ascii="Arial" w:hAnsi="Arial" w:cs="Arial"/>
          <w:noProof/>
          <w:sz w:val="16"/>
          <w:szCs w:val="16"/>
        </w:rPr>
        <w:fldChar w:fldCharType="end"/>
      </w:r>
    </w:p>
    <w:p w:rsidR="005432AD" w:rsidRPr="00812F97" w:rsidRDefault="005432AD">
      <w:pPr>
        <w:pStyle w:val="TOC3"/>
        <w:tabs>
          <w:tab w:val="right" w:leader="dot" w:pos="8494"/>
        </w:tabs>
        <w:rPr>
          <w:rFonts w:ascii="Arial" w:eastAsiaTheme="minorEastAsia" w:hAnsi="Arial" w:cs="Arial"/>
          <w:noProof/>
          <w:sz w:val="16"/>
          <w:szCs w:val="16"/>
          <w:lang w:val="es-VE" w:eastAsia="ja-JP"/>
          <w:rPrChange w:id="65"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_Toc183152071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37</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66"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Requerimientos No funcionales del sistema de gestión de citas para realizar operaciones de atención al cliente</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_Toc183152072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37</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67"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Requerimientos No funcionales del sistema de chat en línea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_Toc183152073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39</w:t>
      </w:r>
      <w:r w:rsidR="007A6EB4" w:rsidRPr="005432AD">
        <w:rPr>
          <w:rFonts w:ascii="Arial" w:hAnsi="Arial" w:cs="Arial"/>
          <w:noProof/>
          <w:sz w:val="16"/>
          <w:szCs w:val="16"/>
        </w:rPr>
        <w:fldChar w:fldCharType="end"/>
      </w:r>
    </w:p>
    <w:p w:rsidR="005432AD" w:rsidRPr="00812F97" w:rsidRDefault="005432AD">
      <w:pPr>
        <w:pStyle w:val="TOC2"/>
        <w:rPr>
          <w:rFonts w:ascii="Arial" w:eastAsiaTheme="minorEastAsia" w:hAnsi="Arial" w:cs="Arial"/>
          <w:noProof/>
          <w:sz w:val="16"/>
          <w:szCs w:val="16"/>
          <w:lang w:val="es-VE" w:eastAsia="ja-JP"/>
          <w:rPrChange w:id="68"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rPr>
        <w:t>Casos de Prueba</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_Toc183152074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40</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69"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rPr>
        <w:t>Roles del Proyecto</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_Toc183152075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44</w:t>
      </w:r>
      <w:r w:rsidR="007A6EB4" w:rsidRPr="005432AD">
        <w:rPr>
          <w:rFonts w:ascii="Arial" w:hAnsi="Arial" w:cs="Arial"/>
          <w:noProof/>
          <w:sz w:val="16"/>
          <w:szCs w:val="16"/>
        </w:rPr>
        <w:fldChar w:fldCharType="end"/>
      </w:r>
    </w:p>
    <w:p w:rsidR="005432AD" w:rsidRPr="00812F97" w:rsidRDefault="005432AD">
      <w:pPr>
        <w:pStyle w:val="TOC1"/>
        <w:tabs>
          <w:tab w:val="right" w:leader="dot" w:pos="8494"/>
        </w:tabs>
        <w:rPr>
          <w:rFonts w:ascii="Arial" w:eastAsiaTheme="minorEastAsia" w:hAnsi="Arial" w:cs="Arial"/>
          <w:noProof/>
          <w:sz w:val="16"/>
          <w:szCs w:val="16"/>
          <w:lang w:val="es-VE" w:eastAsia="ja-JP"/>
          <w:rPrChange w:id="70" w:author="Honack A. Villanueva T." w:date="2011-11-26T09:05:00Z">
            <w:rPr>
              <w:rFonts w:ascii="Arial" w:eastAsiaTheme="minorEastAsia" w:hAnsi="Arial" w:cs="Arial"/>
              <w:noProof/>
              <w:sz w:val="16"/>
              <w:szCs w:val="16"/>
              <w:lang w:val="en-US" w:eastAsia="ja-JP"/>
            </w:rPr>
          </w:rPrChange>
        </w:rPr>
      </w:pPr>
      <w:r w:rsidRPr="005432AD">
        <w:rPr>
          <w:rFonts w:ascii="Arial" w:hAnsi="Arial" w:cs="Arial"/>
          <w:noProof/>
          <w:sz w:val="16"/>
          <w:szCs w:val="16"/>
          <w:lang w:val="es-ES_tradnl"/>
        </w:rPr>
        <w:t>Plan Detallado v1.0</w:t>
      </w:r>
      <w:r w:rsidRPr="005432AD">
        <w:rPr>
          <w:rFonts w:ascii="Arial" w:hAnsi="Arial" w:cs="Arial"/>
          <w:noProof/>
          <w:sz w:val="16"/>
          <w:szCs w:val="16"/>
        </w:rPr>
        <w:tab/>
      </w:r>
      <w:r w:rsidR="007A6EB4"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_Toc183152076 \h </w:instrText>
      </w:r>
      <w:r w:rsidR="007A6EB4" w:rsidRPr="005432AD">
        <w:rPr>
          <w:rFonts w:ascii="Arial" w:hAnsi="Arial" w:cs="Arial"/>
          <w:noProof/>
          <w:sz w:val="16"/>
          <w:szCs w:val="16"/>
        </w:rPr>
      </w:r>
      <w:r w:rsidR="007A6EB4" w:rsidRPr="005432AD">
        <w:rPr>
          <w:rFonts w:ascii="Arial" w:hAnsi="Arial" w:cs="Arial"/>
          <w:noProof/>
          <w:sz w:val="16"/>
          <w:szCs w:val="16"/>
        </w:rPr>
        <w:fldChar w:fldCharType="separate"/>
      </w:r>
      <w:r w:rsidR="003B5500">
        <w:rPr>
          <w:rFonts w:ascii="Arial" w:hAnsi="Arial" w:cs="Arial"/>
          <w:noProof/>
          <w:sz w:val="16"/>
          <w:szCs w:val="16"/>
        </w:rPr>
        <w:t>48</w:t>
      </w:r>
      <w:r w:rsidR="007A6EB4" w:rsidRPr="005432AD">
        <w:rPr>
          <w:rFonts w:ascii="Arial" w:hAnsi="Arial" w:cs="Arial"/>
          <w:noProof/>
          <w:sz w:val="16"/>
          <w:szCs w:val="16"/>
        </w:rPr>
        <w:fldChar w:fldCharType="end"/>
      </w:r>
    </w:p>
    <w:p w:rsidR="00667D49" w:rsidRDefault="007A6EB4" w:rsidP="00087C07">
      <w:pPr>
        <w:jc w:val="both"/>
        <w:rPr>
          <w:rFonts w:ascii="Arial" w:hAnsi="Arial" w:cs="Arial"/>
          <w:sz w:val="16"/>
          <w:szCs w:val="16"/>
          <w:lang w:val="es-ES_tradnl"/>
        </w:rPr>
      </w:pPr>
      <w:r w:rsidRPr="005432AD">
        <w:rPr>
          <w:rFonts w:ascii="Arial" w:hAnsi="Arial" w:cs="Arial"/>
          <w:sz w:val="16"/>
          <w:szCs w:val="16"/>
          <w:lang w:val="es-ES_tradnl"/>
        </w:rPr>
        <w:fldChar w:fldCharType="end"/>
      </w:r>
    </w:p>
    <w:p w:rsidR="005432AD" w:rsidRDefault="005432AD" w:rsidP="00087C07">
      <w:pPr>
        <w:jc w:val="both"/>
        <w:rPr>
          <w:rFonts w:ascii="Arial" w:hAnsi="Arial" w:cs="Arial"/>
          <w:sz w:val="16"/>
          <w:szCs w:val="16"/>
          <w:lang w:val="es-ES_tradnl"/>
        </w:rPr>
      </w:pPr>
    </w:p>
    <w:p w:rsidR="005432AD" w:rsidRDefault="005432AD" w:rsidP="00087C07">
      <w:pPr>
        <w:jc w:val="both"/>
        <w:rPr>
          <w:rFonts w:ascii="Arial" w:hAnsi="Arial" w:cs="Arial"/>
          <w:sz w:val="16"/>
          <w:szCs w:val="16"/>
          <w:lang w:val="es-ES_tradnl"/>
        </w:rPr>
      </w:pPr>
    </w:p>
    <w:p w:rsidR="005432AD" w:rsidRPr="007B62C4" w:rsidRDefault="005432AD" w:rsidP="00087C07">
      <w:pPr>
        <w:jc w:val="both"/>
        <w:rPr>
          <w:rFonts w:ascii="Arial" w:hAnsi="Arial" w:cs="Arial"/>
          <w:sz w:val="28"/>
          <w:szCs w:val="28"/>
          <w:lang w:val="es-ES_tradnl"/>
        </w:rPr>
      </w:pPr>
    </w:p>
    <w:p w:rsidR="00667D49" w:rsidRPr="007F47AC" w:rsidRDefault="00667D49" w:rsidP="00C46CA4">
      <w:pPr>
        <w:pStyle w:val="Heading1"/>
        <w:ind w:firstLine="708"/>
        <w:jc w:val="both"/>
        <w:rPr>
          <w:rFonts w:cs="Arial"/>
          <w:lang w:val="es-ES_tradnl"/>
        </w:rPr>
      </w:pPr>
      <w:bookmarkStart w:id="71" w:name="_Toc183152040"/>
      <w:r w:rsidRPr="007F47AC">
        <w:rPr>
          <w:rFonts w:cs="Arial"/>
          <w:lang w:val="es-ES_tradnl"/>
        </w:rPr>
        <w:lastRenderedPageBreak/>
        <w:t>Idea</w:t>
      </w:r>
      <w:bookmarkEnd w:id="71"/>
    </w:p>
    <w:p w:rsidR="00667D49" w:rsidRPr="007F47AC" w:rsidRDefault="00667D49" w:rsidP="00087C07">
      <w:pPr>
        <w:jc w:val="both"/>
        <w:rPr>
          <w:rFonts w:ascii="Arial" w:hAnsi="Arial" w:cs="Arial"/>
          <w:sz w:val="28"/>
          <w:szCs w:val="28"/>
          <w:lang w:val="es-ES_tradnl"/>
        </w:rPr>
      </w:pPr>
    </w:p>
    <w:p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rsidR="00DE0961" w:rsidRPr="007F47AC" w:rsidRDefault="00DE0961" w:rsidP="00DE0961">
      <w:pPr>
        <w:jc w:val="both"/>
        <w:rPr>
          <w:rFonts w:ascii="Arial" w:hAnsi="Arial" w:cs="Arial"/>
          <w:sz w:val="28"/>
          <w:szCs w:val="28"/>
          <w:lang w:val="es-ES_tradnl"/>
        </w:rPr>
      </w:pPr>
    </w:p>
    <w:p w:rsidR="00046B72" w:rsidRPr="007F47AC" w:rsidRDefault="00046B72" w:rsidP="00DE0961">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DE0961" w:rsidRPr="007F47AC" w:rsidRDefault="00DE0961"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046B72" w:rsidRPr="007F47AC" w:rsidRDefault="00046B72"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C831D5" w:rsidRPr="007F47AC" w:rsidRDefault="00C831D5" w:rsidP="00087C07">
      <w:pPr>
        <w:jc w:val="both"/>
        <w:rPr>
          <w:rFonts w:ascii="Arial" w:hAnsi="Arial" w:cs="Arial"/>
          <w:sz w:val="28"/>
          <w:szCs w:val="28"/>
          <w:lang w:val="es-ES_tradnl"/>
        </w:rPr>
      </w:pPr>
    </w:p>
    <w:p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72" w:name="_Toc183152041"/>
      <w:r w:rsidRPr="007F47AC">
        <w:rPr>
          <w:rFonts w:cs="Arial"/>
          <w:lang w:val="es-ES_tradnl"/>
        </w:rPr>
        <w:t>La Empresa</w:t>
      </w:r>
      <w:bookmarkEnd w:id="72"/>
    </w:p>
    <w:p w:rsidR="00FF249A" w:rsidRPr="007F47AC" w:rsidRDefault="00FF249A" w:rsidP="00087C07">
      <w:pPr>
        <w:jc w:val="both"/>
        <w:rPr>
          <w:rFonts w:ascii="Arial" w:hAnsi="Arial" w:cs="Arial"/>
          <w:sz w:val="28"/>
          <w:szCs w:val="28"/>
          <w:lang w:val="es-ES_tradnl"/>
        </w:rPr>
      </w:pPr>
    </w:p>
    <w:p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73" w:name="_Toc183152042"/>
      <w:r w:rsidR="00765F09" w:rsidRPr="007F47AC">
        <w:rPr>
          <w:rFonts w:cs="Arial"/>
          <w:szCs w:val="28"/>
          <w:lang w:val="es-ES_tradnl"/>
        </w:rPr>
        <w:t>Misión</w:t>
      </w:r>
      <w:bookmarkEnd w:id="73"/>
    </w:p>
    <w:p w:rsidR="00D7088A" w:rsidRPr="007F47AC" w:rsidRDefault="00D7088A" w:rsidP="00D7088A">
      <w:pPr>
        <w:rPr>
          <w:lang w:val="es-ES_tradnl"/>
        </w:rPr>
      </w:pPr>
    </w:p>
    <w:p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7F47AC" w:rsidRDefault="00DE0961" w:rsidP="00087C07">
      <w:pPr>
        <w:jc w:val="both"/>
        <w:rPr>
          <w:rFonts w:ascii="Arial" w:hAnsi="Arial" w:cs="Arial"/>
          <w:sz w:val="28"/>
          <w:szCs w:val="28"/>
          <w:lang w:val="es-ES_tradnl"/>
        </w:rPr>
      </w:pPr>
      <w:commentRangeStart w:id="74"/>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commentRangeEnd w:id="74"/>
      <w:r w:rsidR="00812F97">
        <w:rPr>
          <w:rStyle w:val="CommentReference"/>
        </w:rPr>
        <w:commentReference w:id="74"/>
      </w:r>
    </w:p>
    <w:p w:rsidR="00B05A5A" w:rsidRPr="007F47AC" w:rsidRDefault="00B05A5A" w:rsidP="00087C07">
      <w:pPr>
        <w:jc w:val="both"/>
        <w:rPr>
          <w:rFonts w:ascii="Arial" w:hAnsi="Arial" w:cs="Arial"/>
          <w:sz w:val="28"/>
          <w:szCs w:val="28"/>
          <w:lang w:val="es-ES_tradnl"/>
        </w:rPr>
      </w:pPr>
    </w:p>
    <w:p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75" w:name="_Toc183152043"/>
      <w:commentRangeStart w:id="76"/>
      <w:r w:rsidR="00765F09" w:rsidRPr="007F47AC">
        <w:rPr>
          <w:rFonts w:cs="Arial"/>
          <w:szCs w:val="28"/>
          <w:lang w:val="es-ES_tradnl"/>
        </w:rPr>
        <w:t>Visión</w:t>
      </w:r>
      <w:bookmarkEnd w:id="75"/>
      <w:commentRangeEnd w:id="76"/>
      <w:r w:rsidR="00812F97">
        <w:rPr>
          <w:rStyle w:val="CommentReference"/>
          <w:rFonts w:asciiTheme="minorHAnsi" w:eastAsiaTheme="minorHAnsi" w:hAnsiTheme="minorHAnsi" w:cstheme="minorBidi"/>
          <w:b w:val="0"/>
          <w:bCs w:val="0"/>
          <w:color w:val="auto"/>
        </w:rPr>
        <w:commentReference w:id="76"/>
      </w:r>
    </w:p>
    <w:p w:rsidR="00D7088A" w:rsidRPr="007F47AC" w:rsidRDefault="00D7088A" w:rsidP="00D7088A">
      <w:pPr>
        <w:rPr>
          <w:lang w:val="es-ES_tradnl"/>
        </w:rPr>
      </w:pPr>
    </w:p>
    <w:p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commentRangeStart w:id="77"/>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commentRangeEnd w:id="77"/>
      <w:r w:rsidR="00812F97">
        <w:rPr>
          <w:rStyle w:val="CommentReference"/>
        </w:rPr>
        <w:commentReference w:id="77"/>
      </w:r>
    </w:p>
    <w:p w:rsidR="00765F09" w:rsidRPr="007F47AC" w:rsidRDefault="00765F09" w:rsidP="00087C07">
      <w:pPr>
        <w:jc w:val="both"/>
        <w:rPr>
          <w:rFonts w:ascii="Arial" w:hAnsi="Arial" w:cs="Arial"/>
          <w:sz w:val="28"/>
          <w:szCs w:val="28"/>
          <w:lang w:val="es-ES_tradnl"/>
        </w:rPr>
      </w:pPr>
    </w:p>
    <w:p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78" w:name="_Toc183152044"/>
      <w:r w:rsidRPr="007F47AC">
        <w:rPr>
          <w:rFonts w:cs="Arial"/>
          <w:szCs w:val="28"/>
          <w:lang w:val="es-ES_tradnl"/>
        </w:rPr>
        <w:t>Valores</w:t>
      </w:r>
      <w:bookmarkEnd w:id="78"/>
    </w:p>
    <w:p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rsidR="00765F09" w:rsidRPr="007F47AC" w:rsidRDefault="00A66AFC"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 actividad</w:t>
      </w:r>
      <w:r w:rsidR="00765F09" w:rsidRPr="007F47AC">
        <w:rPr>
          <w:rFonts w:ascii="Arial" w:hAnsi="Arial" w:cs="Arial"/>
          <w:sz w:val="28"/>
          <w:szCs w:val="28"/>
          <w:lang w:val="es-ES_tradnl"/>
        </w:rPr>
        <w:t>.</w:t>
      </w:r>
    </w:p>
    <w:p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rsidR="00765F09" w:rsidRPr="007F47AC" w:rsidRDefault="00765F09" w:rsidP="00087C07">
      <w:pPr>
        <w:jc w:val="both"/>
        <w:rPr>
          <w:rFonts w:ascii="Arial" w:hAnsi="Arial" w:cs="Arial"/>
          <w:sz w:val="28"/>
          <w:szCs w:val="28"/>
          <w:lang w:val="es-ES_tradnl"/>
        </w:rPr>
      </w:pPr>
    </w:p>
    <w:p w:rsidR="00FF249A" w:rsidRPr="007F47AC" w:rsidRDefault="00FF249A" w:rsidP="00087C07">
      <w:pPr>
        <w:jc w:val="both"/>
        <w:rPr>
          <w:rFonts w:ascii="Arial" w:hAnsi="Arial" w:cs="Arial"/>
          <w:sz w:val="28"/>
          <w:szCs w:val="28"/>
          <w:lang w:val="es-ES_tradnl"/>
        </w:rPr>
      </w:pPr>
    </w:p>
    <w:p w:rsidR="00FF249A" w:rsidRPr="007F47AC" w:rsidRDefault="00FF249A" w:rsidP="006A6EE8">
      <w:pPr>
        <w:pStyle w:val="Heading1"/>
        <w:jc w:val="both"/>
        <w:rPr>
          <w:rFonts w:cs="Arial"/>
          <w:lang w:val="es-ES_tradnl"/>
        </w:rPr>
      </w:pPr>
      <w:bookmarkStart w:id="79" w:name="_Toc183152045"/>
      <w:r w:rsidRPr="007F47AC">
        <w:rPr>
          <w:rFonts w:cs="Arial"/>
          <w:lang w:val="es-ES_tradnl"/>
        </w:rPr>
        <w:lastRenderedPageBreak/>
        <w:t>Objetivo General</w:t>
      </w:r>
      <w:bookmarkEnd w:id="79"/>
    </w:p>
    <w:p w:rsidR="00FF249A" w:rsidRPr="007F47AC" w:rsidRDefault="00FF249A" w:rsidP="00087C07">
      <w:pPr>
        <w:jc w:val="both"/>
        <w:rPr>
          <w:rFonts w:ascii="Arial" w:hAnsi="Arial" w:cs="Arial"/>
          <w:sz w:val="28"/>
          <w:szCs w:val="28"/>
          <w:lang w:val="es-ES_tradnl"/>
        </w:rPr>
      </w:pPr>
    </w:p>
    <w:p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7F47AC" w:rsidRDefault="00B05A5A" w:rsidP="00087C07">
      <w:pPr>
        <w:pStyle w:val="Heading1"/>
        <w:jc w:val="both"/>
        <w:rPr>
          <w:rFonts w:cs="Arial"/>
          <w:lang w:val="es-ES_tradnl"/>
        </w:rPr>
      </w:pPr>
      <w:bookmarkStart w:id="80"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80"/>
    </w:p>
    <w:p w:rsidR="00087C07" w:rsidRPr="007F47AC" w:rsidRDefault="00087C07" w:rsidP="00087C07">
      <w:pPr>
        <w:jc w:val="both"/>
        <w:rPr>
          <w:rFonts w:ascii="Arial" w:hAnsi="Arial" w:cs="Arial"/>
          <w:sz w:val="28"/>
          <w:szCs w:val="28"/>
          <w:lang w:val="es-ES_tradnl"/>
        </w:rPr>
      </w:pP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rsidR="003F26CE" w:rsidRPr="00020149" w:rsidRDefault="0061103C" w:rsidP="0077775B">
      <w:pPr>
        <w:pStyle w:val="ListParagraph"/>
        <w:numPr>
          <w:ilvl w:val="0"/>
          <w:numId w:val="3"/>
        </w:numPr>
        <w:jc w:val="both"/>
        <w:rPr>
          <w:rFonts w:ascii="Arial" w:hAnsi="Arial" w:cs="Arial"/>
          <w:sz w:val="28"/>
          <w:szCs w:val="28"/>
          <w:lang w:val="es-ES_tradnl"/>
        </w:rPr>
      </w:pPr>
      <w:commentRangeStart w:id="81"/>
      <w:r w:rsidRPr="00020149">
        <w:rPr>
          <w:rFonts w:ascii="Arial" w:hAnsi="Arial" w:cs="Arial"/>
          <w:sz w:val="28"/>
          <w:szCs w:val="28"/>
          <w:lang w:val="es-ES_tradnl"/>
        </w:rPr>
        <w:t>Capacit</w:t>
      </w:r>
      <w:r w:rsidR="003F26CE" w:rsidRPr="00020149">
        <w:rPr>
          <w:rFonts w:ascii="Arial" w:hAnsi="Arial" w:cs="Arial"/>
          <w:sz w:val="28"/>
          <w:szCs w:val="28"/>
          <w:lang w:val="es-ES_tradnl"/>
        </w:rPr>
        <w:t xml:space="preserve">ar a los agentes de las oficinas del banco donde se podrán realizar las operaciones de atención al cliente a través de citas gestionadas por el sistema. </w:t>
      </w:r>
      <w:commentRangeEnd w:id="81"/>
      <w:r w:rsidR="00812F97">
        <w:rPr>
          <w:rStyle w:val="CommentReference"/>
        </w:rPr>
        <w:commentReference w:id="81"/>
      </w:r>
    </w:p>
    <w:p w:rsidR="006A6EE8" w:rsidRPr="007F47AC" w:rsidRDefault="0061103C" w:rsidP="0077775B">
      <w:pPr>
        <w:pStyle w:val="ListParagraph"/>
        <w:numPr>
          <w:ilvl w:val="0"/>
          <w:numId w:val="3"/>
        </w:numPr>
        <w:jc w:val="both"/>
        <w:rPr>
          <w:rFonts w:ascii="Arial" w:hAnsi="Arial" w:cs="Arial"/>
          <w:sz w:val="28"/>
          <w:szCs w:val="28"/>
          <w:lang w:val="es-ES_tradnl"/>
        </w:rPr>
      </w:pPr>
      <w:commentRangeStart w:id="82"/>
      <w:r w:rsidRPr="007F47AC">
        <w:rPr>
          <w:rFonts w:ascii="Arial" w:hAnsi="Arial" w:cs="Arial"/>
          <w:sz w:val="28"/>
          <w:szCs w:val="28"/>
          <w:lang w:val="es-ES_tradnl"/>
        </w:rPr>
        <w:lastRenderedPageBreak/>
        <w:t>Capacitar a los operadores del Banco Mercantil sobre el uso e información suministrada en el chat en línea.</w:t>
      </w:r>
      <w:commentRangeEnd w:id="82"/>
      <w:r w:rsidR="00812F97">
        <w:rPr>
          <w:rStyle w:val="CommentReference"/>
        </w:rPr>
        <w:commentReference w:id="82"/>
      </w:r>
    </w:p>
    <w:p w:rsidR="006442A8" w:rsidRDefault="006442A8"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Default="00610AA0" w:rsidP="006442A8">
      <w:pPr>
        <w:pStyle w:val="ListParagraph"/>
        <w:jc w:val="both"/>
        <w:rPr>
          <w:rFonts w:ascii="Arial" w:hAnsi="Arial" w:cs="Arial"/>
          <w:sz w:val="28"/>
          <w:szCs w:val="28"/>
          <w:lang w:val="es-ES_tradnl"/>
        </w:rPr>
      </w:pPr>
    </w:p>
    <w:p w:rsidR="00610AA0" w:rsidRPr="007F47AC" w:rsidRDefault="00610AA0" w:rsidP="006442A8">
      <w:pPr>
        <w:pStyle w:val="ListParagraph"/>
        <w:jc w:val="both"/>
        <w:rPr>
          <w:rFonts w:ascii="Arial" w:hAnsi="Arial" w:cs="Arial"/>
          <w:sz w:val="28"/>
          <w:szCs w:val="28"/>
          <w:lang w:val="es-ES_tradnl"/>
        </w:rPr>
      </w:pPr>
    </w:p>
    <w:p w:rsidR="00ED0564" w:rsidRPr="007F47AC" w:rsidRDefault="00ED0564" w:rsidP="00ED0564">
      <w:pPr>
        <w:pStyle w:val="Heading1"/>
        <w:ind w:firstLine="708"/>
        <w:jc w:val="both"/>
        <w:rPr>
          <w:rFonts w:cs="Arial"/>
          <w:lang w:val="es-ES_tradnl"/>
        </w:rPr>
      </w:pPr>
      <w:bookmarkStart w:id="83" w:name="_Toc183152047"/>
      <w:commentRangeStart w:id="84"/>
      <w:r w:rsidRPr="007F47AC">
        <w:rPr>
          <w:rFonts w:cs="Arial"/>
          <w:lang w:val="es-ES_tradnl"/>
        </w:rPr>
        <w:lastRenderedPageBreak/>
        <w:t>Alcance</w:t>
      </w:r>
      <w:bookmarkEnd w:id="83"/>
      <w:commentRangeEnd w:id="84"/>
      <w:r w:rsidR="004B309A">
        <w:rPr>
          <w:rStyle w:val="CommentReference"/>
          <w:rFonts w:asciiTheme="minorHAnsi" w:eastAsiaTheme="minorHAnsi" w:hAnsiTheme="minorHAnsi" w:cstheme="minorBidi"/>
          <w:b w:val="0"/>
          <w:bCs w:val="0"/>
          <w:color w:val="auto"/>
        </w:rPr>
        <w:commentReference w:id="84"/>
      </w:r>
    </w:p>
    <w:p w:rsidR="00ED0564" w:rsidRPr="007F47AC" w:rsidRDefault="00ED0564" w:rsidP="00ED0564">
      <w:pPr>
        <w:rPr>
          <w:lang w:val="es-ES_tradnl"/>
        </w:rPr>
      </w:pPr>
    </w:p>
    <w:p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Trámites de  CADIVI.</w:t>
      </w:r>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rsidR="006D455E" w:rsidRPr="007F47AC" w:rsidRDefault="006D455E" w:rsidP="00EA6063">
      <w:pPr>
        <w:ind w:firstLine="708"/>
        <w:rPr>
          <w:rFonts w:ascii="Arial" w:hAnsi="Arial" w:cs="Arial"/>
          <w:sz w:val="28"/>
          <w:szCs w:val="28"/>
          <w:lang w:val="es-ES_tradnl"/>
        </w:rPr>
      </w:pPr>
    </w:p>
    <w:p w:rsidR="00541663" w:rsidRPr="007F47AC" w:rsidRDefault="00541663" w:rsidP="006A6EE8">
      <w:pPr>
        <w:pStyle w:val="Heading2"/>
        <w:rPr>
          <w:rFonts w:cs="Arial"/>
          <w:lang w:val="es-ES_tradnl"/>
        </w:rPr>
      </w:pPr>
      <w:bookmarkStart w:id="85" w:name="_Toc183152048"/>
      <w:r w:rsidRPr="007F47AC">
        <w:rPr>
          <w:rFonts w:cs="Arial"/>
          <w:lang w:val="es-ES_tradnl"/>
        </w:rPr>
        <w:t>Limitaciones</w:t>
      </w:r>
      <w:bookmarkEnd w:id="85"/>
    </w:p>
    <w:p w:rsidR="006A6EE8" w:rsidRPr="007F47AC" w:rsidRDefault="006A6EE8" w:rsidP="006A6EE8">
      <w:pPr>
        <w:rPr>
          <w:lang w:val="es-ES_tradnl"/>
        </w:rPr>
      </w:pPr>
    </w:p>
    <w:p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8E719B">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045D6D" w:rsidRPr="006B1F71">
        <w:rPr>
          <w:rFonts w:ascii="Arial" w:hAnsi="Arial" w:cs="Arial"/>
          <w:sz w:val="28"/>
          <w:szCs w:val="28"/>
          <w:lang w:val="es-ES_tradnl"/>
        </w:rPr>
        <w:t>.</w:t>
      </w:r>
      <w:r w:rsidR="00212FFD" w:rsidRPr="006B1F71">
        <w:rPr>
          <w:rFonts w:ascii="Arial" w:hAnsi="Arial" w:cs="Arial"/>
          <w:sz w:val="28"/>
          <w:szCs w:val="28"/>
          <w:lang w:val="es-ES_tradnl"/>
        </w:rPr>
        <w:t xml:space="preserve"> </w:t>
      </w:r>
    </w:p>
    <w:p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rsidR="00AA160E" w:rsidRPr="005E7554" w:rsidRDefault="00AA160E" w:rsidP="00AA160E">
      <w:pPr>
        <w:pStyle w:val="Heading1"/>
        <w:rPr>
          <w:rFonts w:cs="Arial"/>
          <w:lang w:val="es-VE"/>
        </w:rPr>
      </w:pPr>
      <w:bookmarkStart w:id="86" w:name="_Toc291758581"/>
      <w:bookmarkStart w:id="87" w:name="_Toc183152049"/>
      <w:r w:rsidRPr="005E7554">
        <w:rPr>
          <w:rFonts w:cs="Arial"/>
          <w:lang w:val="es-VE"/>
        </w:rPr>
        <w:lastRenderedPageBreak/>
        <w:t>Riesgos</w:t>
      </w:r>
      <w:bookmarkEnd w:id="86"/>
      <w:bookmarkEnd w:id="87"/>
    </w:p>
    <w:p w:rsidR="00AA160E" w:rsidRPr="005E7554" w:rsidRDefault="00AA160E" w:rsidP="00AA160E"/>
    <w:p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rsidR="00170136" w:rsidRPr="005E7554" w:rsidRDefault="00170136" w:rsidP="00170136">
      <w:pPr>
        <w:pStyle w:val="ListParagraph"/>
        <w:jc w:val="both"/>
        <w:rPr>
          <w:rFonts w:ascii="Arial" w:hAnsi="Arial" w:cs="Arial"/>
          <w:sz w:val="28"/>
          <w:szCs w:val="28"/>
        </w:rPr>
      </w:pPr>
    </w:p>
    <w:p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rsidR="00AA160E" w:rsidRPr="005E7554" w:rsidRDefault="00AA160E" w:rsidP="00AA160E">
      <w:pPr>
        <w:pStyle w:val="ListParagraph"/>
        <w:jc w:val="both"/>
        <w:rPr>
          <w:rFonts w:ascii="Arial" w:hAnsi="Arial" w:cs="Arial"/>
          <w:sz w:val="28"/>
          <w:szCs w:val="28"/>
        </w:rPr>
      </w:pPr>
    </w:p>
    <w:p w:rsidR="00AA160E" w:rsidRPr="005E7554" w:rsidRDefault="00AA160E" w:rsidP="00AA160E">
      <w:pPr>
        <w:pStyle w:val="Heading2"/>
        <w:rPr>
          <w:rFonts w:cs="Arial"/>
          <w:szCs w:val="28"/>
          <w:lang w:val="es-VE"/>
        </w:rPr>
      </w:pPr>
      <w:bookmarkStart w:id="88" w:name="_Toc183152050"/>
      <w:r w:rsidRPr="005E7554">
        <w:rPr>
          <w:rFonts w:cs="Arial"/>
          <w:szCs w:val="28"/>
          <w:lang w:val="es-VE"/>
        </w:rPr>
        <w:t>Matriz de Riesgos</w:t>
      </w:r>
      <w:bookmarkEnd w:id="88"/>
    </w:p>
    <w:p w:rsidR="00AA160E" w:rsidRPr="005E7554" w:rsidRDefault="00AA160E" w:rsidP="00AA160E">
      <w:pPr>
        <w:rPr>
          <w:rFonts w:ascii="Arial" w:hAnsi="Arial" w:cs="Arial"/>
          <w:sz w:val="28"/>
          <w:szCs w:val="28"/>
        </w:rPr>
      </w:pPr>
    </w:p>
    <w:tbl>
      <w:tblPr>
        <w:tblStyle w:val="TableGrid"/>
        <w:tblW w:w="9322" w:type="dxa"/>
        <w:tblLook w:val="04A0"/>
      </w:tblPr>
      <w:tblGrid>
        <w:gridCol w:w="1089"/>
        <w:gridCol w:w="3137"/>
        <w:gridCol w:w="1233"/>
        <w:gridCol w:w="1763"/>
        <w:gridCol w:w="2100"/>
      </w:tblGrid>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rsidTr="00BB4B94">
        <w:tc>
          <w:tcPr>
            <w:tcW w:w="1001"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rsidR="00AA160E" w:rsidRPr="005E7554" w:rsidRDefault="00AA160E" w:rsidP="00AA160E">
      <w:pPr>
        <w:pStyle w:val="Heading1"/>
        <w:rPr>
          <w:rFonts w:cs="Arial"/>
          <w:sz w:val="32"/>
          <w:szCs w:val="32"/>
          <w:lang w:val="es-VE"/>
        </w:rPr>
      </w:pPr>
    </w:p>
    <w:p w:rsidR="00AA160E" w:rsidRPr="005E7554" w:rsidRDefault="00AA160E" w:rsidP="00AA160E">
      <w:pPr>
        <w:pStyle w:val="Heading2"/>
        <w:rPr>
          <w:rFonts w:cs="Arial"/>
          <w:szCs w:val="28"/>
          <w:lang w:val="es-VE"/>
        </w:rPr>
      </w:pPr>
      <w:bookmarkStart w:id="89" w:name="_Toc183152051"/>
      <w:r w:rsidRPr="005E7554">
        <w:rPr>
          <w:rFonts w:cs="Arial"/>
          <w:szCs w:val="28"/>
          <w:lang w:val="es-VE"/>
        </w:rPr>
        <w:t>Matriz de Riesgos (Continuación)</w:t>
      </w:r>
      <w:bookmarkEnd w:id="89"/>
    </w:p>
    <w:p w:rsidR="00AA160E" w:rsidRPr="005E7554" w:rsidRDefault="00AA160E" w:rsidP="00AA160E"/>
    <w:tbl>
      <w:tblPr>
        <w:tblStyle w:val="TableGrid"/>
        <w:tblW w:w="9322" w:type="dxa"/>
        <w:tblLook w:val="04A0"/>
      </w:tblPr>
      <w:tblGrid>
        <w:gridCol w:w="1088"/>
        <w:gridCol w:w="4549"/>
        <w:gridCol w:w="1842"/>
        <w:gridCol w:w="1843"/>
      </w:tblGrid>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rsidR="00AA160E" w:rsidRPr="005E7554" w:rsidRDefault="00AA160E" w:rsidP="00BB4B94">
            <w:pPr>
              <w:jc w:val="both"/>
              <w:rPr>
                <w:rFonts w:ascii="Arial" w:hAnsi="Arial" w:cs="Arial"/>
                <w:sz w:val="28"/>
                <w:szCs w:val="28"/>
              </w:rPr>
            </w:pP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Tr="00BB4B94">
        <w:tc>
          <w:tcPr>
            <w:tcW w:w="1088"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rsidR="00AA160E" w:rsidRDefault="00AA160E" w:rsidP="00AA160E"/>
    <w:p w:rsidR="00AA160E" w:rsidRPr="007F47AC" w:rsidRDefault="00AA160E"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6A6EE8">
      <w:pPr>
        <w:ind w:firstLine="708"/>
        <w:rPr>
          <w:rFonts w:ascii="Arial" w:hAnsi="Arial" w:cs="Arial"/>
          <w:sz w:val="28"/>
          <w:szCs w:val="28"/>
          <w:lang w:val="es-ES_tradnl"/>
        </w:rPr>
      </w:pPr>
    </w:p>
    <w:p w:rsidR="00826868" w:rsidRPr="007F47AC" w:rsidRDefault="00826868" w:rsidP="00EE207C">
      <w:pPr>
        <w:rPr>
          <w:rFonts w:ascii="Arial" w:hAnsi="Arial" w:cs="Arial"/>
          <w:sz w:val="28"/>
          <w:szCs w:val="28"/>
          <w:lang w:val="es-ES_tradnl"/>
        </w:rPr>
      </w:pPr>
    </w:p>
    <w:p w:rsidR="00B05A5A" w:rsidRPr="007F47AC" w:rsidRDefault="00B05A5A" w:rsidP="00B05A5A">
      <w:pPr>
        <w:pStyle w:val="Heading1"/>
        <w:ind w:firstLine="708"/>
        <w:jc w:val="both"/>
        <w:rPr>
          <w:rFonts w:cs="Arial"/>
          <w:lang w:val="es-ES_tradnl"/>
        </w:rPr>
      </w:pPr>
      <w:bookmarkStart w:id="90" w:name="_Toc183152052"/>
      <w:r w:rsidRPr="007F47AC">
        <w:rPr>
          <w:rFonts w:cs="Arial"/>
          <w:lang w:val="es-ES_tradnl"/>
        </w:rPr>
        <w:lastRenderedPageBreak/>
        <w:t>Justificación</w:t>
      </w:r>
      <w:bookmarkEnd w:id="90"/>
    </w:p>
    <w:p w:rsidR="00B05A5A" w:rsidRPr="007F47AC" w:rsidRDefault="00B05A5A" w:rsidP="00B05A5A">
      <w:pPr>
        <w:rPr>
          <w:rFonts w:ascii="Arial" w:hAnsi="Arial" w:cs="Arial"/>
          <w:sz w:val="28"/>
          <w:szCs w:val="28"/>
          <w:lang w:val="es-ES_tradnl"/>
        </w:rPr>
      </w:pPr>
    </w:p>
    <w:p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rsidR="00B05A5A" w:rsidRPr="007F47AC"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7F47AC" w:rsidRDefault="00F957A0" w:rsidP="00F957A0">
      <w:pPr>
        <w:ind w:firstLine="425"/>
        <w:jc w:val="both"/>
        <w:rPr>
          <w:rFonts w:ascii="Arial" w:hAnsi="Arial" w:cs="Arial"/>
          <w:color w:val="000000"/>
          <w:sz w:val="28"/>
          <w:szCs w:val="28"/>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87018E" w:rsidRPr="007F47AC" w:rsidRDefault="0087018E" w:rsidP="0087018E">
      <w:pPr>
        <w:rPr>
          <w:lang w:val="es-ES_tradnl"/>
        </w:rPr>
      </w:pPr>
    </w:p>
    <w:p w:rsidR="0087018E" w:rsidRPr="007F47AC" w:rsidRDefault="0087018E" w:rsidP="0087018E">
      <w:pPr>
        <w:rPr>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C831D5" w:rsidRPr="007F47AC" w:rsidRDefault="00C831D5" w:rsidP="003775DA">
      <w:pPr>
        <w:pStyle w:val="Heading1"/>
        <w:jc w:val="both"/>
        <w:rPr>
          <w:rFonts w:cs="Arial"/>
          <w:lang w:val="es-ES_tradnl"/>
        </w:rPr>
      </w:pPr>
    </w:p>
    <w:p w:rsidR="0087018E" w:rsidRPr="007F47AC" w:rsidRDefault="0087018E" w:rsidP="0087018E">
      <w:pPr>
        <w:rPr>
          <w:lang w:val="es-ES_tradnl"/>
        </w:rPr>
      </w:pPr>
    </w:p>
    <w:p w:rsidR="00B341D4" w:rsidRPr="007F47AC" w:rsidRDefault="00B341D4" w:rsidP="0087018E">
      <w:pPr>
        <w:rPr>
          <w:lang w:val="es-ES_tradnl"/>
        </w:rPr>
      </w:pPr>
    </w:p>
    <w:p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rsidR="00F957A0" w:rsidRPr="007F47AC" w:rsidRDefault="00F957A0" w:rsidP="00F957A0">
      <w:pPr>
        <w:rPr>
          <w:lang w:val="es-ES_tradnl"/>
        </w:rPr>
      </w:pPr>
    </w:p>
    <w:p w:rsidR="003775DA" w:rsidRPr="007F47AC" w:rsidRDefault="003775DA" w:rsidP="003775DA">
      <w:pPr>
        <w:pStyle w:val="Heading1"/>
        <w:jc w:val="both"/>
        <w:rPr>
          <w:rFonts w:cs="Arial"/>
          <w:lang w:val="es-ES_tradnl"/>
        </w:rPr>
      </w:pPr>
      <w:bookmarkStart w:id="91" w:name="_Toc183152053"/>
      <w:r w:rsidRPr="007F47AC">
        <w:rPr>
          <w:rFonts w:cs="Arial"/>
          <w:lang w:val="es-ES_tradnl"/>
        </w:rPr>
        <w:lastRenderedPageBreak/>
        <w:t>Estudio de la Factibilidad</w:t>
      </w:r>
      <w:bookmarkEnd w:id="91"/>
    </w:p>
    <w:p w:rsidR="003775DA" w:rsidRPr="007F47AC" w:rsidRDefault="003775DA" w:rsidP="003775DA">
      <w:pPr>
        <w:rPr>
          <w:rFonts w:ascii="Arial" w:hAnsi="Arial" w:cs="Arial"/>
          <w:sz w:val="28"/>
          <w:szCs w:val="28"/>
          <w:lang w:val="es-ES_tradnl"/>
        </w:rPr>
      </w:pPr>
    </w:p>
    <w:p w:rsidR="003775DA" w:rsidRPr="007F47AC" w:rsidRDefault="003775DA" w:rsidP="003775DA">
      <w:pPr>
        <w:pStyle w:val="Heading2"/>
        <w:rPr>
          <w:rFonts w:cs="Arial"/>
          <w:szCs w:val="28"/>
          <w:lang w:val="es-ES_tradnl"/>
        </w:rPr>
      </w:pPr>
      <w:bookmarkStart w:id="92" w:name="_Toc183152054"/>
      <w:r w:rsidRPr="007F47AC">
        <w:rPr>
          <w:rFonts w:cs="Arial"/>
          <w:szCs w:val="28"/>
          <w:lang w:val="es-ES_tradnl"/>
        </w:rPr>
        <w:t>Factibilidad Técnica</w:t>
      </w:r>
      <w:bookmarkEnd w:id="92"/>
    </w:p>
    <w:p w:rsidR="003775DA" w:rsidRPr="007F47AC" w:rsidRDefault="003775DA" w:rsidP="003775DA">
      <w:pPr>
        <w:rPr>
          <w:lang w:val="es-ES_tradnl"/>
        </w:rPr>
      </w:pPr>
    </w:p>
    <w:p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rsidR="002B7A13" w:rsidRPr="007F47AC" w:rsidRDefault="00871A37"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rsidR="002B7A13" w:rsidRPr="007F47AC" w:rsidRDefault="002B7A13" w:rsidP="00DD1F35">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rsidR="005F24BF" w:rsidRPr="007F47AC"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rsidR="00FB09FF" w:rsidRPr="007F47AC" w:rsidRDefault="00FB09FF" w:rsidP="007F0158">
      <w:pPr>
        <w:jc w:val="both"/>
        <w:rPr>
          <w:rFonts w:ascii="Arial" w:hAnsi="Arial" w:cs="Arial"/>
          <w:sz w:val="28"/>
          <w:szCs w:val="28"/>
          <w:lang w:val="es-ES_tradnl"/>
        </w:rPr>
      </w:pPr>
    </w:p>
    <w:p w:rsidR="00C831D5" w:rsidRPr="007F47AC" w:rsidRDefault="00C831D5" w:rsidP="00C831D5">
      <w:pPr>
        <w:pStyle w:val="Heading2"/>
        <w:rPr>
          <w:rFonts w:cs="Arial"/>
          <w:szCs w:val="28"/>
          <w:lang w:val="es-ES_tradnl"/>
        </w:rPr>
      </w:pPr>
      <w:bookmarkStart w:id="93" w:name="_Toc183152055"/>
      <w:r w:rsidRPr="007F47AC">
        <w:rPr>
          <w:rFonts w:cs="Arial"/>
          <w:szCs w:val="28"/>
          <w:lang w:val="es-ES_tradnl"/>
        </w:rPr>
        <w:t>Factibilidad de Mercado</w:t>
      </w:r>
      <w:bookmarkEnd w:id="93"/>
    </w:p>
    <w:p w:rsidR="00C831D5" w:rsidRPr="007F47AC" w:rsidRDefault="00C831D5" w:rsidP="007F0158">
      <w:pPr>
        <w:jc w:val="both"/>
        <w:rPr>
          <w:rFonts w:ascii="Arial" w:hAnsi="Arial" w:cs="Arial"/>
          <w:sz w:val="28"/>
          <w:szCs w:val="28"/>
          <w:lang w:val="es-ES_tradnl"/>
        </w:rPr>
      </w:pPr>
    </w:p>
    <w:p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rsidR="00AA06DF" w:rsidRPr="007F47AC" w:rsidRDefault="00AA06DF" w:rsidP="006A6EE8">
      <w:pPr>
        <w:pStyle w:val="Heading2"/>
        <w:rPr>
          <w:rFonts w:cs="Arial"/>
          <w:szCs w:val="28"/>
          <w:lang w:val="es-ES_tradnl"/>
        </w:rPr>
      </w:pPr>
      <w:bookmarkStart w:id="94" w:name="_Toc183152056"/>
      <w:r w:rsidRPr="007F47AC">
        <w:rPr>
          <w:rFonts w:cs="Arial"/>
          <w:szCs w:val="28"/>
          <w:lang w:val="es-ES_tradnl"/>
        </w:rPr>
        <w:t>Factibilidad Económica</w:t>
      </w:r>
      <w:bookmarkEnd w:id="94"/>
    </w:p>
    <w:p w:rsidR="006A6EE8" w:rsidRPr="007F47AC" w:rsidRDefault="006A6EE8" w:rsidP="006A6EE8">
      <w:pPr>
        <w:rPr>
          <w:lang w:val="es-ES_tradnl"/>
        </w:rPr>
      </w:pPr>
    </w:p>
    <w:p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rsidR="00C75C14" w:rsidRPr="007F47AC" w:rsidRDefault="00C75C14" w:rsidP="00C75C14">
      <w:pPr>
        <w:spacing w:line="360" w:lineRule="auto"/>
        <w:ind w:firstLine="708"/>
        <w:jc w:val="both"/>
        <w:rPr>
          <w:rFonts w:ascii="Arial" w:hAnsi="Arial" w:cs="Arial"/>
          <w:sz w:val="28"/>
          <w:szCs w:val="28"/>
          <w:lang w:val="es-ES_tradnl"/>
        </w:rPr>
      </w:pPr>
    </w:p>
    <w:p w:rsidR="00F355C6" w:rsidRPr="007F47AC" w:rsidRDefault="00F355C6" w:rsidP="003856BD">
      <w:pPr>
        <w:spacing w:line="360" w:lineRule="auto"/>
        <w:jc w:val="both"/>
        <w:rPr>
          <w:rFonts w:ascii="Arial" w:hAnsi="Arial" w:cs="Arial"/>
          <w:b/>
          <w:sz w:val="28"/>
          <w:szCs w:val="28"/>
          <w:lang w:val="es-ES_tradnl"/>
        </w:rPr>
      </w:pPr>
      <w:commentRangeStart w:id="95"/>
      <w:r w:rsidRPr="007F47AC">
        <w:rPr>
          <w:rFonts w:ascii="Arial" w:hAnsi="Arial" w:cs="Arial"/>
          <w:b/>
          <w:sz w:val="28"/>
          <w:szCs w:val="28"/>
          <w:lang w:val="es-ES_tradnl"/>
        </w:rPr>
        <w:lastRenderedPageBreak/>
        <w:t xml:space="preserve">Costos generales </w:t>
      </w:r>
      <w:commentRangeEnd w:id="95"/>
      <w:r w:rsidR="004B309A">
        <w:rPr>
          <w:rStyle w:val="CommentReference"/>
        </w:rPr>
        <w:commentReference w:id="95"/>
      </w:r>
    </w:p>
    <w:p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tblPr>
      <w:tblGrid>
        <w:gridCol w:w="2161"/>
        <w:gridCol w:w="2161"/>
        <w:gridCol w:w="2161"/>
        <w:gridCol w:w="2161"/>
      </w:tblGrid>
      <w:tr w:rsidR="00242C00" w:rsidRPr="007F47AC" w:rsidTr="00242C00">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rsidTr="00242C00">
        <w:tc>
          <w:tcPr>
            <w:tcW w:w="2161" w:type="dxa"/>
          </w:tcPr>
          <w:p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rsidTr="00242C00">
        <w:tc>
          <w:tcPr>
            <w:tcW w:w="2161" w:type="dxa"/>
          </w:tcPr>
          <w:p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rsidTr="00242C00">
        <w:tc>
          <w:tcPr>
            <w:tcW w:w="2161" w:type="dxa"/>
          </w:tcPr>
          <w:p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rsidTr="00242C00">
        <w:tc>
          <w:tcPr>
            <w:tcW w:w="2161" w:type="dxa"/>
          </w:tcPr>
          <w:p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rsidR="001E2A4B" w:rsidRPr="007F47AC" w:rsidRDefault="001E2A4B" w:rsidP="003856BD">
      <w:pPr>
        <w:spacing w:line="360" w:lineRule="auto"/>
        <w:jc w:val="both"/>
        <w:rPr>
          <w:rFonts w:ascii="Arial" w:hAnsi="Arial" w:cs="Arial"/>
          <w:color w:val="000000" w:themeColor="text1"/>
          <w:sz w:val="28"/>
          <w:szCs w:val="28"/>
          <w:lang w:val="es-ES_tradnl"/>
        </w:rPr>
      </w:pPr>
    </w:p>
    <w:p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rsidR="00820D04" w:rsidRPr="007F47AC" w:rsidRDefault="00820D04" w:rsidP="00C831D5">
      <w:pPr>
        <w:spacing w:line="360" w:lineRule="auto"/>
        <w:jc w:val="both"/>
        <w:rPr>
          <w:rFonts w:ascii="Arial" w:hAnsi="Arial" w:cs="Arial"/>
          <w:b/>
          <w:sz w:val="28"/>
          <w:szCs w:val="28"/>
          <w:lang w:val="es-ES_tradnl"/>
        </w:rPr>
      </w:pPr>
    </w:p>
    <w:p w:rsidR="00C75C14" w:rsidRPr="007F47AC" w:rsidRDefault="00C75C14" w:rsidP="00C831D5">
      <w:pPr>
        <w:spacing w:line="360" w:lineRule="auto"/>
        <w:jc w:val="both"/>
        <w:rPr>
          <w:rFonts w:ascii="Arial" w:hAnsi="Arial" w:cs="Arial"/>
          <w:b/>
          <w:sz w:val="28"/>
          <w:szCs w:val="28"/>
          <w:lang w:val="es-ES_tradnl"/>
        </w:rPr>
      </w:pPr>
    </w:p>
    <w:p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tblPr>
      <w:tblGrid>
        <w:gridCol w:w="2881"/>
        <w:gridCol w:w="2881"/>
        <w:gridCol w:w="2882"/>
      </w:tblGrid>
      <w:tr w:rsidR="00820D04" w:rsidRPr="007F47AC" w:rsidTr="00820D04">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rsidTr="00820D04">
        <w:tc>
          <w:tcPr>
            <w:tcW w:w="2881" w:type="dxa"/>
          </w:tcPr>
          <w:p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p>
        </w:tc>
        <w:tc>
          <w:tcPr>
            <w:tcW w:w="2881" w:type="dxa"/>
          </w:tcPr>
          <w:p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rsidR="00820D04" w:rsidRPr="007F47AC" w:rsidRDefault="00D8628F" w:rsidP="00515CA5">
            <w:pPr>
              <w:spacing w:line="360" w:lineRule="auto"/>
              <w:jc w:val="center"/>
              <w:rPr>
                <w:rFonts w:ascii="Arial" w:hAnsi="Arial" w:cs="Arial"/>
                <w:lang w:val="es-ES_tradnl"/>
              </w:rPr>
            </w:pPr>
            <w:r>
              <w:rPr>
                <w:rFonts w:ascii="Arial" w:hAnsi="Arial" w:cs="Arial"/>
                <w:lang w:val="es-ES_tradnl"/>
              </w:rPr>
              <w:t>68.4</w:t>
            </w:r>
            <w:r w:rsidR="00515CA5" w:rsidRPr="007F47AC">
              <w:rPr>
                <w:rFonts w:ascii="Arial" w:hAnsi="Arial" w:cs="Arial"/>
                <w:lang w:val="es-ES_tradnl"/>
              </w:rPr>
              <w:t>00,00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rsidTr="00820D04">
        <w:tc>
          <w:tcPr>
            <w:tcW w:w="2881" w:type="dxa"/>
          </w:tcPr>
          <w:p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36.000,00</w:t>
            </w:r>
          </w:p>
        </w:tc>
      </w:tr>
      <w:tr w:rsidR="00D8628F" w:rsidRPr="007F47AC" w:rsidTr="00D8628F">
        <w:trPr>
          <w:trHeight w:val="159"/>
        </w:trPr>
        <w:tc>
          <w:tcPr>
            <w:tcW w:w="2881" w:type="dxa"/>
          </w:tcPr>
          <w:p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p>
        </w:tc>
        <w:tc>
          <w:tcPr>
            <w:tcW w:w="2881" w:type="dxa"/>
          </w:tcPr>
          <w:p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rsidR="00D8628F" w:rsidRPr="007F47AC" w:rsidRDefault="00D8628F" w:rsidP="00515CA5">
            <w:pPr>
              <w:spacing w:line="360" w:lineRule="auto"/>
              <w:jc w:val="center"/>
              <w:rPr>
                <w:rFonts w:ascii="Arial" w:hAnsi="Arial" w:cs="Arial"/>
                <w:lang w:val="es-ES_tradnl"/>
              </w:rPr>
            </w:pPr>
            <w:r>
              <w:rPr>
                <w:rFonts w:ascii="Arial" w:hAnsi="Arial" w:cs="Arial"/>
                <w:lang w:val="es-ES_tradnl"/>
              </w:rPr>
              <w:t>60.000,00</w:t>
            </w:r>
          </w:p>
        </w:tc>
      </w:tr>
      <w:tr w:rsidR="00D8628F" w:rsidRPr="007F47AC" w:rsidTr="00820D04">
        <w:trPr>
          <w:trHeight w:val="159"/>
        </w:trPr>
        <w:tc>
          <w:tcPr>
            <w:tcW w:w="2881" w:type="dxa"/>
          </w:tcPr>
          <w:p w:rsidR="00D8628F" w:rsidRDefault="00D8628F" w:rsidP="00C831D5">
            <w:pPr>
              <w:spacing w:line="360" w:lineRule="auto"/>
              <w:jc w:val="both"/>
              <w:rPr>
                <w:rFonts w:ascii="Arial" w:hAnsi="Arial" w:cs="Arial"/>
                <w:lang w:val="es-ES_tradnl"/>
              </w:rPr>
            </w:pPr>
            <w:r>
              <w:rPr>
                <w:rFonts w:ascii="Arial" w:hAnsi="Arial" w:cs="Arial"/>
                <w:lang w:val="es-ES_tradnl"/>
              </w:rPr>
              <w:t>Tester</w:t>
            </w:r>
          </w:p>
        </w:tc>
        <w:tc>
          <w:tcPr>
            <w:tcW w:w="2881" w:type="dxa"/>
          </w:tcPr>
          <w:p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50.400,00</w:t>
            </w:r>
          </w:p>
        </w:tc>
      </w:tr>
      <w:tr w:rsidR="00515CA5" w:rsidRPr="007F47AC" w:rsidTr="00820D04">
        <w:tc>
          <w:tcPr>
            <w:tcW w:w="2881" w:type="dxa"/>
          </w:tcPr>
          <w:p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rsidR="00515CA5" w:rsidRPr="007F47AC" w:rsidRDefault="00D8628F" w:rsidP="00515CA5">
            <w:pPr>
              <w:spacing w:line="360" w:lineRule="auto"/>
              <w:jc w:val="center"/>
              <w:rPr>
                <w:rFonts w:ascii="Arial" w:hAnsi="Arial" w:cs="Arial"/>
                <w:lang w:val="es-ES_tradnl"/>
              </w:rPr>
            </w:pPr>
            <w:r>
              <w:rPr>
                <w:rFonts w:ascii="Arial" w:hAnsi="Arial" w:cs="Arial"/>
                <w:lang w:val="es-ES_tradnl"/>
              </w:rPr>
              <w:t>30.9</w:t>
            </w:r>
            <w:r w:rsidR="00515CA5" w:rsidRPr="007F47AC">
              <w:rPr>
                <w:rFonts w:ascii="Arial" w:hAnsi="Arial" w:cs="Arial"/>
                <w:lang w:val="es-ES_tradnl"/>
              </w:rPr>
              <w:t>00,00</w:t>
            </w:r>
          </w:p>
        </w:tc>
        <w:tc>
          <w:tcPr>
            <w:tcW w:w="2882" w:type="dxa"/>
          </w:tcPr>
          <w:p w:rsidR="00515CA5" w:rsidRPr="007F47AC" w:rsidRDefault="00765B2D" w:rsidP="00515CA5">
            <w:pPr>
              <w:spacing w:line="360" w:lineRule="auto"/>
              <w:jc w:val="center"/>
              <w:rPr>
                <w:rFonts w:ascii="Arial" w:hAnsi="Arial" w:cs="Arial"/>
                <w:lang w:val="es-ES_tradnl"/>
              </w:rPr>
            </w:pPr>
            <w:r>
              <w:rPr>
                <w:rFonts w:ascii="Arial" w:hAnsi="Arial" w:cs="Arial"/>
                <w:lang w:val="es-ES_tradnl"/>
              </w:rPr>
              <w:t>370.8</w:t>
            </w:r>
            <w:r w:rsidR="00515CA5" w:rsidRPr="007F47AC">
              <w:rPr>
                <w:rFonts w:ascii="Arial" w:hAnsi="Arial" w:cs="Arial"/>
                <w:lang w:val="es-ES_tradnl"/>
              </w:rPr>
              <w:t>00,00</w:t>
            </w:r>
          </w:p>
        </w:tc>
      </w:tr>
    </w:tbl>
    <w:p w:rsidR="00820D04" w:rsidRPr="007F47AC" w:rsidRDefault="00820D04" w:rsidP="00C831D5">
      <w:pPr>
        <w:spacing w:line="360" w:lineRule="auto"/>
        <w:jc w:val="both"/>
        <w:rPr>
          <w:rFonts w:ascii="Arial" w:hAnsi="Arial" w:cs="Arial"/>
          <w:b/>
          <w:sz w:val="28"/>
          <w:szCs w:val="28"/>
          <w:lang w:val="es-ES_tradnl"/>
        </w:rPr>
      </w:pPr>
    </w:p>
    <w:p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Incrementar en </w:t>
      </w:r>
      <w:commentRangeStart w:id="96"/>
      <w:r w:rsidRPr="007F47AC">
        <w:rPr>
          <w:rFonts w:ascii="Arial" w:hAnsi="Arial" w:cs="Arial"/>
          <w:sz w:val="28"/>
          <w:szCs w:val="28"/>
          <w:lang w:val="es-ES_tradnl"/>
        </w:rPr>
        <w:t xml:space="preserve">un 3% el </w:t>
      </w:r>
      <w:commentRangeEnd w:id="96"/>
      <w:r w:rsidR="003844BB">
        <w:rPr>
          <w:rStyle w:val="CommentReference"/>
        </w:rPr>
        <w:commentReference w:id="96"/>
      </w:r>
      <w:r w:rsidRPr="007F47AC">
        <w:rPr>
          <w:rFonts w:ascii="Arial" w:hAnsi="Arial" w:cs="Arial"/>
          <w:sz w:val="28"/>
          <w:szCs w:val="28"/>
          <w:lang w:val="es-ES_tradnl"/>
        </w:rPr>
        <w:t>número de clientes del Banco Mercantil.</w:t>
      </w:r>
    </w:p>
    <w:p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Generar información más eficiente y confiable para los clientes al realizar sus operaciones de atención al cliente.</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rsidR="008D50E9" w:rsidRPr="007F47AC" w:rsidRDefault="008D50E9" w:rsidP="008D50E9">
      <w:pPr>
        <w:pStyle w:val="ListParagraph"/>
        <w:spacing w:line="360" w:lineRule="auto"/>
        <w:jc w:val="both"/>
        <w:rPr>
          <w:rFonts w:ascii="Arial" w:hAnsi="Arial" w:cs="Arial"/>
          <w:sz w:val="28"/>
          <w:szCs w:val="28"/>
          <w:lang w:val="es-ES_tradnl"/>
        </w:rPr>
      </w:pPr>
    </w:p>
    <w:p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ware)para el desarrollo e implementación del nuevo mecanismo, por lo que no se hará erogación alguna en lo que a tecnología se refiere.</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Al cierre del tercer trimestre de 2011, el activo total consolidado de esta subsidiaria de Mercantil se situó en 56.376 </w:t>
      </w:r>
      <w:r w:rsidRPr="00B97C64">
        <w:rPr>
          <w:rFonts w:ascii="Arial" w:hAnsi="Arial" w:cs="Arial"/>
          <w:bCs/>
          <w:sz w:val="28"/>
          <w:szCs w:val="28"/>
          <w:lang w:val="es-ES_tradnl"/>
        </w:rPr>
        <w:lastRenderedPageBreak/>
        <w:t>millones de bolívares, registrando una participación de mercado de 11%. Su patrimonio se situó en 5.283 millones de bolívares.</w:t>
      </w:r>
    </w:p>
    <w:p w:rsidR="00F938A5" w:rsidRDefault="00690E06" w:rsidP="00C75C14">
      <w:pPr>
        <w:spacing w:line="360" w:lineRule="auto"/>
        <w:ind w:firstLine="708"/>
        <w:jc w:val="both"/>
        <w:rPr>
          <w:rFonts w:ascii="Arial" w:hAnsi="Arial" w:cs="Arial"/>
          <w:sz w:val="28"/>
          <w:szCs w:val="28"/>
          <w:lang w:val="es-ES_tradnl"/>
        </w:rPr>
      </w:pPr>
      <w:r w:rsidRPr="00B97C64">
        <w:rPr>
          <w:rFonts w:ascii="Arial" w:hAnsi="Arial" w:cs="Arial"/>
          <w:sz w:val="28"/>
          <w:szCs w:val="28"/>
          <w:lang w:val="es-ES_tradnl"/>
        </w:rPr>
        <w:t>Partiendo de los resultados del informe</w:t>
      </w:r>
      <w:r w:rsidR="0099686E" w:rsidRPr="00B97C64">
        <w:rPr>
          <w:rFonts w:ascii="Arial" w:hAnsi="Arial" w:cs="Arial"/>
          <w:sz w:val="28"/>
          <w:szCs w:val="28"/>
          <w:lang w:val="es-ES_tradnl"/>
        </w:rPr>
        <w:t xml:space="preserve"> trimestral</w:t>
      </w:r>
      <w:r w:rsidRPr="00B97C64">
        <w:rPr>
          <w:rFonts w:ascii="Arial" w:hAnsi="Arial" w:cs="Arial"/>
          <w:sz w:val="28"/>
          <w:szCs w:val="28"/>
          <w:lang w:val="es-ES_tradnl"/>
        </w:rPr>
        <w:t xml:space="preserve"> de</w:t>
      </w:r>
      <w:r w:rsidRPr="00B97C64">
        <w:rPr>
          <w:rFonts w:ascii="Arial" w:hAnsi="Arial" w:cs="Arial"/>
          <w:bCs/>
          <w:sz w:val="28"/>
          <w:szCs w:val="28"/>
          <w:lang w:val="es-ES_tradnl"/>
        </w:rPr>
        <w:t xml:space="preserve"> Mercantil Se</w:t>
      </w:r>
      <w:r w:rsidR="00AD6B95" w:rsidRPr="00B97C64">
        <w:rPr>
          <w:rFonts w:ascii="Arial" w:hAnsi="Arial" w:cs="Arial"/>
          <w:bCs/>
          <w:sz w:val="28"/>
          <w:szCs w:val="28"/>
          <w:lang w:val="es-ES_tradnl"/>
        </w:rPr>
        <w:t>rvicios Financieros, se concluy</w:t>
      </w:r>
      <w:r w:rsidR="005E36F4" w:rsidRPr="00B97C64">
        <w:rPr>
          <w:rFonts w:ascii="Arial" w:hAnsi="Arial" w:cs="Arial"/>
          <w:bCs/>
          <w:sz w:val="28"/>
          <w:szCs w:val="28"/>
          <w:lang w:val="es-ES_tradnl"/>
        </w:rPr>
        <w:t xml:space="preserve">e que los costos del proyecto </w:t>
      </w:r>
      <w:r w:rsidR="00D9693A" w:rsidRPr="00B97C64">
        <w:rPr>
          <w:rFonts w:ascii="Arial" w:hAnsi="Arial" w:cs="Arial"/>
          <w:bCs/>
          <w:sz w:val="28"/>
          <w:szCs w:val="28"/>
          <w:lang w:val="es-ES_tradnl"/>
        </w:rPr>
        <w:t>son cubiertos en la cartera de proyectos tecnológicos del Banco Mercantil</w:t>
      </w:r>
      <w:r w:rsidR="00F938A5" w:rsidRPr="00B97C64">
        <w:rPr>
          <w:rFonts w:ascii="Arial" w:hAnsi="Arial" w:cs="Arial"/>
          <w:sz w:val="28"/>
          <w:szCs w:val="28"/>
          <w:lang w:val="es-ES_tradnl"/>
        </w:rPr>
        <w:t>.</w:t>
      </w:r>
    </w:p>
    <w:p w:rsidR="00966F9C" w:rsidRDefault="004C79D4" w:rsidP="00C75C14">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En el </w:t>
      </w:r>
      <w:hyperlink r:id="rId16" w:history="1">
        <w:r w:rsidRPr="004C79D4">
          <w:rPr>
            <w:rStyle w:val="Hyperlink"/>
            <w:rFonts w:ascii="Arial" w:hAnsi="Arial" w:cs="Arial"/>
            <w:sz w:val="28"/>
            <w:szCs w:val="28"/>
            <w:lang w:val="es-ES_tradnl"/>
          </w:rPr>
          <w:t>articulo</w:t>
        </w:r>
      </w:hyperlink>
      <w:r>
        <w:rPr>
          <w:rFonts w:ascii="Arial" w:hAnsi="Arial" w:cs="Arial"/>
          <w:sz w:val="28"/>
          <w:szCs w:val="28"/>
          <w:lang w:val="es-ES_tradnl"/>
        </w:rPr>
        <w:t xml:space="preserve"> de 2010 para el </w:t>
      </w:r>
      <w:r w:rsidRPr="004C79D4">
        <w:rPr>
          <w:rFonts w:ascii="Arial" w:hAnsi="Arial" w:cs="Arial"/>
          <w:i/>
          <w:sz w:val="28"/>
          <w:szCs w:val="28"/>
          <w:lang w:val="es-ES_tradnl"/>
        </w:rPr>
        <w:t>Washington Post</w:t>
      </w:r>
      <w:r>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Pr>
          <w:rFonts w:ascii="Arial" w:hAnsi="Arial" w:cs="Arial"/>
          <w:sz w:val="28"/>
          <w:szCs w:val="28"/>
          <w:lang w:val="es-ES_tradnl"/>
        </w:rPr>
        <w:t>rmula muy general para estimar el valor de un cliente para un banco anualmente:</w:t>
      </w:r>
    </w:p>
    <w:p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17"/>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rsidR="00781762" w:rsidRDefault="00781762" w:rsidP="00781762">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El promedio de los resultados obtenido es de aproximadamente 1765,66 BsF. de ganancia pa</w:t>
      </w:r>
      <w:r w:rsidR="009D3EBA">
        <w:rPr>
          <w:rFonts w:ascii="Arial" w:hAnsi="Arial" w:cs="Arial"/>
          <w:sz w:val="28"/>
          <w:szCs w:val="28"/>
          <w:lang w:val="es-ES_tradnl"/>
        </w:rPr>
        <w:t xml:space="preserve">ra el banco por persona al año. Una vez desplegado el mecanismo a gran </w:t>
      </w:r>
      <w:r w:rsidR="009D3EBA">
        <w:rPr>
          <w:rFonts w:ascii="Arial" w:hAnsi="Arial" w:cs="Arial"/>
          <w:sz w:val="28"/>
          <w:szCs w:val="28"/>
          <w:lang w:val="es-ES_tradnl"/>
        </w:rPr>
        <w:lastRenderedPageBreak/>
        <w:t xml:space="preserve">escala, se espera aumentar en 1%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Por medio de un análisis financiero para 5 años se puede evaluar la factibilidad económica tomando en cuenta factores como el ROI (retorno de la inversión), VPN (valor presente neto) y el periodo de recuperación</w:t>
      </w:r>
      <w:r w:rsidR="00961B01">
        <w:rPr>
          <w:rFonts w:ascii="Arial" w:hAnsi="Arial" w:cs="Arial"/>
          <w:sz w:val="28"/>
          <w:szCs w:val="28"/>
          <w:lang w:val="es-ES_tradnl"/>
        </w:rPr>
        <w:t xml:space="preserve">, </w:t>
      </w:r>
      <w:r w:rsidR="007A6EB4" w:rsidRPr="007A6EB4">
        <w:rPr>
          <w:rFonts w:ascii="Arial" w:hAnsi="Arial" w:cs="Arial"/>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2pt;margin-top:162pt;width:468.5pt;height:345.5pt;z-index:251667456;mso-position-horizontal-relative:text;mso-position-vertical-relative:text">
            <v:imagedata r:id="rId18" o:title=""/>
            <w10:wrap type="square"/>
          </v:shape>
        </w:pict>
      </w:r>
      <w:r w:rsidR="00961B01">
        <w:rPr>
          <w:rFonts w:ascii="Arial" w:hAnsi="Arial" w:cs="Arial"/>
          <w:sz w:val="28"/>
          <w:szCs w:val="28"/>
          <w:lang w:val="es-ES_tradnl"/>
        </w:rPr>
        <w:t>los cuales indican que el proyecto es factible económicamente.</w:t>
      </w:r>
    </w:p>
    <w:p w:rsidR="005C079C" w:rsidRDefault="005C079C" w:rsidP="005C079C">
      <w:pPr>
        <w:spacing w:line="360" w:lineRule="auto"/>
        <w:jc w:val="both"/>
        <w:rPr>
          <w:rFonts w:ascii="Arial" w:hAnsi="Arial" w:cs="Arial"/>
          <w:sz w:val="28"/>
          <w:szCs w:val="28"/>
          <w:lang w:val="es-ES_tradnl"/>
        </w:rPr>
      </w:pPr>
    </w:p>
    <w:p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lastRenderedPageBreak/>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w:t>
      </w:r>
      <w:commentRangeStart w:id="97"/>
      <w:r w:rsidRPr="007F47AC">
        <w:rPr>
          <w:rFonts w:ascii="Arial" w:hAnsi="Arial" w:cs="Arial"/>
          <w:sz w:val="28"/>
          <w:szCs w:val="28"/>
          <w:lang w:val="es-ES_tradnl"/>
        </w:rPr>
        <w:t>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commentRangeEnd w:id="97"/>
      <w:r w:rsidR="003844BB">
        <w:rPr>
          <w:rStyle w:val="CommentReference"/>
        </w:rPr>
        <w:commentReference w:id="97"/>
      </w: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74747F" w:rsidRPr="007F47AC" w:rsidRDefault="0074747F"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C75C14">
      <w:pPr>
        <w:spacing w:line="360" w:lineRule="auto"/>
        <w:ind w:firstLine="708"/>
        <w:jc w:val="both"/>
        <w:rPr>
          <w:rFonts w:ascii="Arial" w:hAnsi="Arial" w:cs="Arial"/>
          <w:sz w:val="28"/>
          <w:szCs w:val="28"/>
          <w:lang w:val="es-ES_tradnl"/>
        </w:rPr>
      </w:pPr>
    </w:p>
    <w:p w:rsidR="00E429DE" w:rsidRPr="007F47AC" w:rsidRDefault="00E429DE" w:rsidP="00AD6B95">
      <w:pPr>
        <w:spacing w:line="360" w:lineRule="auto"/>
        <w:jc w:val="both"/>
        <w:rPr>
          <w:rFonts w:ascii="Arial" w:hAnsi="Arial" w:cs="Arial"/>
          <w:sz w:val="28"/>
          <w:szCs w:val="28"/>
          <w:lang w:val="es-ES_tradnl"/>
        </w:rPr>
      </w:pPr>
    </w:p>
    <w:p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rsidR="0074747F" w:rsidRPr="00206072" w:rsidRDefault="0074747F" w:rsidP="0074747F">
      <w:pPr>
        <w:pStyle w:val="Heading1"/>
        <w:rPr>
          <w:lang w:val="es-ES_tradnl"/>
        </w:rPr>
      </w:pPr>
      <w:bookmarkStart w:id="98" w:name="_Toc183152057"/>
      <w:r w:rsidRPr="00206072">
        <w:rPr>
          <w:lang w:val="es-ES_tradnl"/>
        </w:rPr>
        <w:lastRenderedPageBreak/>
        <w:t>Estrategia de Gerencia del Proyecto</w:t>
      </w:r>
      <w:bookmarkEnd w:id="98"/>
    </w:p>
    <w:p w:rsidR="00052D0A" w:rsidRPr="00206072" w:rsidRDefault="00052D0A" w:rsidP="00052D0A">
      <w:pPr>
        <w:rPr>
          <w:rFonts w:ascii="Arial" w:hAnsi="Arial" w:cs="Arial"/>
          <w:sz w:val="28"/>
          <w:szCs w:val="28"/>
          <w:lang w:val="es-ES_tradnl"/>
        </w:rPr>
      </w:pPr>
    </w:p>
    <w:p w:rsidR="0074747F" w:rsidRPr="00206072" w:rsidRDefault="00AD6B95" w:rsidP="00423EAF">
      <w:pPr>
        <w:ind w:firstLine="357"/>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rsidR="00052D0A" w:rsidRPr="00206072" w:rsidRDefault="00052D0A" w:rsidP="00052D0A">
      <w:pPr>
        <w:ind w:firstLine="360"/>
        <w:jc w:val="both"/>
        <w:rPr>
          <w:rFonts w:ascii="Arial" w:hAnsi="Arial" w:cs="Arial"/>
          <w:sz w:val="28"/>
          <w:szCs w:val="28"/>
          <w:lang w:val="es-ES_tradnl"/>
        </w:rPr>
      </w:pPr>
    </w:p>
    <w:p w:rsidR="0074747F" w:rsidRPr="00206072" w:rsidRDefault="0074747F" w:rsidP="0074747F">
      <w:pPr>
        <w:pStyle w:val="Heading2"/>
        <w:rPr>
          <w:rFonts w:cs="Arial"/>
          <w:lang w:val="es-ES_tradnl"/>
        </w:rPr>
      </w:pPr>
      <w:bookmarkStart w:id="99"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99"/>
    </w:p>
    <w:p w:rsidR="00713495" w:rsidRPr="00206072" w:rsidRDefault="00713495" w:rsidP="00713495">
      <w:pPr>
        <w:rPr>
          <w:lang w:val="es-ES_tradnl"/>
        </w:rPr>
      </w:pPr>
    </w:p>
    <w:p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rsidR="00036731" w:rsidRPr="00206072" w:rsidRDefault="00036731" w:rsidP="00614A6D">
      <w:pPr>
        <w:ind w:firstLine="360"/>
        <w:jc w:val="both"/>
        <w:rPr>
          <w:rFonts w:ascii="Arial" w:hAnsi="Arial" w:cs="Arial"/>
          <w:sz w:val="28"/>
          <w:lang w:val="es-ES_tradnl"/>
        </w:rPr>
      </w:pPr>
    </w:p>
    <w:p w:rsidR="00713495" w:rsidRPr="00206072" w:rsidRDefault="0062026F" w:rsidP="0062026F">
      <w:pPr>
        <w:pStyle w:val="Heading2"/>
        <w:rPr>
          <w:lang w:val="es-ES_tradnl"/>
        </w:rPr>
      </w:pPr>
      <w:bookmarkStart w:id="100" w:name="_Toc183152059"/>
      <w:r w:rsidRPr="00206072">
        <w:rPr>
          <w:lang w:val="es-ES_tradnl"/>
        </w:rPr>
        <w:t>Desarrollo del Mecanismo</w:t>
      </w:r>
      <w:bookmarkEnd w:id="100"/>
    </w:p>
    <w:p w:rsidR="0062026F" w:rsidRPr="00206072" w:rsidRDefault="0062026F" w:rsidP="0062026F">
      <w:pPr>
        <w:rPr>
          <w:lang w:val="es-ES_tradnl"/>
        </w:rPr>
      </w:pPr>
    </w:p>
    <w:p w:rsidR="00A83440" w:rsidRPr="00206072" w:rsidRDefault="0062026F" w:rsidP="00052D0A">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206072">
        <w:rPr>
          <w:rFonts w:ascii="Arial" w:hAnsi="Arial"/>
          <w:sz w:val="28"/>
          <w:szCs w:val="28"/>
          <w:lang w:val="es-ES_tradnl"/>
        </w:rPr>
        <w:t xml:space="preserve">para </w:t>
      </w:r>
      <w:r w:rsidR="00A83440" w:rsidRPr="00206072">
        <w:rPr>
          <w:rFonts w:ascii="Arial" w:hAnsi="Arial"/>
          <w:sz w:val="28"/>
          <w:szCs w:val="28"/>
          <w:lang w:val="es-ES_tradnl"/>
        </w:rPr>
        <w:t xml:space="preserve">dicha construcción constará de cuatro fases basadas en la metodología </w:t>
      </w:r>
      <w:r w:rsidR="00874C86" w:rsidRPr="00206072">
        <w:rPr>
          <w:rFonts w:ascii="Arial" w:hAnsi="Arial"/>
          <w:sz w:val="28"/>
          <w:szCs w:val="28"/>
          <w:lang w:val="es-ES_tradnl"/>
        </w:rPr>
        <w:t xml:space="preserve">de desarrollo de </w:t>
      </w:r>
      <w:commentRangeStart w:id="101"/>
      <w:r w:rsidR="00874C86" w:rsidRPr="00206072">
        <w:rPr>
          <w:rFonts w:ascii="Arial" w:hAnsi="Arial"/>
          <w:sz w:val="28"/>
          <w:szCs w:val="28"/>
          <w:lang w:val="es-ES_tradnl"/>
        </w:rPr>
        <w:t xml:space="preserve">software </w:t>
      </w:r>
      <w:proofErr w:type="spellStart"/>
      <w:r w:rsidR="00A83440" w:rsidRPr="00206072">
        <w:rPr>
          <w:rFonts w:ascii="Arial" w:hAnsi="Arial"/>
          <w:b/>
          <w:bCs/>
          <w:i/>
          <w:iCs/>
          <w:sz w:val="28"/>
          <w:szCs w:val="28"/>
          <w:lang w:val="es-ES_tradnl"/>
        </w:rPr>
        <w:t>Rational</w:t>
      </w:r>
      <w:proofErr w:type="spellEnd"/>
      <w:r w:rsidR="00C542B4" w:rsidRPr="00206072">
        <w:rPr>
          <w:rFonts w:ascii="Arial" w:hAnsi="Arial"/>
          <w:b/>
          <w:bCs/>
          <w:i/>
          <w:iCs/>
          <w:sz w:val="28"/>
          <w:szCs w:val="28"/>
          <w:lang w:val="es-ES_tradnl"/>
        </w:rPr>
        <w:t xml:space="preserve"> </w:t>
      </w:r>
      <w:proofErr w:type="spellStart"/>
      <w:r w:rsidR="00A83440" w:rsidRPr="00206072">
        <w:rPr>
          <w:rFonts w:ascii="Arial" w:hAnsi="Arial"/>
          <w:b/>
          <w:bCs/>
          <w:i/>
          <w:iCs/>
          <w:sz w:val="28"/>
          <w:szCs w:val="28"/>
          <w:lang w:val="es-ES_tradnl"/>
        </w:rPr>
        <w:t>Unified</w:t>
      </w:r>
      <w:proofErr w:type="spellEnd"/>
      <w:r w:rsidR="00C542B4" w:rsidRPr="00206072">
        <w:rPr>
          <w:rFonts w:ascii="Arial" w:hAnsi="Arial"/>
          <w:b/>
          <w:bCs/>
          <w:i/>
          <w:iCs/>
          <w:sz w:val="28"/>
          <w:szCs w:val="28"/>
          <w:lang w:val="es-ES_tradnl"/>
        </w:rPr>
        <w:t xml:space="preserve"> </w:t>
      </w:r>
      <w:proofErr w:type="spellStart"/>
      <w:r w:rsidR="00A83440" w:rsidRPr="00206072">
        <w:rPr>
          <w:rFonts w:ascii="Arial" w:hAnsi="Arial"/>
          <w:b/>
          <w:bCs/>
          <w:i/>
          <w:iCs/>
          <w:sz w:val="28"/>
          <w:szCs w:val="28"/>
          <w:lang w:val="es-ES_tradnl"/>
        </w:rPr>
        <w:t>Process</w:t>
      </w:r>
      <w:proofErr w:type="spellEnd"/>
      <w:r w:rsidR="00A83440" w:rsidRPr="00206072">
        <w:rPr>
          <w:rFonts w:ascii="Arial" w:hAnsi="Arial"/>
          <w:b/>
          <w:bCs/>
          <w:i/>
          <w:iCs/>
          <w:sz w:val="28"/>
          <w:szCs w:val="28"/>
          <w:lang w:val="es-ES_tradnl"/>
        </w:rPr>
        <w:t xml:space="preserve"> (RUP)</w:t>
      </w:r>
      <w:r w:rsidR="00A83440" w:rsidRPr="00206072">
        <w:rPr>
          <w:rFonts w:ascii="Arial" w:hAnsi="Arial"/>
          <w:sz w:val="28"/>
          <w:szCs w:val="28"/>
          <w:lang w:val="es-ES_tradnl"/>
        </w:rPr>
        <w:t>.</w:t>
      </w:r>
      <w:commentRangeEnd w:id="101"/>
      <w:r w:rsidR="003844BB">
        <w:rPr>
          <w:rStyle w:val="CommentReference"/>
        </w:rPr>
        <w:commentReference w:id="101"/>
      </w:r>
    </w:p>
    <w:p w:rsidR="00461FA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es un proceso para e</w:t>
      </w:r>
      <w:r w:rsidR="00461FAF" w:rsidRPr="00206072">
        <w:rPr>
          <w:rFonts w:ascii="Arial" w:hAnsi="Arial"/>
          <w:sz w:val="28"/>
          <w:szCs w:val="28"/>
          <w:lang w:val="es-ES_tradnl"/>
        </w:rPr>
        <w:t>l desarrollo de un proyecto de</w:t>
      </w:r>
      <w:r w:rsidRPr="00206072">
        <w:rPr>
          <w:rFonts w:ascii="Arial" w:hAnsi="Arial"/>
          <w:sz w:val="28"/>
          <w:szCs w:val="28"/>
          <w:lang w:val="es-ES_tradnl"/>
        </w:rPr>
        <w:t xml:space="preserve"> software que define claramente quien, cómo, cuándo y qu</w:t>
      </w:r>
      <w:r w:rsidR="00461FAF" w:rsidRPr="00206072">
        <w:rPr>
          <w:rFonts w:ascii="Arial" w:hAnsi="Arial"/>
          <w:sz w:val="28"/>
          <w:szCs w:val="28"/>
          <w:lang w:val="es-ES_tradnl"/>
        </w:rPr>
        <w:t>é debe hacerse en el proyecto. Este proceso tiene tres características esenciales:</w:t>
      </w:r>
    </w:p>
    <w:p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dirigido por los Casos de Uso: </w:t>
      </w:r>
      <w:r w:rsidRPr="00206072">
        <w:rPr>
          <w:rFonts w:ascii="Arial" w:hAnsi="Arial"/>
          <w:sz w:val="28"/>
          <w:szCs w:val="28"/>
          <w:lang w:val="es-ES_tradnl"/>
        </w:rPr>
        <w:t>o</w:t>
      </w:r>
      <w:r w:rsidR="00A83440" w:rsidRPr="00206072">
        <w:rPr>
          <w:rFonts w:ascii="Arial" w:hAnsi="Arial"/>
          <w:sz w:val="28"/>
          <w:szCs w:val="28"/>
          <w:lang w:val="es-ES_tradnl"/>
        </w:rPr>
        <w:t>rientan el proyecto a la importancia para el</w:t>
      </w:r>
      <w:r w:rsidRPr="00206072">
        <w:rPr>
          <w:rFonts w:ascii="Arial" w:hAnsi="Arial"/>
          <w:sz w:val="28"/>
          <w:szCs w:val="28"/>
          <w:lang w:val="es-ES_tradnl"/>
        </w:rPr>
        <w:t xml:space="preserve"> usuario y lo que este quiere.</w:t>
      </w:r>
    </w:p>
    <w:p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centrado en la arquitectura: </w:t>
      </w:r>
      <w:r w:rsidRPr="00206072">
        <w:rPr>
          <w:rFonts w:ascii="Arial" w:hAnsi="Arial"/>
          <w:sz w:val="28"/>
          <w:szCs w:val="28"/>
          <w:lang w:val="es-ES_tradnl"/>
        </w:rPr>
        <w:t>r</w:t>
      </w:r>
      <w:r w:rsidR="00A83440" w:rsidRPr="00206072">
        <w:rPr>
          <w:rFonts w:ascii="Arial" w:hAnsi="Arial"/>
          <w:sz w:val="28"/>
          <w:szCs w:val="28"/>
          <w:lang w:val="es-ES_tradnl"/>
        </w:rPr>
        <w:t>elaciona la toma de decisiones que indican cómo tiene que ser construi</w:t>
      </w:r>
      <w:r w:rsidRPr="00206072">
        <w:rPr>
          <w:rFonts w:ascii="Arial" w:hAnsi="Arial"/>
          <w:sz w:val="28"/>
          <w:szCs w:val="28"/>
          <w:lang w:val="es-ES_tradnl"/>
        </w:rPr>
        <w:t>do el sistema y en qué orden.</w:t>
      </w:r>
    </w:p>
    <w:p w:rsidR="00A83440"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 iterativo e incremental: </w:t>
      </w:r>
      <w:r w:rsidRPr="00206072">
        <w:rPr>
          <w:rFonts w:ascii="Arial" w:hAnsi="Arial"/>
          <w:sz w:val="28"/>
          <w:szCs w:val="28"/>
          <w:lang w:val="es-ES_tradnl"/>
        </w:rPr>
        <w:t>Se</w:t>
      </w:r>
      <w:r w:rsidR="00A83440" w:rsidRPr="00206072">
        <w:rPr>
          <w:rFonts w:ascii="Arial" w:hAnsi="Arial"/>
          <w:sz w:val="28"/>
          <w:szCs w:val="28"/>
          <w:lang w:val="es-ES_tradnl"/>
        </w:rPr>
        <w:t xml:space="preserve"> divide el proyecto en mini</w:t>
      </w:r>
      <w:r w:rsidRPr="00206072">
        <w:rPr>
          <w:rFonts w:ascii="Arial" w:hAnsi="Arial"/>
          <w:sz w:val="28"/>
          <w:szCs w:val="28"/>
          <w:lang w:val="es-ES_tradnl"/>
        </w:rPr>
        <w:t>-</w:t>
      </w:r>
      <w:r w:rsidR="00436DA3" w:rsidRPr="00206072">
        <w:rPr>
          <w:rFonts w:ascii="Arial" w:hAnsi="Arial"/>
          <w:sz w:val="28"/>
          <w:szCs w:val="28"/>
          <w:lang w:val="es-ES_tradnl"/>
        </w:rPr>
        <w:t xml:space="preserve">proyectos donde los objetivos se cumplen de manera </w:t>
      </w:r>
      <w:r w:rsidR="000260CF" w:rsidRPr="00206072">
        <w:rPr>
          <w:rFonts w:ascii="Arial" w:hAnsi="Arial"/>
          <w:sz w:val="28"/>
          <w:szCs w:val="28"/>
          <w:lang w:val="es-ES_tradnl"/>
        </w:rPr>
        <w:t>efectiva</w:t>
      </w:r>
      <w:r w:rsidR="00436DA3" w:rsidRPr="00206072">
        <w:rPr>
          <w:rFonts w:ascii="Arial" w:hAnsi="Arial"/>
          <w:sz w:val="28"/>
          <w:szCs w:val="28"/>
          <w:lang w:val="es-ES_tradnl"/>
        </w:rPr>
        <w:t>.</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Como filosofía RUP maneja 6 principios clave:</w:t>
      </w:r>
    </w:p>
    <w:p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Adaptación del proceso</w:t>
      </w:r>
      <w:r w:rsidRPr="00206072">
        <w:rPr>
          <w:rFonts w:ascii="Arial" w:hAnsi="Arial"/>
          <w:sz w:val="28"/>
          <w:szCs w:val="28"/>
          <w:lang w:val="es-ES_tradnl"/>
        </w:rPr>
        <w:tab/>
      </w:r>
    </w:p>
    <w:p w:rsidR="00B840F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proceso deberá adaptarse a las características propias de la organización</w:t>
      </w:r>
      <w:r w:rsidR="00C07439" w:rsidRPr="00206072">
        <w:rPr>
          <w:rFonts w:ascii="Arial" w:hAnsi="Arial"/>
          <w:sz w:val="28"/>
          <w:szCs w:val="28"/>
          <w:lang w:val="es-ES_tradnl"/>
        </w:rPr>
        <w:t xml:space="preserve"> (en el caso del proyecto, el Banco Mercantil)</w:t>
      </w:r>
      <w:r w:rsidRPr="00206072">
        <w:rPr>
          <w:rFonts w:ascii="Arial" w:hAnsi="Arial"/>
          <w:sz w:val="28"/>
          <w:szCs w:val="28"/>
          <w:lang w:val="es-ES_tradnl"/>
        </w:rPr>
        <w:t>. El tamaño del mismo, así como las regulaciones que lo condicionen, influirán en su diseño específico. También se deberá tener en cuenta el alcance del proyecto.</w:t>
      </w:r>
    </w:p>
    <w:p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Balancear prioridades</w:t>
      </w:r>
    </w:p>
    <w:p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lastRenderedPageBreak/>
        <w:tab/>
      </w:r>
      <w:r w:rsidRPr="00206072">
        <w:rPr>
          <w:rFonts w:ascii="Arial" w:hAnsi="Arial"/>
          <w:sz w:val="28"/>
          <w:szCs w:val="28"/>
          <w:lang w:val="es-ES_tradnl"/>
        </w:rPr>
        <w:t xml:space="preserve">Los </w:t>
      </w:r>
      <w:r w:rsidR="00602FA1" w:rsidRPr="00206072">
        <w:rPr>
          <w:rFonts w:ascii="Arial" w:hAnsi="Arial"/>
          <w:sz w:val="28"/>
          <w:szCs w:val="28"/>
          <w:lang w:val="es-ES_tradnl"/>
        </w:rPr>
        <w:t>diversos requerimientos</w:t>
      </w:r>
      <w:r w:rsidRPr="00206072">
        <w:rPr>
          <w:rFonts w:ascii="Arial" w:hAnsi="Arial"/>
          <w:sz w:val="28"/>
          <w:szCs w:val="28"/>
          <w:lang w:val="es-ES_tradnl"/>
        </w:rPr>
        <w:t xml:space="preserve"> pueden ser diferentes, contradictorios o disputarse recursos limitados. Debe encontrarse un balance que satisfaga los deseos de todos. </w:t>
      </w:r>
    </w:p>
    <w:p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Colaboración entre equipos</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desarrollo de software no lo hace una única persona sino múltiples equipos. Debe haber una comunicación fluida para coordinar requerimientos, desarrollo, evaluaciones, planes, resultados, etc.</w:t>
      </w:r>
    </w:p>
    <w:p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Demostrar valor iterativamente</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Los </w:t>
      </w:r>
      <w:r w:rsidR="00602FA1" w:rsidRPr="00206072">
        <w:rPr>
          <w:rFonts w:ascii="Arial" w:hAnsi="Arial"/>
          <w:sz w:val="28"/>
          <w:szCs w:val="28"/>
          <w:lang w:val="es-ES_tradnl"/>
        </w:rPr>
        <w:t>avances</w:t>
      </w:r>
      <w:r w:rsidRPr="00206072">
        <w:rPr>
          <w:rFonts w:ascii="Arial" w:hAnsi="Arial"/>
          <w:sz w:val="28"/>
          <w:szCs w:val="28"/>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Elevar el nivel de abstracción</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Este principio dominante motiva el uso de conceptos reutilizables </w:t>
      </w:r>
      <w:r w:rsidR="00F761C4" w:rsidRPr="00206072">
        <w:rPr>
          <w:rFonts w:ascii="Arial" w:hAnsi="Arial"/>
          <w:sz w:val="28"/>
          <w:szCs w:val="28"/>
          <w:lang w:val="es-ES_tradnl"/>
        </w:rPr>
        <w:t xml:space="preserve">tales como patrón del software </w:t>
      </w:r>
      <w:r w:rsidRPr="00206072">
        <w:rPr>
          <w:rFonts w:ascii="Arial" w:hAnsi="Arial"/>
          <w:sz w:val="28"/>
          <w:szCs w:val="28"/>
          <w:lang w:val="es-ES_tradnl"/>
        </w:rPr>
        <w:t xml:space="preserve">o esquemas (frameworks) por nombrar algunos. Éstos se pueden acompañar por las representaciones visuales de la arquitectura, por ejemplo con </w:t>
      </w:r>
      <w:r w:rsidR="00602FA1" w:rsidRPr="00206072">
        <w:rPr>
          <w:rFonts w:ascii="Arial" w:hAnsi="Arial"/>
          <w:sz w:val="28"/>
          <w:szCs w:val="28"/>
          <w:lang w:val="es-ES_tradnl"/>
        </w:rPr>
        <w:t xml:space="preserve">el uso de diagramas </w:t>
      </w:r>
      <w:r w:rsidRPr="00206072">
        <w:rPr>
          <w:rFonts w:ascii="Arial" w:hAnsi="Arial"/>
          <w:sz w:val="28"/>
          <w:szCs w:val="28"/>
          <w:lang w:val="es-ES_tradnl"/>
        </w:rPr>
        <w:t>UML.</w:t>
      </w:r>
    </w:p>
    <w:p w:rsidR="00A83440" w:rsidRPr="00206072" w:rsidRDefault="008F2895" w:rsidP="00052D0A">
      <w:pPr>
        <w:jc w:val="both"/>
        <w:rPr>
          <w:rFonts w:ascii="Arial" w:hAnsi="Arial"/>
          <w:b/>
          <w:sz w:val="28"/>
          <w:szCs w:val="28"/>
          <w:lang w:val="es-ES_tradnl"/>
        </w:rPr>
      </w:pPr>
      <w:r w:rsidRPr="00206072">
        <w:rPr>
          <w:rFonts w:ascii="Arial" w:hAnsi="Arial"/>
          <w:b/>
          <w:sz w:val="28"/>
          <w:szCs w:val="28"/>
          <w:lang w:val="es-ES_tradnl"/>
        </w:rPr>
        <w:t>Enfoque</w:t>
      </w:r>
      <w:r w:rsidR="00A83440" w:rsidRPr="00206072">
        <w:rPr>
          <w:rFonts w:ascii="Arial" w:hAnsi="Arial"/>
          <w:b/>
          <w:sz w:val="28"/>
          <w:szCs w:val="28"/>
          <w:lang w:val="es-ES_tradnl"/>
        </w:rPr>
        <w:t xml:space="preserve"> en la calidad</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control de calidad no debe realizarse al final de cada iteración, sino en todos los aspectos de la producción.</w:t>
      </w:r>
    </w:p>
    <w:p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 ciclo de vida de RUP</w:t>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divide el proceso en 4 fases, dentro de las cuales se realizan varias iteraciones en número variable según el proyecto y en las que se hace un mayor o menor hincapié en los distintas actividades.</w:t>
      </w:r>
    </w:p>
    <w:p w:rsidR="00A83440" w:rsidRPr="00206072" w:rsidRDefault="00A83440" w:rsidP="00A83440">
      <w:pPr>
        <w:rPr>
          <w:rFonts w:ascii="Arial" w:hAnsi="Arial"/>
          <w:sz w:val="28"/>
          <w:szCs w:val="28"/>
          <w:lang w:val="es-ES_tradnl"/>
        </w:rPr>
      </w:pPr>
      <w:r w:rsidRPr="00206072">
        <w:rPr>
          <w:rFonts w:ascii="Arial" w:hAnsi="Arial"/>
          <w:noProof/>
          <w:sz w:val="28"/>
          <w:szCs w:val="28"/>
          <w:lang w:val="en-US"/>
        </w:rPr>
        <w:lastRenderedPageBreak/>
        <w:drawing>
          <wp:inline distT="0" distB="0" distL="0" distR="0">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En las iteraciones de cada fase se hacen diferentes esfuerzos en diferentes actividades:</w:t>
      </w:r>
    </w:p>
    <w:p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Inicio:</w:t>
      </w:r>
      <w:r w:rsidR="00A26828" w:rsidRPr="00206072">
        <w:rPr>
          <w:rFonts w:ascii="Arial" w:hAnsi="Arial"/>
          <w:sz w:val="28"/>
          <w:szCs w:val="28"/>
          <w:lang w:val="es-ES_tradnl"/>
        </w:rPr>
        <w:t xml:space="preserve"> s</w:t>
      </w:r>
      <w:r w:rsidRPr="00206072">
        <w:rPr>
          <w:rFonts w:ascii="Arial" w:hAnsi="Arial"/>
          <w:sz w:val="28"/>
          <w:szCs w:val="28"/>
          <w:lang w:val="es-ES_tradnl"/>
        </w:rPr>
        <w:t>e hace un plan de fases, se identifican los principales casos de uso y se identifican los riesgos. Se define el alcance del proyecto.</w:t>
      </w:r>
    </w:p>
    <w:p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Elaboración:</w:t>
      </w:r>
      <w:r w:rsidRPr="00206072">
        <w:rPr>
          <w:rFonts w:ascii="Arial" w:hAnsi="Arial"/>
          <w:sz w:val="28"/>
          <w:szCs w:val="28"/>
          <w:lang w:val="es-ES_tradnl"/>
        </w:rPr>
        <w:t xml:space="preserve"> se hace un plan de proyecto, se completan los casos de uso y se </w:t>
      </w:r>
      <w:r w:rsidR="00E3080E" w:rsidRPr="00206072">
        <w:rPr>
          <w:rFonts w:ascii="Arial" w:hAnsi="Arial"/>
          <w:sz w:val="28"/>
          <w:szCs w:val="28"/>
          <w:lang w:val="es-ES_tradnl"/>
        </w:rPr>
        <w:t>disminuyen</w:t>
      </w:r>
      <w:r w:rsidRPr="00206072">
        <w:rPr>
          <w:rFonts w:ascii="Arial" w:hAnsi="Arial"/>
          <w:sz w:val="28"/>
          <w:szCs w:val="28"/>
          <w:lang w:val="es-ES_tradnl"/>
        </w:rPr>
        <w:t xml:space="preserve"> los riesgos.</w:t>
      </w:r>
    </w:p>
    <w:p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Construcción:</w:t>
      </w:r>
      <w:r w:rsidRPr="00206072">
        <w:rPr>
          <w:rFonts w:ascii="Arial" w:hAnsi="Arial"/>
          <w:sz w:val="28"/>
          <w:szCs w:val="28"/>
          <w:lang w:val="es-ES_tradnl"/>
        </w:rPr>
        <w:t xml:space="preserve"> se concentra en la elaboración de un producto totalmente operativo y eficiente y el manual de usuario.</w:t>
      </w:r>
    </w:p>
    <w:p w:rsidR="00614A6D" w:rsidRPr="00206072" w:rsidRDefault="00A83440" w:rsidP="0077775B">
      <w:pPr>
        <w:pStyle w:val="ListParagraph"/>
        <w:numPr>
          <w:ilvl w:val="0"/>
          <w:numId w:val="8"/>
        </w:numPr>
        <w:jc w:val="both"/>
        <w:rPr>
          <w:rFonts w:ascii="Arial" w:hAnsi="Arial"/>
          <w:sz w:val="28"/>
          <w:szCs w:val="28"/>
          <w:lang w:val="es-ES_tradnl"/>
        </w:rPr>
      </w:pPr>
      <w:r w:rsidRPr="00206072">
        <w:rPr>
          <w:rFonts w:ascii="Arial" w:hAnsi="Arial"/>
          <w:b/>
          <w:sz w:val="28"/>
          <w:szCs w:val="28"/>
          <w:lang w:val="es-ES_tradnl"/>
        </w:rPr>
        <w:t>Transición:</w:t>
      </w:r>
      <w:r w:rsidRPr="00206072">
        <w:rPr>
          <w:rFonts w:ascii="Arial" w:hAnsi="Arial"/>
          <w:sz w:val="28"/>
          <w:szCs w:val="28"/>
          <w:lang w:val="es-ES_tradnl"/>
        </w:rPr>
        <w:t xml:space="preserve"> se Instala el producto en el cliente y se entrena a los usuarios. Como consecuencia de esto suelen surgir nuevos requisitos a ser analizados.</w:t>
      </w:r>
    </w:p>
    <w:p w:rsidR="00614A6D" w:rsidRPr="00206072" w:rsidRDefault="00614A6D" w:rsidP="00614A6D">
      <w:pPr>
        <w:jc w:val="both"/>
        <w:rPr>
          <w:rFonts w:ascii="Arial" w:hAnsi="Arial"/>
          <w:sz w:val="28"/>
          <w:szCs w:val="28"/>
          <w:lang w:val="es-ES_tradnl"/>
        </w:rPr>
      </w:pPr>
    </w:p>
    <w:p w:rsidR="00614A6D" w:rsidRPr="00206072" w:rsidRDefault="00614A6D" w:rsidP="00614A6D">
      <w:pPr>
        <w:pStyle w:val="Heading2"/>
        <w:rPr>
          <w:rFonts w:cs="Arial"/>
          <w:szCs w:val="28"/>
          <w:lang w:val="es-ES_tradnl"/>
        </w:rPr>
      </w:pPr>
      <w:bookmarkStart w:id="102" w:name="_Toc291758564"/>
      <w:bookmarkStart w:id="103" w:name="_Toc183152060"/>
      <w:r w:rsidRPr="00206072">
        <w:rPr>
          <w:rFonts w:cs="Arial"/>
          <w:szCs w:val="28"/>
          <w:lang w:val="es-ES_tradnl"/>
        </w:rPr>
        <w:t>Inducción al personal</w:t>
      </w:r>
      <w:bookmarkEnd w:id="102"/>
      <w:bookmarkEnd w:id="103"/>
    </w:p>
    <w:p w:rsidR="00614A6D" w:rsidRPr="00206072" w:rsidRDefault="00614A6D" w:rsidP="00614A6D">
      <w:pPr>
        <w:rPr>
          <w:lang w:val="es-ES_tradnl"/>
        </w:rPr>
      </w:pPr>
    </w:p>
    <w:p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w:t>
      </w:r>
      <w:r w:rsidR="00E30D90" w:rsidRPr="00206072">
        <w:rPr>
          <w:rFonts w:ascii="Arial" w:hAnsi="Arial" w:cs="Arial"/>
          <w:sz w:val="28"/>
          <w:szCs w:val="28"/>
          <w:lang w:val="es-ES_tradnl"/>
        </w:rPr>
        <w:lastRenderedPageBreak/>
        <w:t>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rsidR="00B717D9" w:rsidRPr="00206072" w:rsidRDefault="00B717D9" w:rsidP="00E30D90">
      <w:pPr>
        <w:spacing w:line="360" w:lineRule="auto"/>
        <w:jc w:val="both"/>
        <w:rPr>
          <w:rFonts w:ascii="Arial" w:hAnsi="Arial" w:cs="Arial"/>
          <w:sz w:val="28"/>
          <w:szCs w:val="28"/>
          <w:lang w:val="es-ES_tradnl"/>
        </w:rPr>
      </w:pPr>
    </w:p>
    <w:p w:rsidR="00614A6D" w:rsidRPr="00206072" w:rsidRDefault="00614A6D" w:rsidP="00614A6D">
      <w:pPr>
        <w:pStyle w:val="Heading2"/>
        <w:rPr>
          <w:lang w:val="es-ES_tradnl"/>
        </w:rPr>
      </w:pPr>
      <w:bookmarkStart w:id="104" w:name="_Toc183152061"/>
      <w:r w:rsidRPr="00206072">
        <w:rPr>
          <w:lang w:val="es-ES_tradnl"/>
        </w:rPr>
        <w:t>Implementación del Mecanismo</w:t>
      </w:r>
      <w:bookmarkEnd w:id="104"/>
    </w:p>
    <w:p w:rsidR="00614A6D" w:rsidRPr="00206072" w:rsidRDefault="00614A6D" w:rsidP="00614A6D">
      <w:pPr>
        <w:rPr>
          <w:lang w:val="es-ES_tradnl"/>
        </w:rPr>
      </w:pPr>
    </w:p>
    <w:p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rsidR="00831186" w:rsidRPr="00206072" w:rsidRDefault="00831186" w:rsidP="00614A6D">
      <w:pPr>
        <w:jc w:val="both"/>
        <w:rPr>
          <w:rFonts w:ascii="Arial" w:hAnsi="Arial" w:cs="Arial"/>
          <w:sz w:val="28"/>
          <w:szCs w:val="28"/>
          <w:lang w:val="es-ES_tradnl"/>
        </w:rPr>
      </w:pPr>
    </w:p>
    <w:p w:rsidR="00E30D90" w:rsidRPr="00206072" w:rsidRDefault="00E30D90" w:rsidP="00E30D90">
      <w:pPr>
        <w:pStyle w:val="Heading2"/>
        <w:rPr>
          <w:rFonts w:cs="Arial"/>
          <w:szCs w:val="28"/>
          <w:lang w:val="es-ES_tradnl"/>
        </w:rPr>
      </w:pPr>
      <w:bookmarkStart w:id="105" w:name="_Toc291758566"/>
      <w:bookmarkStart w:id="106" w:name="_Toc183152062"/>
      <w:r w:rsidRPr="00206072">
        <w:rPr>
          <w:rFonts w:cs="Arial"/>
          <w:szCs w:val="28"/>
          <w:lang w:val="es-ES_tradnl"/>
        </w:rPr>
        <w:t>Evaluación de la productividad del servicio</w:t>
      </w:r>
      <w:bookmarkEnd w:id="105"/>
      <w:bookmarkEnd w:id="106"/>
    </w:p>
    <w:p w:rsidR="00E30D90" w:rsidRPr="00206072" w:rsidRDefault="00E30D90" w:rsidP="00E30D90">
      <w:pPr>
        <w:rPr>
          <w:lang w:val="es-ES_tradnl"/>
        </w:rPr>
      </w:pPr>
    </w:p>
    <w:p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rsidR="00F96225" w:rsidRPr="00080175" w:rsidRDefault="00F96225" w:rsidP="009C003B">
      <w:pPr>
        <w:spacing w:line="360" w:lineRule="auto"/>
        <w:rPr>
          <w:rFonts w:ascii="Arial" w:hAnsi="Arial" w:cs="Arial"/>
          <w:b/>
          <w:sz w:val="32"/>
          <w:szCs w:val="32"/>
        </w:rPr>
        <w:sectPr w:rsidR="00F96225" w:rsidRPr="00080175" w:rsidSect="0063764D">
          <w:headerReference w:type="default" r:id="rId20"/>
          <w:footerReference w:type="default" r:id="rId21"/>
          <w:headerReference w:type="first" r:id="rId22"/>
          <w:footerReference w:type="first" r:id="rId23"/>
          <w:pgSz w:w="11906" w:h="16838"/>
          <w:pgMar w:top="1417" w:right="1701" w:bottom="1417" w:left="1701" w:header="708" w:footer="708" w:gutter="0"/>
          <w:cols w:space="708"/>
          <w:titlePg/>
          <w:docGrid w:linePitch="360"/>
        </w:sectPr>
      </w:pPr>
    </w:p>
    <w:p w:rsidR="00F96225" w:rsidRDefault="007A6EB4" w:rsidP="00FE3EF0">
      <w:pPr>
        <w:pStyle w:val="Heading1"/>
        <w:rPr>
          <w:highlight w:val="yellow"/>
        </w:rPr>
      </w:pPr>
      <w:bookmarkStart w:id="107" w:name="_Toc183152063"/>
      <w:commentRangeStart w:id="108"/>
      <w:r w:rsidRPr="007A6EB4">
        <w:rPr>
          <w:noProof/>
        </w:rPr>
        <w:lastRenderedPageBreak/>
        <w:pict>
          <v:shapetype id="_x0000_t202" coordsize="21600,21600" o:spt="202" path="m,l,21600r21600,l21600,xe">
            <v:stroke joinstyle="miter"/>
            <v:path gradientshapeok="t" o:connecttype="rect"/>
          </v:shapetype>
          <v:shape id="Text Box 2" o:spid="_x0000_s1027" type="#_x0000_t202" style="position:absolute;margin-left:379.5pt;margin-top:108pt;width:99pt;height:25.95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rsidR="00812F97" w:rsidRPr="00D66308" w:rsidRDefault="00812F97" w:rsidP="009C003B">
                  <w:pPr>
                    <w:rPr>
                      <w:b/>
                      <w:color w:val="F79646" w:themeColor="accent6"/>
                      <w:sz w:val="32"/>
                      <w:szCs w:val="30"/>
                    </w:rPr>
                  </w:pPr>
                  <w:r>
                    <w:rPr>
                      <w:b/>
                      <w:color w:val="F79646" w:themeColor="accent6"/>
                      <w:sz w:val="32"/>
                      <w:szCs w:val="30"/>
                    </w:rPr>
                    <w:t>Nov. ‘12</w:t>
                  </w:r>
                </w:p>
              </w:txbxContent>
            </v:textbox>
          </v:shape>
        </w:pict>
      </w:r>
      <w:r w:rsidRPr="007A6EB4">
        <w:rPr>
          <w:noProof/>
        </w:rPr>
        <w:pict>
          <v:shape id="Text Box 5" o:spid="_x0000_s1031" type="#_x0000_t202" style="position:absolute;margin-left:18pt;margin-top:108pt;width:93.25pt;height:25.9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rsidR="00812F97" w:rsidRPr="00D66308" w:rsidRDefault="00812F97" w:rsidP="009C003B">
                  <w:pPr>
                    <w:rPr>
                      <w:b/>
                      <w:color w:val="F79646" w:themeColor="accent6"/>
                      <w:sz w:val="32"/>
                      <w:szCs w:val="30"/>
                    </w:rPr>
                  </w:pPr>
                  <w:r>
                    <w:rPr>
                      <w:b/>
                      <w:color w:val="F79646" w:themeColor="accent6"/>
                      <w:sz w:val="32"/>
                      <w:szCs w:val="30"/>
                    </w:rPr>
                    <w:t>Jun. ‘12</w:t>
                  </w:r>
                </w:p>
              </w:txbxContent>
            </v:textbox>
          </v:shape>
        </w:pict>
      </w:r>
      <w:r w:rsidRPr="007A6EB4">
        <w:rPr>
          <w:noProof/>
        </w:rPr>
        <w:pict>
          <v:shape id="Text Box 4" o:spid="_x0000_s1026" type="#_x0000_t202" style="position:absolute;margin-left:136.1pt;margin-top:108pt;width:105.55pt;height:25.9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rsidR="00812F97" w:rsidRPr="00D66308" w:rsidRDefault="00812F97" w:rsidP="009C003B">
                  <w:pPr>
                    <w:rPr>
                      <w:b/>
                      <w:color w:val="F79646" w:themeColor="accent6"/>
                      <w:sz w:val="32"/>
                      <w:szCs w:val="30"/>
                    </w:rPr>
                  </w:pPr>
                  <w:r>
                    <w:rPr>
                      <w:b/>
                      <w:color w:val="F79646" w:themeColor="accent6"/>
                      <w:sz w:val="32"/>
                      <w:szCs w:val="30"/>
                    </w:rPr>
                    <w:t>Sept. ‘12</w:t>
                  </w:r>
                </w:p>
              </w:txbxContent>
            </v:textbox>
          </v:shape>
        </w:pict>
      </w:r>
      <w:r w:rsidRPr="007A6EB4">
        <w:rPr>
          <w:noProof/>
        </w:rPr>
        <w:pict>
          <v:shape id="Text Box 6" o:spid="_x0000_s1030" type="#_x0000_t202" style="position:absolute;margin-left:263.55pt;margin-top:108pt;width:95.4pt;height:25.9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rsidR="00812F97" w:rsidRPr="00D66308" w:rsidRDefault="00812F97" w:rsidP="009C003B">
                  <w:pPr>
                    <w:rPr>
                      <w:b/>
                      <w:color w:val="F79646" w:themeColor="accent6"/>
                      <w:sz w:val="32"/>
                      <w:szCs w:val="30"/>
                    </w:rPr>
                  </w:pPr>
                  <w:r>
                    <w:rPr>
                      <w:b/>
                      <w:color w:val="F79646" w:themeColor="accent6"/>
                      <w:sz w:val="32"/>
                      <w:szCs w:val="30"/>
                    </w:rPr>
                    <w:t>Oct. ‘12</w:t>
                  </w:r>
                </w:p>
              </w:txbxContent>
            </v:textbox>
          </v:shape>
        </w:pict>
      </w:r>
      <w:r w:rsidRPr="007A6EB4">
        <w:rPr>
          <w:noProof/>
        </w:rPr>
        <w:pict>
          <v:shape id="Text Box 7" o:spid="_x0000_s1028" type="#_x0000_t202" style="position:absolute;margin-left:512.25pt;margin-top:108pt;width:99pt;height:25.95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rsidR="00812F97" w:rsidRPr="00D66308" w:rsidRDefault="00812F97" w:rsidP="009C003B">
                  <w:pPr>
                    <w:rPr>
                      <w:b/>
                      <w:color w:val="F79646" w:themeColor="accent6"/>
                      <w:sz w:val="32"/>
                      <w:szCs w:val="30"/>
                    </w:rPr>
                  </w:pPr>
                  <w:r>
                    <w:rPr>
                      <w:b/>
                      <w:color w:val="F79646" w:themeColor="accent6"/>
                      <w:sz w:val="32"/>
                      <w:szCs w:val="30"/>
                    </w:rPr>
                    <w:t>Dic. ‘12</w:t>
                  </w:r>
                </w:p>
              </w:txbxContent>
            </v:textbox>
          </v:shape>
        </w:pict>
      </w:r>
      <w:r w:rsidRPr="007A6EB4">
        <w:rPr>
          <w:noProof/>
        </w:rPr>
        <w:pict>
          <v:shape id="Text Box 9" o:spid="_x0000_s1029" type="#_x0000_t202" style="position:absolute;margin-left:633.25pt;margin-top:108pt;width:99pt;height:25.9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rsidR="00812F97" w:rsidRPr="00D66308" w:rsidRDefault="00812F97"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simplePos x="0" y="0"/>
            <wp:positionH relativeFrom="column">
              <wp:posOffset>43180</wp:posOffset>
            </wp:positionH>
            <wp:positionV relativeFrom="paragraph">
              <wp:posOffset>609600</wp:posOffset>
            </wp:positionV>
            <wp:extent cx="9027160" cy="4791075"/>
            <wp:effectExtent l="57150" t="0" r="5969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proofErr w:type="spellStart"/>
      <w:r w:rsidR="00F92BBC" w:rsidRPr="0005303E">
        <w:t>R</w:t>
      </w:r>
      <w:r w:rsidR="00712FC3">
        <w:t>oadmap</w:t>
      </w:r>
      <w:bookmarkEnd w:id="107"/>
      <w:commentRangeEnd w:id="108"/>
      <w:proofErr w:type="spellEnd"/>
      <w:r w:rsidR="003844BB">
        <w:rPr>
          <w:rStyle w:val="CommentReference"/>
          <w:rFonts w:asciiTheme="minorHAnsi" w:eastAsiaTheme="minorHAnsi" w:hAnsiTheme="minorHAnsi" w:cstheme="minorBidi"/>
          <w:b w:val="0"/>
          <w:bCs w:val="0"/>
          <w:color w:val="auto"/>
        </w:rPr>
        <w:commentReference w:id="108"/>
      </w:r>
      <w:r w:rsidR="00F96225">
        <w:rPr>
          <w:highlight w:val="yellow"/>
        </w:rPr>
        <w:br w:type="page"/>
      </w:r>
    </w:p>
    <w:p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rsidR="00FF0234" w:rsidRDefault="00695EF9" w:rsidP="00FF0234">
      <w:pPr>
        <w:pStyle w:val="Heading1"/>
        <w:rPr>
          <w:lang w:val="es-ES_tradnl"/>
        </w:rPr>
      </w:pPr>
      <w:bookmarkStart w:id="109" w:name="_Toc183152064"/>
      <w:r>
        <w:rPr>
          <w:lang w:val="es-ES_tradnl"/>
        </w:rPr>
        <w:lastRenderedPageBreak/>
        <w:t>Pirámide</w:t>
      </w:r>
      <w:r w:rsidR="00ED25AB">
        <w:rPr>
          <w:lang w:val="es-ES_tradnl"/>
        </w:rPr>
        <w:t xml:space="preserve"> de Requerimientos</w:t>
      </w:r>
      <w:bookmarkEnd w:id="109"/>
    </w:p>
    <w:p w:rsidR="00FF0234" w:rsidRPr="00FF0234" w:rsidRDefault="00FF0234" w:rsidP="007F0B54">
      <w:pPr>
        <w:rPr>
          <w:lang w:val="es-ES_tradnl"/>
        </w:rPr>
      </w:pPr>
    </w:p>
    <w:p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rsidR="00FF0234" w:rsidRPr="0085438A" w:rsidRDefault="00FF0234" w:rsidP="00FF0234">
      <w:pPr>
        <w:pStyle w:val="Heading2"/>
        <w:jc w:val="both"/>
        <w:rPr>
          <w:rFonts w:cs="Arial"/>
          <w:szCs w:val="28"/>
          <w:lang w:val="es-ES_tradnl"/>
        </w:rPr>
      </w:pPr>
      <w:bookmarkStart w:id="110" w:name="_Toc291758571"/>
      <w:bookmarkStart w:id="111" w:name="_Toc183152065"/>
      <w:r w:rsidRPr="0085438A">
        <w:rPr>
          <w:rFonts w:cs="Arial"/>
          <w:szCs w:val="28"/>
          <w:lang w:val="es-ES_tradnl"/>
        </w:rPr>
        <w:t>Requerimientos Funcionales</w:t>
      </w:r>
      <w:bookmarkEnd w:id="110"/>
      <w:r w:rsidRPr="0085438A">
        <w:rPr>
          <w:rFonts w:cs="Arial"/>
          <w:szCs w:val="28"/>
          <w:lang w:val="es-ES_tradnl"/>
        </w:rPr>
        <w:t xml:space="preserve"> del sistema de gestión de citas para realizar operaciones de atención al cliente</w:t>
      </w:r>
      <w:bookmarkEnd w:id="111"/>
    </w:p>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rsidR="00FF0234" w:rsidRPr="0085438A" w:rsidRDefault="00FF0234" w:rsidP="0088099D">
            <w:pPr>
              <w:pStyle w:val="InfoBlue"/>
              <w:rPr>
                <w:lang w:val="es-ES_tradnl"/>
              </w:rPr>
            </w:pP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32"/>
      </w:tblGrid>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rsidTr="0088099D">
        <w:trPr>
          <w:trHeight w:val="85"/>
        </w:trPr>
        <w:tc>
          <w:tcPr>
            <w:tcW w:w="9288"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Pr>
        <w:tc>
          <w:tcPr>
            <w:tcW w:w="9288" w:type="dxa"/>
          </w:tcPr>
          <w:p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89"/>
      </w:tblGrid>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rsidTr="0088099D">
        <w:trPr>
          <w:trHeight w:val="52"/>
        </w:trPr>
        <w:tc>
          <w:tcPr>
            <w:tcW w:w="8789"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4017"/>
        </w:trPr>
        <w:tc>
          <w:tcPr>
            <w:tcW w:w="8789"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rsidTr="0088099D">
        <w:trPr>
          <w:trHeight w:val="27"/>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40"/>
        </w:trPr>
        <w:tc>
          <w:tcPr>
            <w:tcW w:w="8856"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722"/>
      </w:tblGrid>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rsidTr="0088099D">
        <w:trPr>
          <w:trHeight w:val="28"/>
        </w:trPr>
        <w:tc>
          <w:tcPr>
            <w:tcW w:w="8722"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rsidR="00FF0234" w:rsidRPr="0085438A" w:rsidRDefault="00FF0234" w:rsidP="0088099D">
            <w:pPr>
              <w:pStyle w:val="Textoindependiente1"/>
              <w:rPr>
                <w:rFonts w:ascii="Arial" w:hAnsi="Arial" w:cs="Arial"/>
                <w:sz w:val="28"/>
                <w:szCs w:val="28"/>
              </w:rPr>
            </w:pPr>
          </w:p>
        </w:tc>
      </w:tr>
      <w:tr w:rsidR="00FF0234" w:rsidRPr="0085438A" w:rsidTr="0088099D">
        <w:trPr>
          <w:cantSplit/>
          <w:trHeight w:val="2180"/>
        </w:trPr>
        <w:tc>
          <w:tcPr>
            <w:tcW w:w="8722"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rsidR="00FF0234" w:rsidRPr="0085438A" w:rsidRDefault="00FF0234" w:rsidP="00FF0234">
      <w:pPr>
        <w:spacing w:line="360" w:lineRule="auto"/>
        <w:jc w:val="both"/>
        <w:rPr>
          <w:rFonts w:ascii="Arial" w:hAnsi="Arial" w:cs="Arial"/>
          <w:sz w:val="28"/>
          <w:szCs w:val="28"/>
          <w:lang w:val="es-ES_tradnl"/>
        </w:rPr>
      </w:pPr>
    </w:p>
    <w:p w:rsidR="00FF0234" w:rsidRPr="0085438A" w:rsidRDefault="00FF0234" w:rsidP="00FF0234">
      <w:pPr>
        <w:pStyle w:val="Heading2"/>
        <w:jc w:val="both"/>
        <w:rPr>
          <w:rFonts w:cs="Arial"/>
          <w:szCs w:val="28"/>
          <w:lang w:val="es-ES_tradnl"/>
        </w:rPr>
      </w:pPr>
      <w:bookmarkStart w:id="112" w:name="_Toc183152066"/>
      <w:r w:rsidRPr="0085438A">
        <w:rPr>
          <w:rFonts w:cs="Arial"/>
          <w:szCs w:val="28"/>
          <w:lang w:val="es-ES_tradnl"/>
        </w:rPr>
        <w:t>Requerimientos Funcionales del sistema de chat en línea</w:t>
      </w:r>
      <w:bookmarkEnd w:id="112"/>
    </w:p>
    <w:p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56"/>
      </w:tblGrid>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rsidTr="0088099D">
        <w:trPr>
          <w:trHeight w:val="12"/>
        </w:trPr>
        <w:tc>
          <w:tcPr>
            <w:tcW w:w="8856"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rsidTr="0088099D">
        <w:trPr>
          <w:cantSplit/>
          <w:trHeight w:val="854"/>
        </w:trPr>
        <w:tc>
          <w:tcPr>
            <w:tcW w:w="8856"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73"/>
      </w:tblGrid>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rsidTr="0088099D">
        <w:trPr>
          <w:trHeight w:val="10"/>
        </w:trPr>
        <w:tc>
          <w:tcPr>
            <w:tcW w:w="88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rsidTr="0088099D">
        <w:trPr>
          <w:cantSplit/>
          <w:trHeight w:val="721"/>
        </w:trPr>
        <w:tc>
          <w:tcPr>
            <w:tcW w:w="8873" w:type="dxa"/>
          </w:tcPr>
          <w:p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73"/>
      </w:tblGrid>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ID requerimiento:</w:t>
            </w:r>
          </w:p>
          <w:p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rsidTr="0088099D">
        <w:trPr>
          <w:trHeight w:val="7"/>
        </w:trPr>
        <w:tc>
          <w:tcPr>
            <w:tcW w:w="8973" w:type="dxa"/>
          </w:tcPr>
          <w:p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rsidTr="0088099D">
        <w:trPr>
          <w:cantSplit/>
          <w:trHeight w:val="499"/>
        </w:trPr>
        <w:tc>
          <w:tcPr>
            <w:tcW w:w="8973" w:type="dxa"/>
          </w:tcPr>
          <w:p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rsidR="00FF0234" w:rsidRPr="0085438A" w:rsidRDefault="00FF0234" w:rsidP="00FF0234">
      <w:pPr>
        <w:spacing w:line="360" w:lineRule="auto"/>
        <w:jc w:val="both"/>
        <w:rPr>
          <w:rFonts w:ascii="Arial" w:hAnsi="Arial" w:cs="Arial"/>
          <w:b/>
          <w:noProof/>
          <w:sz w:val="28"/>
          <w:szCs w:val="28"/>
          <w:lang w:val="es-ES_tradnl" w:eastAsia="es-VE"/>
        </w:rPr>
      </w:pPr>
    </w:p>
    <w:p w:rsidR="00FF0234" w:rsidRPr="00BB65A7" w:rsidRDefault="00FF0234" w:rsidP="00FF0234">
      <w:pPr>
        <w:pStyle w:val="Heading2"/>
        <w:rPr>
          <w:rFonts w:cs="Arial"/>
          <w:szCs w:val="28"/>
          <w:lang w:val="es-ES_tradnl"/>
        </w:rPr>
      </w:pPr>
      <w:bookmarkStart w:id="113" w:name="_Toc291758573"/>
      <w:bookmarkStart w:id="114" w:name="_Toc183152067"/>
      <w:r w:rsidRPr="00BB65A7">
        <w:rPr>
          <w:rFonts w:cs="Arial"/>
          <w:szCs w:val="28"/>
          <w:lang w:val="es-ES_tradnl"/>
        </w:rPr>
        <w:lastRenderedPageBreak/>
        <w:t>Casos de Uso</w:t>
      </w:r>
      <w:bookmarkEnd w:id="113"/>
      <w:bookmarkEnd w:id="114"/>
    </w:p>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115" w:name="_Toc152177255"/>
      <w:bookmarkStart w:id="116" w:name="_Toc183152068"/>
      <w:r w:rsidRPr="00DE3848">
        <w:rPr>
          <w:rFonts w:ascii="Arial" w:hAnsi="Arial" w:cs="Arial"/>
          <w:sz w:val="28"/>
          <w:szCs w:val="28"/>
          <w:lang w:val="es-ES_tradnl"/>
        </w:rPr>
        <w:t>Resumen de Casos de Uso y Actores</w:t>
      </w:r>
      <w:bookmarkEnd w:id="115"/>
      <w:r w:rsidRPr="00DE3848">
        <w:rPr>
          <w:rFonts w:ascii="Arial" w:hAnsi="Arial" w:cs="Arial"/>
          <w:sz w:val="28"/>
          <w:szCs w:val="28"/>
          <w:lang w:val="es-ES_tradnl"/>
        </w:rPr>
        <w:t xml:space="preserve"> del sistema de gestión de citas para operaciones de atención al cliente</w:t>
      </w:r>
      <w:bookmarkEnd w:id="116"/>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rsidTr="0088099D">
        <w:trPr>
          <w:trHeight w:val="408"/>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Sistema</w:t>
            </w:r>
          </w:p>
        </w:tc>
      </w:tr>
    </w:tbl>
    <w:p w:rsidR="00FF0234" w:rsidRPr="0085438A" w:rsidRDefault="00FF0234" w:rsidP="00FF0234">
      <w:pPr>
        <w:rPr>
          <w:lang w:val="es-ES_tradnl"/>
        </w:rPr>
      </w:pPr>
      <w:bookmarkStart w:id="117" w:name="_Toc152177256"/>
    </w:p>
    <w:p w:rsidR="00FF0234" w:rsidRPr="00DE3848" w:rsidRDefault="00FF0234" w:rsidP="00FF0234">
      <w:pPr>
        <w:pStyle w:val="Heading3"/>
        <w:rPr>
          <w:rFonts w:ascii="Arial" w:hAnsi="Arial" w:cs="Arial"/>
          <w:sz w:val="28"/>
          <w:szCs w:val="28"/>
          <w:lang w:val="es-ES_tradnl"/>
        </w:rPr>
      </w:pPr>
      <w:bookmarkStart w:id="118" w:name="_Toc183152069"/>
      <w:r w:rsidRPr="00DE3848">
        <w:rPr>
          <w:rFonts w:ascii="Arial" w:hAnsi="Arial" w:cs="Arial"/>
          <w:sz w:val="28"/>
          <w:szCs w:val="28"/>
          <w:lang w:val="es-ES_tradnl"/>
        </w:rPr>
        <w:t>Especificaciones de Casos de Uso</w:t>
      </w:r>
      <w:bookmarkEnd w:id="117"/>
      <w:bookmarkEnd w:id="118"/>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AB724B" w:rsidTr="0088099D">
        <w:trPr>
          <w:cantSplit/>
        </w:trPr>
        <w:tc>
          <w:tcPr>
            <w:tcW w:w="8908" w:type="dxa"/>
            <w:gridSpan w:val="2"/>
          </w:tcPr>
          <w:p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29"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86"/>
        <w:gridCol w:w="6988"/>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119" w:name="_Toc183152070"/>
      <w:r w:rsidRPr="00DE3848">
        <w:rPr>
          <w:rFonts w:ascii="Arial" w:hAnsi="Arial" w:cs="Arial"/>
          <w:sz w:val="28"/>
          <w:szCs w:val="28"/>
          <w:lang w:val="es-ES_tradnl"/>
        </w:rPr>
        <w:lastRenderedPageBreak/>
        <w:t>Resumen de Casos de Uso y Actores del sistema de chat en línea</w:t>
      </w:r>
      <w:bookmarkEnd w:id="119"/>
    </w:p>
    <w:p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36"/>
        <w:gridCol w:w="4677"/>
        <w:gridCol w:w="3522"/>
      </w:tblGrid>
      <w:tr w:rsidR="00FF0234" w:rsidRPr="0085438A" w:rsidTr="0088099D">
        <w:trPr>
          <w:trHeight w:val="390"/>
        </w:trPr>
        <w:tc>
          <w:tcPr>
            <w:tcW w:w="636"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rsidTr="0088099D">
        <w:trPr>
          <w:trHeight w:val="390"/>
        </w:trPr>
        <w:tc>
          <w:tcPr>
            <w:tcW w:w="636" w:type="dxa"/>
          </w:tcPr>
          <w:p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rsidR="00FF0234" w:rsidRPr="0085438A" w:rsidRDefault="00FF0234" w:rsidP="00FF0234">
      <w:pPr>
        <w:rPr>
          <w:lang w:val="es-ES_tradnl"/>
        </w:rPr>
      </w:pPr>
    </w:p>
    <w:p w:rsidR="00FF0234" w:rsidRPr="00DE3848" w:rsidRDefault="00FF0234" w:rsidP="00FF0234">
      <w:pPr>
        <w:pStyle w:val="Heading3"/>
        <w:rPr>
          <w:rFonts w:ascii="Arial" w:hAnsi="Arial" w:cs="Arial"/>
          <w:sz w:val="28"/>
          <w:szCs w:val="28"/>
          <w:lang w:val="es-ES_tradnl"/>
        </w:rPr>
      </w:pPr>
      <w:bookmarkStart w:id="120" w:name="_Toc183152071"/>
      <w:r w:rsidRPr="00DE3848">
        <w:rPr>
          <w:rFonts w:ascii="Arial" w:hAnsi="Arial" w:cs="Arial"/>
          <w:sz w:val="28"/>
          <w:szCs w:val="28"/>
          <w:lang w:val="es-ES_tradnl"/>
        </w:rPr>
        <w:t>Especificaciones de Casos de Uso</w:t>
      </w:r>
      <w:bookmarkEnd w:id="120"/>
    </w:p>
    <w:p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6977"/>
      </w:tblGrid>
      <w:tr w:rsidR="00FF0234" w:rsidRPr="0085438A" w:rsidTr="0088099D">
        <w:trPr>
          <w:cantSplit/>
          <w:trHeight w:val="422"/>
        </w:trPr>
        <w:tc>
          <w:tcPr>
            <w:tcW w:w="1637" w:type="dxa"/>
            <w:shd w:val="clear" w:color="auto" w:fill="95B3D7"/>
          </w:tcPr>
          <w:p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0"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rsidTr="0088099D">
        <w:trPr>
          <w:cantSplit/>
        </w:trPr>
        <w:tc>
          <w:tcPr>
            <w:tcW w:w="8908" w:type="dxa"/>
            <w:gridSpan w:val="2"/>
          </w:tcPr>
          <w:p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1"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rsidR="00FF0234" w:rsidRPr="0085438A" w:rsidRDefault="00FF0234" w:rsidP="00FF0234">
      <w:pPr>
        <w:spacing w:line="360" w:lineRule="auto"/>
        <w:jc w:val="both"/>
        <w:rPr>
          <w:rFonts w:ascii="Arial" w:hAnsi="Arial" w:cs="Arial"/>
          <w:b/>
          <w:noProof/>
          <w:sz w:val="28"/>
          <w:szCs w:val="28"/>
          <w:lang w:val="es-ES_tradnl" w:eastAsia="es-VE"/>
        </w:rPr>
      </w:pPr>
    </w:p>
    <w:p w:rsidR="00FF0234" w:rsidRPr="0085438A" w:rsidRDefault="00FF0234" w:rsidP="00FF0234">
      <w:pPr>
        <w:pStyle w:val="Heading2"/>
        <w:jc w:val="both"/>
        <w:rPr>
          <w:rFonts w:cs="Arial"/>
          <w:szCs w:val="28"/>
          <w:lang w:val="es-ES_tradnl"/>
        </w:rPr>
      </w:pPr>
      <w:bookmarkStart w:id="121" w:name="_Toc183152072"/>
      <w:r w:rsidRPr="0085438A">
        <w:rPr>
          <w:rFonts w:cs="Arial"/>
          <w:szCs w:val="28"/>
          <w:lang w:val="es-ES_tradnl"/>
        </w:rPr>
        <w:t>Requerimientos No funcionales del sistema de gestión de citas para realizar operaciones de atención al cliente</w:t>
      </w:r>
      <w:bookmarkEnd w:id="121"/>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2"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rsidR="00020149" w:rsidRPr="0085438A" w:rsidRDefault="00020149" w:rsidP="00020149">
      <w:pPr>
        <w:pStyle w:val="ListParagraph"/>
        <w:spacing w:line="360" w:lineRule="auto"/>
        <w:jc w:val="both"/>
        <w:rPr>
          <w:rFonts w:ascii="Arial" w:hAnsi="Arial" w:cs="Arial"/>
          <w:sz w:val="28"/>
          <w:szCs w:val="28"/>
          <w:lang w:val="es-ES_tradnl"/>
        </w:rPr>
      </w:pPr>
    </w:p>
    <w:p w:rsidR="000240BE" w:rsidRDefault="000240BE" w:rsidP="00FF0234">
      <w:pPr>
        <w:pStyle w:val="Heading2"/>
        <w:jc w:val="both"/>
        <w:rPr>
          <w:rFonts w:cs="Arial"/>
          <w:szCs w:val="28"/>
          <w:lang w:val="es-ES_tradnl"/>
        </w:rPr>
      </w:pPr>
    </w:p>
    <w:p w:rsidR="00C542B4" w:rsidRDefault="00C542B4" w:rsidP="00C542B4">
      <w:pPr>
        <w:rPr>
          <w:lang w:val="es-ES_tradnl"/>
        </w:rPr>
      </w:pPr>
    </w:p>
    <w:p w:rsidR="001968C4" w:rsidRPr="00C542B4" w:rsidRDefault="001968C4" w:rsidP="00C542B4">
      <w:pPr>
        <w:rPr>
          <w:lang w:val="es-ES_tradnl"/>
        </w:rPr>
      </w:pPr>
    </w:p>
    <w:p w:rsidR="00FF0234" w:rsidRPr="0085438A" w:rsidRDefault="00FF0234" w:rsidP="00FF0234">
      <w:pPr>
        <w:pStyle w:val="Heading2"/>
        <w:jc w:val="both"/>
        <w:rPr>
          <w:rFonts w:cs="Arial"/>
          <w:szCs w:val="28"/>
          <w:lang w:val="es-ES_tradnl"/>
        </w:rPr>
      </w:pPr>
      <w:bookmarkStart w:id="122" w:name="_Toc18315207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122"/>
    </w:p>
    <w:p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e disminuir el personal de call-</w:t>
      </w:r>
      <w:r>
        <w:rPr>
          <w:rFonts w:ascii="Arial" w:hAnsi="Arial" w:cs="Arial"/>
          <w:sz w:val="28"/>
          <w:szCs w:val="28"/>
          <w:lang w:val="es-ES_tradnl"/>
        </w:rPr>
        <w:t>center (operadores) del banco en un 15%.</w:t>
      </w:r>
    </w:p>
    <w:p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rsidR="004B5938" w:rsidRDefault="004B5938" w:rsidP="00307CF5">
      <w:pPr>
        <w:spacing w:line="360" w:lineRule="auto"/>
        <w:jc w:val="both"/>
        <w:rPr>
          <w:rFonts w:ascii="Arial" w:hAnsi="Arial" w:cs="Arial"/>
          <w:b/>
          <w:sz w:val="28"/>
          <w:szCs w:val="28"/>
          <w:lang w:val="es-ES_tradnl"/>
        </w:rPr>
      </w:pPr>
    </w:p>
    <w:p w:rsidR="004B5938" w:rsidRDefault="004B5938">
      <w:pPr>
        <w:rPr>
          <w:rFonts w:ascii="Arial" w:hAnsi="Arial" w:cs="Arial"/>
          <w:b/>
          <w:sz w:val="28"/>
          <w:szCs w:val="28"/>
          <w:lang w:val="es-ES_tradnl"/>
        </w:rPr>
      </w:pPr>
      <w:r>
        <w:rPr>
          <w:rFonts w:ascii="Arial" w:hAnsi="Arial" w:cs="Arial"/>
          <w:b/>
          <w:sz w:val="28"/>
          <w:szCs w:val="28"/>
          <w:lang w:val="es-ES_tradnl"/>
        </w:rPr>
        <w:br w:type="page"/>
      </w:r>
    </w:p>
    <w:p w:rsidR="0088099D" w:rsidRPr="00A12C11" w:rsidRDefault="0088099D" w:rsidP="0088099D">
      <w:pPr>
        <w:pStyle w:val="Heading2"/>
        <w:rPr>
          <w:rFonts w:cs="Arial"/>
          <w:szCs w:val="28"/>
        </w:rPr>
      </w:pPr>
      <w:bookmarkStart w:id="123" w:name="_Toc291758574"/>
      <w:bookmarkStart w:id="124" w:name="_Toc183152074"/>
      <w:r w:rsidRPr="00A12C11">
        <w:rPr>
          <w:rFonts w:cs="Arial"/>
          <w:szCs w:val="28"/>
        </w:rPr>
        <w:lastRenderedPageBreak/>
        <w:t>Casos de Prueba</w:t>
      </w:r>
      <w:bookmarkEnd w:id="123"/>
      <w:bookmarkEnd w:id="124"/>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3"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4"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5"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rsidR="0088099D" w:rsidRPr="00EE4578" w:rsidRDefault="0088099D" w:rsidP="0088099D">
            <w:pPr>
              <w:pStyle w:val="BodyText"/>
              <w:ind w:left="0"/>
              <w:jc w:val="both"/>
              <w:rPr>
                <w:rFonts w:ascii="Arial" w:hAnsi="Arial" w:cs="Arial"/>
                <w:sz w:val="28"/>
                <w:szCs w:val="28"/>
              </w:rPr>
            </w:pPr>
          </w:p>
        </w:tc>
      </w:tr>
    </w:tbl>
    <w:p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88099D" w:rsidRPr="00A17CA8" w:rsidTr="0088099D">
        <w:trPr>
          <w:cantSplit/>
          <w:trHeight w:val="422"/>
        </w:trPr>
        <w:tc>
          <w:tcPr>
            <w:tcW w:w="1593" w:type="dxa"/>
            <w:shd w:val="clear" w:color="auto" w:fill="95B3D7"/>
          </w:tcPr>
          <w:p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rsidTr="0088099D">
        <w:trPr>
          <w:cantSplit/>
        </w:trPr>
        <w:tc>
          <w:tcPr>
            <w:tcW w:w="8574" w:type="dxa"/>
            <w:gridSpan w:val="2"/>
          </w:tcPr>
          <w:p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6"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88099D" w:rsidRPr="00A17CA8" w:rsidTr="0088099D">
        <w:trPr>
          <w:cantSplit/>
        </w:trPr>
        <w:tc>
          <w:tcPr>
            <w:tcW w:w="8574" w:type="dxa"/>
            <w:gridSpan w:val="2"/>
          </w:tcPr>
          <w:p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rsidTr="0088099D">
        <w:trPr>
          <w:cantSplit/>
        </w:trPr>
        <w:tc>
          <w:tcPr>
            <w:tcW w:w="8574" w:type="dxa"/>
            <w:gridSpan w:val="2"/>
          </w:tcPr>
          <w:p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4B5938" w:rsidRPr="00A17CA8" w:rsidTr="00DD0EF4">
        <w:trPr>
          <w:cantSplit/>
          <w:trHeight w:val="422"/>
        </w:trPr>
        <w:tc>
          <w:tcPr>
            <w:tcW w:w="1593" w:type="dxa"/>
            <w:shd w:val="clear" w:color="auto" w:fill="95B3D7"/>
          </w:tcPr>
          <w:p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rsidTr="00DD0EF4">
        <w:trPr>
          <w:cantSplit/>
        </w:trPr>
        <w:tc>
          <w:tcPr>
            <w:tcW w:w="8574" w:type="dxa"/>
            <w:gridSpan w:val="2"/>
          </w:tcPr>
          <w:p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rsidTr="00DD0EF4">
        <w:trPr>
          <w:cantSplit/>
        </w:trPr>
        <w:tc>
          <w:tcPr>
            <w:tcW w:w="8574" w:type="dxa"/>
            <w:gridSpan w:val="2"/>
          </w:tcPr>
          <w:p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hyperlink r:id="rId37"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4B5938" w:rsidRPr="00A17CA8" w:rsidTr="00DD0EF4">
        <w:trPr>
          <w:cantSplit/>
        </w:trPr>
        <w:tc>
          <w:tcPr>
            <w:tcW w:w="8574" w:type="dxa"/>
            <w:gridSpan w:val="2"/>
          </w:tcPr>
          <w:p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rsidTr="00DD0EF4">
        <w:trPr>
          <w:cantSplit/>
        </w:trPr>
        <w:tc>
          <w:tcPr>
            <w:tcW w:w="8574" w:type="dxa"/>
            <w:gridSpan w:val="2"/>
          </w:tcPr>
          <w:p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rsidTr="00DD0EF4">
        <w:trPr>
          <w:cantSplit/>
        </w:trPr>
        <w:tc>
          <w:tcPr>
            <w:tcW w:w="8574" w:type="dxa"/>
            <w:gridSpan w:val="2"/>
          </w:tcPr>
          <w:p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6981"/>
      </w:tblGrid>
      <w:tr w:rsidR="00DD0EF4" w:rsidRPr="00A17CA8" w:rsidTr="00DD0EF4">
        <w:trPr>
          <w:cantSplit/>
          <w:trHeight w:val="422"/>
        </w:trPr>
        <w:tc>
          <w:tcPr>
            <w:tcW w:w="1593" w:type="dxa"/>
            <w:shd w:val="clear" w:color="auto" w:fill="95B3D7"/>
          </w:tcPr>
          <w:p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rsidTr="00DD0EF4">
        <w:trPr>
          <w:cantSplit/>
        </w:trPr>
        <w:tc>
          <w:tcPr>
            <w:tcW w:w="8574" w:type="dxa"/>
            <w:gridSpan w:val="2"/>
          </w:tcPr>
          <w:p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rsidTr="00DD0EF4">
        <w:trPr>
          <w:cantSplit/>
        </w:trPr>
        <w:tc>
          <w:tcPr>
            <w:tcW w:w="8574" w:type="dxa"/>
            <w:gridSpan w:val="2"/>
          </w:tcPr>
          <w:p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hyperlink r:id="rId38"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tc>
      </w:tr>
      <w:tr w:rsidR="00DD0EF4" w:rsidRPr="00A17CA8" w:rsidTr="00DD0EF4">
        <w:trPr>
          <w:cantSplit/>
        </w:trPr>
        <w:tc>
          <w:tcPr>
            <w:tcW w:w="8574" w:type="dxa"/>
            <w:gridSpan w:val="2"/>
          </w:tcPr>
          <w:p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rsidTr="00DD0EF4">
        <w:trPr>
          <w:cantSplit/>
        </w:trPr>
        <w:tc>
          <w:tcPr>
            <w:tcW w:w="8574" w:type="dxa"/>
            <w:gridSpan w:val="2"/>
          </w:tcPr>
          <w:p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hyperlink r:id="rId39"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Pr>
                <w:rStyle w:val="apple-style-span"/>
                <w:rFonts w:ascii="Arial" w:hAnsi="Arial" w:cs="Arial"/>
                <w:color w:val="222222"/>
                <w:sz w:val="28"/>
                <w:szCs w:val="28"/>
              </w:rPr>
              <w:t>.</w:t>
            </w:r>
          </w:p>
          <w:p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rsidTr="00DD0EF4">
        <w:trPr>
          <w:cantSplit/>
        </w:trPr>
        <w:tc>
          <w:tcPr>
            <w:tcW w:w="8574" w:type="dxa"/>
            <w:gridSpan w:val="2"/>
          </w:tcPr>
          <w:p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rsidR="00DD0EF4" w:rsidRDefault="00DD0EF4"/>
    <w:p w:rsidR="00F96225" w:rsidRDefault="00F96225">
      <w:r>
        <w:br w:type="page"/>
      </w:r>
    </w:p>
    <w:p w:rsidR="00BB65D4" w:rsidRDefault="00BB65D4" w:rsidP="00BB65D4">
      <w:pPr>
        <w:pStyle w:val="Heading1"/>
      </w:pPr>
      <w:bookmarkStart w:id="125" w:name="_Toc183152075"/>
      <w:r w:rsidRPr="009C2982">
        <w:lastRenderedPageBreak/>
        <w:t>Roles del Proyecto</w:t>
      </w:r>
      <w:bookmarkEnd w:id="125"/>
    </w:p>
    <w:p w:rsidR="00BB65D4" w:rsidRPr="00A12C11"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rsidR="00BB65D4"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Desarrollo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p w:rsidR="00F96225" w:rsidRDefault="00F96225" w:rsidP="00BB65D4"/>
    <w:p w:rsidR="00F96225" w:rsidRDefault="00F96225" w:rsidP="00BB65D4"/>
    <w:p w:rsidR="00A31377" w:rsidRDefault="00A31377" w:rsidP="00BB65D4"/>
    <w:tbl>
      <w:tblPr>
        <w:tblStyle w:val="TableGrid"/>
        <w:tblpPr w:leftFromText="141" w:rightFromText="141" w:vertAnchor="text" w:tblpY="10"/>
        <w:tblW w:w="0" w:type="auto"/>
        <w:tblLook w:val="04A0"/>
      </w:tblPr>
      <w:tblGrid>
        <w:gridCol w:w="2538"/>
        <w:gridCol w:w="6106"/>
      </w:tblGrid>
      <w:tr w:rsidR="00BB65D4" w:rsidRPr="00A12C11" w:rsidTr="009F386E">
        <w:tc>
          <w:tcPr>
            <w:tcW w:w="8644" w:type="dxa"/>
            <w:gridSpan w:val="2"/>
            <w:shd w:val="clear" w:color="auto" w:fill="8DB3E2" w:themeFill="text2" w:themeFillTint="66"/>
            <w:vAlign w:val="center"/>
          </w:tcPr>
          <w:p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rsidR="00BB65D4" w:rsidRPr="007E4423" w:rsidRDefault="00BB65D4" w:rsidP="009F386E">
            <w:pPr>
              <w:spacing w:line="360" w:lineRule="auto"/>
              <w:jc w:val="both"/>
              <w:rPr>
                <w:rFonts w:ascii="Arial" w:hAnsi="Arial" w:cs="Arial"/>
                <w:sz w:val="28"/>
                <w:szCs w:val="28"/>
              </w:rPr>
            </w:pP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rsidTr="009F386E">
        <w:tc>
          <w:tcPr>
            <w:tcW w:w="2538" w:type="dxa"/>
            <w:vAlign w:val="center"/>
          </w:tcPr>
          <w:p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rsidR="00BB65D4" w:rsidRDefault="00BB65D4" w:rsidP="00BB65D4"/>
    <w:tbl>
      <w:tblPr>
        <w:tblStyle w:val="TableGrid"/>
        <w:tblpPr w:leftFromText="141" w:rightFromText="141" w:vertAnchor="text" w:horzAnchor="margin" w:tblpY="1"/>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rsidR="00BB65D4" w:rsidRDefault="00BB65D4" w:rsidP="00BB65D4"/>
    <w:p w:rsidR="001603DC" w:rsidRDefault="001603DC" w:rsidP="00BB65D4"/>
    <w:p w:rsidR="00BB65D4" w:rsidRDefault="00BB65D4" w:rsidP="00BB65D4"/>
    <w:p w:rsidR="00BB65D4" w:rsidRDefault="00BB65D4" w:rsidP="00BB65D4"/>
    <w:p w:rsidR="00F96225" w:rsidRDefault="00F96225" w:rsidP="00BB65D4"/>
    <w:tbl>
      <w:tblPr>
        <w:tblStyle w:val="TableGrid"/>
        <w:tblpPr w:leftFromText="141" w:rightFromText="141" w:vertAnchor="text" w:horzAnchor="margin" w:tblpY="56"/>
        <w:tblW w:w="0" w:type="auto"/>
        <w:tblLook w:val="04A0"/>
      </w:tblPr>
      <w:tblGrid>
        <w:gridCol w:w="2538"/>
        <w:gridCol w:w="6106"/>
      </w:tblGrid>
      <w:tr w:rsidR="00BB65D4" w:rsidRPr="007236B0" w:rsidTr="009F386E">
        <w:tc>
          <w:tcPr>
            <w:tcW w:w="8644" w:type="dxa"/>
            <w:gridSpan w:val="2"/>
            <w:shd w:val="clear" w:color="auto" w:fill="8DB3E2" w:themeFill="text2" w:themeFillTint="66"/>
            <w:vAlign w:val="center"/>
          </w:tcPr>
          <w:p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rsidTr="009F386E">
        <w:tc>
          <w:tcPr>
            <w:tcW w:w="2538" w:type="dxa"/>
            <w:vAlign w:val="center"/>
          </w:tcPr>
          <w:p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rsidR="00BB65D4" w:rsidRDefault="00BB65D4" w:rsidP="00BB65D4"/>
    <w:p w:rsidR="00741251" w:rsidRDefault="00741251"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307CF5">
      <w:pPr>
        <w:spacing w:line="360" w:lineRule="auto"/>
        <w:jc w:val="both"/>
        <w:rPr>
          <w:rFonts w:ascii="Arial" w:hAnsi="Arial" w:cs="Arial"/>
          <w:b/>
          <w:sz w:val="28"/>
          <w:szCs w:val="28"/>
          <w:lang w:val="es-ES_tradnl"/>
        </w:rPr>
      </w:pPr>
    </w:p>
    <w:p w:rsidR="006207CE" w:rsidRDefault="006207CE" w:rsidP="006207CE">
      <w:pPr>
        <w:pStyle w:val="Heading1"/>
        <w:rPr>
          <w:lang w:val="es-ES_tradnl"/>
        </w:rPr>
      </w:pPr>
      <w:bookmarkStart w:id="126" w:name="_Toc183152076"/>
      <w:r>
        <w:rPr>
          <w:lang w:val="es-ES_tradnl"/>
        </w:rPr>
        <w:lastRenderedPageBreak/>
        <w:t>Plan Detallado v1.0</w:t>
      </w:r>
      <w:bookmarkEnd w:id="126"/>
    </w:p>
    <w:p w:rsidR="00F10451" w:rsidRDefault="00F10451" w:rsidP="00F10451"/>
    <w:p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r w:rsidR="00815D36">
        <w:rPr>
          <w:rFonts w:ascii="Arial" w:hAnsi="Arial" w:cs="Arial"/>
          <w:sz w:val="28"/>
          <w:szCs w:val="28"/>
        </w:rPr>
        <w:t>capacitacion</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hyperlink r:id="rId40" w:tgtFrame="_blank" w:history="1">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hyperlink>
      <w:r w:rsidR="00283298" w:rsidRPr="00D606E1">
        <w:rPr>
          <w:rStyle w:val="apple-style-span"/>
          <w:rFonts w:ascii="Arial" w:hAnsi="Arial" w:cs="Arial"/>
          <w:color w:val="222222"/>
          <w:sz w:val="28"/>
          <w:szCs w:val="28"/>
        </w:rPr>
        <w:t>)</w:t>
      </w:r>
    </w:p>
    <w:p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hyperlink r:id="rId41" w:tgtFrame="_blank" w:history="1">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hyperlink>
      <w:r w:rsidRPr="00D606E1">
        <w:rPr>
          <w:rStyle w:val="apple-style-span"/>
          <w:rFonts w:ascii="Arial" w:hAnsi="Arial" w:cs="Arial"/>
          <w:color w:val="222222"/>
          <w:sz w:val="28"/>
          <w:szCs w:val="28"/>
        </w:rPr>
        <w:t>)</w:t>
      </w:r>
    </w:p>
    <w:p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call center del banco</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42"/>
      <w:footerReference w:type="default" r:id="rId43"/>
      <w:headerReference w:type="first" r:id="rId44"/>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Honack A. Villanueva T." w:date="2011-11-26T09:37:00Z" w:initials="HAVT">
    <w:p w:rsidR="00AB724B" w:rsidRDefault="00AB724B">
      <w:pPr>
        <w:pStyle w:val="CommentText"/>
      </w:pPr>
      <w:r>
        <w:rPr>
          <w:rStyle w:val="CommentReference"/>
        </w:rPr>
        <w:annotationRef/>
      </w:r>
      <w:r>
        <w:t>Les compro el proyecto, pero no se a quien llamar para contratarlos, no salen sus datos…</w:t>
      </w:r>
    </w:p>
  </w:comment>
  <w:comment w:id="74" w:author="Honack A. Villanueva T." w:date="2011-11-26T09:05:00Z" w:initials="HAVT">
    <w:p w:rsidR="00812F97" w:rsidRDefault="00812F97">
      <w:pPr>
        <w:pStyle w:val="CommentText"/>
      </w:pPr>
      <w:r>
        <w:rPr>
          <w:rStyle w:val="CommentReference"/>
        </w:rPr>
        <w:annotationRef/>
      </w:r>
      <w:r>
        <w:t xml:space="preserve">Como dije en clase la </w:t>
      </w:r>
      <w:proofErr w:type="spellStart"/>
      <w:r>
        <w:t>Mision</w:t>
      </w:r>
      <w:proofErr w:type="spellEnd"/>
      <w:r>
        <w:t xml:space="preserve"> debe ser a corto o mediano plazo, entonces deben decir que quieren lograr en un futuro cercano!</w:t>
      </w:r>
    </w:p>
  </w:comment>
  <w:comment w:id="76" w:author="Honack A. Villanueva T." w:date="2011-11-26T09:05:00Z" w:initials="HAVT">
    <w:p w:rsidR="00812F97" w:rsidRDefault="00812F97">
      <w:pPr>
        <w:pStyle w:val="CommentText"/>
      </w:pPr>
      <w:r>
        <w:rPr>
          <w:rStyle w:val="CommentReference"/>
        </w:rPr>
        <w:annotationRef/>
      </w:r>
      <w:r>
        <w:t xml:space="preserve">Primero va la </w:t>
      </w:r>
      <w:proofErr w:type="spellStart"/>
      <w:r>
        <w:t>Vision</w:t>
      </w:r>
      <w:proofErr w:type="spellEnd"/>
      <w:r>
        <w:t>!!!</w:t>
      </w:r>
    </w:p>
  </w:comment>
  <w:comment w:id="77" w:author="Honack A. Villanueva T." w:date="2011-11-26T09:06:00Z" w:initials="HAVT">
    <w:p w:rsidR="00812F97" w:rsidRDefault="00812F97">
      <w:pPr>
        <w:pStyle w:val="CommentText"/>
      </w:pPr>
      <w:r>
        <w:rPr>
          <w:rStyle w:val="CommentReference"/>
        </w:rPr>
        <w:annotationRef/>
      </w:r>
      <w:r>
        <w:t xml:space="preserve">Las tienen como al revés, esto parece </w:t>
      </w:r>
      <w:proofErr w:type="spellStart"/>
      <w:r>
        <w:t>mas</w:t>
      </w:r>
      <w:proofErr w:type="spellEnd"/>
      <w:r>
        <w:t xml:space="preserve"> misión si le ponen en 2 anos o algo </w:t>
      </w:r>
      <w:proofErr w:type="spellStart"/>
      <w:r>
        <w:t>asi</w:t>
      </w:r>
      <w:proofErr w:type="spellEnd"/>
      <w:r>
        <w:t>…</w:t>
      </w:r>
    </w:p>
  </w:comment>
  <w:comment w:id="81" w:author="Honack A. Villanueva T." w:date="2011-11-26T09:07:00Z" w:initials="HAVT">
    <w:p w:rsidR="00812F97" w:rsidRDefault="00812F97">
      <w:pPr>
        <w:pStyle w:val="CommentText"/>
      </w:pPr>
      <w:r>
        <w:rPr>
          <w:rStyle w:val="CommentReference"/>
        </w:rPr>
        <w:annotationRef/>
      </w:r>
      <w:r>
        <w:t>Falta meta e indicador. Cuantos agentes???</w:t>
      </w:r>
    </w:p>
  </w:comment>
  <w:comment w:id="82" w:author="Honack A. Villanueva T." w:date="2011-11-26T09:08:00Z" w:initials="HAVT">
    <w:p w:rsidR="00812F97" w:rsidRDefault="00812F97">
      <w:pPr>
        <w:pStyle w:val="CommentText"/>
      </w:pPr>
      <w:r>
        <w:rPr>
          <w:rStyle w:val="CommentReference"/>
        </w:rPr>
        <w:annotationRef/>
      </w:r>
      <w:r>
        <w:t>Falta meta e indicador. Cuantos?</w:t>
      </w:r>
    </w:p>
  </w:comment>
  <w:comment w:id="84" w:author="Honack A. Villanueva T." w:date="2011-11-26T09:22:00Z" w:initials="HAVT">
    <w:p w:rsidR="004B309A" w:rsidRDefault="004B309A">
      <w:pPr>
        <w:pStyle w:val="CommentText"/>
      </w:pPr>
      <w:r>
        <w:rPr>
          <w:rStyle w:val="CommentReference"/>
        </w:rPr>
        <w:annotationRef/>
      </w:r>
      <w:r>
        <w:t>Recuerden las cosas que conversamos en la revisión…</w:t>
      </w:r>
    </w:p>
  </w:comment>
  <w:comment w:id="95" w:author="Honack A. Villanueva T." w:date="2011-11-26T09:24:00Z" w:initials="HAVT">
    <w:p w:rsidR="004B309A" w:rsidRDefault="004B309A">
      <w:pPr>
        <w:pStyle w:val="CommentText"/>
      </w:pPr>
      <w:r>
        <w:rPr>
          <w:rStyle w:val="CommentReference"/>
        </w:rPr>
        <w:annotationRef/>
      </w:r>
      <w:r>
        <w:t>Ahor</w:t>
      </w:r>
      <w:r w:rsidR="003844BB">
        <w:t>a en la nueva etapa del proyecto deben desglosar esto en su máxima expresión…</w:t>
      </w:r>
    </w:p>
  </w:comment>
  <w:comment w:id="96" w:author="Honack A. Villanueva T." w:date="2011-11-26T09:26:00Z" w:initials="HAVT">
    <w:p w:rsidR="003844BB" w:rsidRDefault="003844BB">
      <w:pPr>
        <w:pStyle w:val="CommentText"/>
      </w:pPr>
      <w:r>
        <w:rPr>
          <w:rStyle w:val="CommentReference"/>
        </w:rPr>
        <w:annotationRef/>
      </w:r>
      <w:r>
        <w:t xml:space="preserve">De donde sale este </w:t>
      </w:r>
      <w:proofErr w:type="spellStart"/>
      <w:r>
        <w:t>numero</w:t>
      </w:r>
      <w:proofErr w:type="spellEnd"/>
      <w:r>
        <w:t>?</w:t>
      </w:r>
    </w:p>
  </w:comment>
  <w:comment w:id="97" w:author="Honack A. Villanueva T." w:date="2011-11-26T09:27:00Z" w:initials="HAVT">
    <w:p w:rsidR="003844BB" w:rsidRDefault="003844BB">
      <w:pPr>
        <w:pStyle w:val="CommentText"/>
      </w:pPr>
      <w:r>
        <w:rPr>
          <w:rStyle w:val="CommentReference"/>
        </w:rPr>
        <w:annotationRef/>
      </w:r>
      <w:r>
        <w:t>Recuerden dar alternativas para pagar el proyecto…</w:t>
      </w:r>
    </w:p>
  </w:comment>
  <w:comment w:id="101" w:author="Honack A. Villanueva T." w:date="2011-11-26T09:29:00Z" w:initials="HAVT">
    <w:p w:rsidR="003844BB" w:rsidRDefault="003844BB">
      <w:pPr>
        <w:pStyle w:val="CommentText"/>
      </w:pPr>
      <w:r>
        <w:rPr>
          <w:rStyle w:val="CommentReference"/>
        </w:rPr>
        <w:annotationRef/>
      </w:r>
      <w:r>
        <w:t xml:space="preserve">Les dije en una versión pasada que quiten esto del documento, esto no es un marco </w:t>
      </w:r>
      <w:proofErr w:type="spellStart"/>
      <w:r>
        <w:t>teorico</w:t>
      </w:r>
      <w:proofErr w:type="spellEnd"/>
      <w:r>
        <w:t>, no hace falta explicar RUP…</w:t>
      </w:r>
    </w:p>
  </w:comment>
  <w:comment w:id="108" w:author="Honack A. Villanueva T." w:date="2011-11-26T09:30:00Z" w:initials="HAVT">
    <w:p w:rsidR="003844BB" w:rsidRDefault="003844BB">
      <w:pPr>
        <w:pStyle w:val="CommentText"/>
      </w:pPr>
      <w:r>
        <w:rPr>
          <w:rStyle w:val="CommentReference"/>
        </w:rPr>
        <w:annotationRef/>
      </w:r>
      <w:r>
        <w:t>Lo pueden optimizar colocando nombre a las etapas y el texto largo que quede como explicación de cada etapa…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F89" w:rsidRDefault="009E7F89" w:rsidP="00466AD0">
      <w:pPr>
        <w:spacing w:after="0" w:line="240" w:lineRule="auto"/>
      </w:pPr>
      <w:r>
        <w:separator/>
      </w:r>
    </w:p>
  </w:endnote>
  <w:endnote w:type="continuationSeparator" w:id="0">
    <w:p w:rsidR="009E7F89" w:rsidRDefault="009E7F89"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812F97" w:rsidTr="004322A6">
      <w:trPr>
        <w:trHeight w:val="151"/>
      </w:trPr>
      <w:tc>
        <w:tcPr>
          <w:tcW w:w="2175" w:type="pct"/>
          <w:tcBorders>
            <w:bottom w:val="single" w:sz="4" w:space="0" w:color="4F81BD" w:themeColor="accent1"/>
          </w:tcBorders>
        </w:tcPr>
        <w:p w:rsidR="00812F97" w:rsidRDefault="00812F97">
          <w:pPr>
            <w:pStyle w:val="Header"/>
            <w:rPr>
              <w:rFonts w:asciiTheme="majorHAnsi" w:eastAsiaTheme="majorEastAsia" w:hAnsiTheme="majorHAnsi" w:cstheme="majorBidi"/>
              <w:b/>
              <w:bCs/>
            </w:rPr>
          </w:pPr>
        </w:p>
      </w:tc>
      <w:tc>
        <w:tcPr>
          <w:tcW w:w="650" w:type="pct"/>
          <w:vMerge w:val="restart"/>
          <w:noWrap/>
          <w:vAlign w:val="center"/>
        </w:tcPr>
        <w:p w:rsidR="00812F97" w:rsidRPr="0063764D" w:rsidRDefault="00812F97">
          <w:pPr>
            <w:pStyle w:val="NoSpacing"/>
            <w:rPr>
              <w:rFonts w:asciiTheme="majorHAnsi" w:hAnsiTheme="majorHAnsi"/>
              <w:sz w:val="18"/>
              <w:szCs w:val="18"/>
            </w:rPr>
          </w:pPr>
          <w:r w:rsidRPr="0063764D">
            <w:rPr>
              <w:rFonts w:asciiTheme="majorHAnsi" w:hAnsiTheme="majorHAnsi"/>
              <w:b/>
              <w:sz w:val="18"/>
              <w:szCs w:val="18"/>
            </w:rPr>
            <w:t xml:space="preserve">Página </w:t>
          </w:r>
          <w:r w:rsidR="007A6EB4" w:rsidRPr="0063764D">
            <w:rPr>
              <w:sz w:val="18"/>
              <w:szCs w:val="18"/>
            </w:rPr>
            <w:fldChar w:fldCharType="begin"/>
          </w:r>
          <w:r w:rsidRPr="0063764D">
            <w:rPr>
              <w:sz w:val="18"/>
              <w:szCs w:val="18"/>
            </w:rPr>
            <w:instrText xml:space="preserve"> PAGE  \* MERGEFORMAT </w:instrText>
          </w:r>
          <w:r w:rsidR="007A6EB4" w:rsidRPr="0063764D">
            <w:rPr>
              <w:sz w:val="18"/>
              <w:szCs w:val="18"/>
            </w:rPr>
            <w:fldChar w:fldCharType="separate"/>
          </w:r>
          <w:r w:rsidR="00446489" w:rsidRPr="00446489">
            <w:rPr>
              <w:rFonts w:asciiTheme="majorHAnsi" w:hAnsiTheme="majorHAnsi"/>
              <w:b/>
              <w:noProof/>
              <w:sz w:val="18"/>
              <w:szCs w:val="18"/>
            </w:rPr>
            <w:t>2</w:t>
          </w:r>
          <w:r w:rsidR="007A6EB4" w:rsidRPr="0063764D">
            <w:rPr>
              <w:sz w:val="18"/>
              <w:szCs w:val="18"/>
            </w:rPr>
            <w:fldChar w:fldCharType="end"/>
          </w:r>
        </w:p>
      </w:tc>
      <w:tc>
        <w:tcPr>
          <w:tcW w:w="2174" w:type="pct"/>
          <w:tcBorders>
            <w:bottom w:val="single" w:sz="4" w:space="0" w:color="4F81BD" w:themeColor="accent1"/>
          </w:tcBorders>
        </w:tcPr>
        <w:p w:rsidR="00812F97" w:rsidRDefault="00812F97">
          <w:pPr>
            <w:pStyle w:val="Header"/>
            <w:rPr>
              <w:rFonts w:asciiTheme="majorHAnsi" w:eastAsiaTheme="majorEastAsia" w:hAnsiTheme="majorHAnsi" w:cstheme="majorBidi"/>
              <w:b/>
              <w:bCs/>
            </w:rPr>
          </w:pPr>
        </w:p>
      </w:tc>
    </w:tr>
    <w:tr w:rsidR="00812F97" w:rsidTr="004322A6">
      <w:trPr>
        <w:trHeight w:val="150"/>
      </w:trPr>
      <w:tc>
        <w:tcPr>
          <w:tcW w:w="2175" w:type="pct"/>
          <w:tcBorders>
            <w:top w:val="single" w:sz="4" w:space="0" w:color="4F81BD" w:themeColor="accent1"/>
          </w:tcBorders>
        </w:tcPr>
        <w:p w:rsidR="00812F97" w:rsidRDefault="00812F97">
          <w:pPr>
            <w:pStyle w:val="Header"/>
            <w:rPr>
              <w:rFonts w:asciiTheme="majorHAnsi" w:eastAsiaTheme="majorEastAsia" w:hAnsiTheme="majorHAnsi" w:cstheme="majorBidi"/>
              <w:b/>
              <w:bCs/>
            </w:rPr>
          </w:pPr>
        </w:p>
      </w:tc>
      <w:tc>
        <w:tcPr>
          <w:tcW w:w="650" w:type="pct"/>
          <w:vMerge/>
        </w:tcPr>
        <w:p w:rsidR="00812F97" w:rsidRDefault="00812F97">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rsidR="00812F97" w:rsidRDefault="00812F97">
          <w:pPr>
            <w:pStyle w:val="Header"/>
            <w:rPr>
              <w:rFonts w:asciiTheme="majorHAnsi" w:eastAsiaTheme="majorEastAsia" w:hAnsiTheme="majorHAnsi" w:cstheme="majorBidi"/>
              <w:b/>
              <w:bCs/>
            </w:rPr>
          </w:pPr>
        </w:p>
      </w:tc>
    </w:tr>
  </w:tbl>
  <w:p w:rsidR="00812F97" w:rsidRDefault="00812F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F97" w:rsidRDefault="00812F97" w:rsidP="004008E1">
    <w:pPr>
      <w:pStyle w:val="Footer"/>
      <w:jc w:val="center"/>
    </w:pPr>
    <w:r>
      <w:t>Noviembre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812F97" w:rsidTr="004322A6">
      <w:trPr>
        <w:trHeight w:val="151"/>
      </w:trPr>
      <w:tc>
        <w:tcPr>
          <w:tcW w:w="2175" w:type="pct"/>
          <w:tcBorders>
            <w:bottom w:val="single" w:sz="4" w:space="0" w:color="4F81BD" w:themeColor="accent1"/>
          </w:tcBorders>
        </w:tcPr>
        <w:p w:rsidR="00812F97" w:rsidRDefault="00812F97">
          <w:pPr>
            <w:pStyle w:val="Header"/>
            <w:rPr>
              <w:rFonts w:asciiTheme="majorHAnsi" w:eastAsiaTheme="majorEastAsia" w:hAnsiTheme="majorHAnsi" w:cstheme="majorBidi"/>
              <w:b/>
              <w:bCs/>
            </w:rPr>
          </w:pPr>
        </w:p>
      </w:tc>
      <w:tc>
        <w:tcPr>
          <w:tcW w:w="650" w:type="pct"/>
          <w:vMerge w:val="restart"/>
          <w:noWrap/>
          <w:vAlign w:val="center"/>
        </w:tcPr>
        <w:p w:rsidR="00812F97" w:rsidRPr="0063764D" w:rsidRDefault="00812F97">
          <w:pPr>
            <w:pStyle w:val="NoSpacing"/>
            <w:rPr>
              <w:rFonts w:asciiTheme="majorHAnsi" w:hAnsiTheme="majorHAnsi"/>
              <w:sz w:val="18"/>
              <w:szCs w:val="18"/>
            </w:rPr>
          </w:pPr>
          <w:r w:rsidRPr="0063764D">
            <w:rPr>
              <w:rFonts w:asciiTheme="majorHAnsi" w:hAnsiTheme="majorHAnsi"/>
              <w:b/>
              <w:sz w:val="18"/>
              <w:szCs w:val="18"/>
            </w:rPr>
            <w:t xml:space="preserve">Página </w:t>
          </w:r>
          <w:r w:rsidR="007A6EB4" w:rsidRPr="0063764D">
            <w:rPr>
              <w:sz w:val="18"/>
              <w:szCs w:val="18"/>
            </w:rPr>
            <w:fldChar w:fldCharType="begin"/>
          </w:r>
          <w:r w:rsidRPr="0063764D">
            <w:rPr>
              <w:sz w:val="18"/>
              <w:szCs w:val="18"/>
            </w:rPr>
            <w:instrText xml:space="preserve"> PAGE  \* MERGEFORMAT </w:instrText>
          </w:r>
          <w:r w:rsidR="007A6EB4" w:rsidRPr="0063764D">
            <w:rPr>
              <w:sz w:val="18"/>
              <w:szCs w:val="18"/>
            </w:rPr>
            <w:fldChar w:fldCharType="separate"/>
          </w:r>
          <w:r w:rsidR="00446489" w:rsidRPr="00446489">
            <w:rPr>
              <w:rFonts w:asciiTheme="majorHAnsi" w:hAnsiTheme="majorHAnsi"/>
              <w:b/>
              <w:noProof/>
              <w:sz w:val="18"/>
              <w:szCs w:val="18"/>
            </w:rPr>
            <w:t>52</w:t>
          </w:r>
          <w:r w:rsidR="007A6EB4" w:rsidRPr="0063764D">
            <w:rPr>
              <w:sz w:val="18"/>
              <w:szCs w:val="18"/>
            </w:rPr>
            <w:fldChar w:fldCharType="end"/>
          </w:r>
        </w:p>
      </w:tc>
      <w:tc>
        <w:tcPr>
          <w:tcW w:w="2174" w:type="pct"/>
          <w:tcBorders>
            <w:bottom w:val="single" w:sz="4" w:space="0" w:color="4F81BD" w:themeColor="accent1"/>
          </w:tcBorders>
        </w:tcPr>
        <w:p w:rsidR="00812F97" w:rsidRDefault="00812F97">
          <w:pPr>
            <w:pStyle w:val="Header"/>
            <w:rPr>
              <w:rFonts w:asciiTheme="majorHAnsi" w:eastAsiaTheme="majorEastAsia" w:hAnsiTheme="majorHAnsi" w:cstheme="majorBidi"/>
              <w:b/>
              <w:bCs/>
            </w:rPr>
          </w:pPr>
        </w:p>
      </w:tc>
    </w:tr>
    <w:tr w:rsidR="00812F97" w:rsidTr="004322A6">
      <w:trPr>
        <w:trHeight w:val="150"/>
      </w:trPr>
      <w:tc>
        <w:tcPr>
          <w:tcW w:w="2175" w:type="pct"/>
          <w:tcBorders>
            <w:top w:val="single" w:sz="4" w:space="0" w:color="4F81BD" w:themeColor="accent1"/>
          </w:tcBorders>
        </w:tcPr>
        <w:p w:rsidR="00812F97" w:rsidRDefault="00812F97">
          <w:pPr>
            <w:pStyle w:val="Header"/>
            <w:rPr>
              <w:rFonts w:asciiTheme="majorHAnsi" w:eastAsiaTheme="majorEastAsia" w:hAnsiTheme="majorHAnsi" w:cstheme="majorBidi"/>
              <w:b/>
              <w:bCs/>
            </w:rPr>
          </w:pPr>
        </w:p>
      </w:tc>
      <w:tc>
        <w:tcPr>
          <w:tcW w:w="650" w:type="pct"/>
          <w:vMerge/>
        </w:tcPr>
        <w:p w:rsidR="00812F97" w:rsidRDefault="00812F97">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rsidR="00812F97" w:rsidRDefault="00812F97">
          <w:pPr>
            <w:pStyle w:val="Header"/>
            <w:rPr>
              <w:rFonts w:asciiTheme="majorHAnsi" w:eastAsiaTheme="majorEastAsia" w:hAnsiTheme="majorHAnsi" w:cstheme="majorBidi"/>
              <w:b/>
              <w:bCs/>
            </w:rPr>
          </w:pPr>
        </w:p>
      </w:tc>
    </w:tr>
  </w:tbl>
  <w:p w:rsidR="00812F97" w:rsidRDefault="00812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F89" w:rsidRDefault="009E7F89" w:rsidP="00466AD0">
      <w:pPr>
        <w:spacing w:after="0" w:line="240" w:lineRule="auto"/>
      </w:pPr>
      <w:r>
        <w:separator/>
      </w:r>
    </w:p>
  </w:footnote>
  <w:footnote w:type="continuationSeparator" w:id="0">
    <w:p w:rsidR="009E7F89" w:rsidRDefault="009E7F89"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F97" w:rsidRPr="00466AD0" w:rsidRDefault="00812F97"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rsidR="00812F97" w:rsidRPr="00466AD0" w:rsidRDefault="00812F97"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F97" w:rsidRPr="0063764D" w:rsidRDefault="00812F97" w:rsidP="0063764D">
    <w:pPr>
      <w:pStyle w:val="Header"/>
      <w:jc w:val="center"/>
      <w:rPr>
        <w:rFonts w:ascii="Arial" w:hAnsi="Arial" w:cs="Arial"/>
        <w:lang w:val="es-VE"/>
      </w:rPr>
    </w:pPr>
    <w:r w:rsidRPr="0063764D">
      <w:rPr>
        <w:rFonts w:ascii="Arial" w:hAnsi="Arial" w:cs="Arial"/>
        <w:lang w:val="es-VE"/>
      </w:rPr>
      <w:t>Project Charter</w:t>
    </w:r>
  </w:p>
  <w:p w:rsidR="00812F97" w:rsidRPr="0063764D" w:rsidRDefault="00812F97"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F97" w:rsidRPr="00466AD0" w:rsidRDefault="00812F97"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rsidR="00812F97" w:rsidRPr="00466AD0" w:rsidRDefault="00812F97"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F97" w:rsidRPr="0063764D" w:rsidRDefault="00812F97" w:rsidP="0063764D">
    <w:pPr>
      <w:pStyle w:val="Header"/>
      <w:jc w:val="center"/>
      <w:rPr>
        <w:rFonts w:ascii="Arial" w:hAnsi="Arial" w:cs="Arial"/>
        <w:lang w:val="es-VE"/>
      </w:rPr>
    </w:pPr>
    <w:r w:rsidRPr="0063764D">
      <w:rPr>
        <w:rFonts w:ascii="Arial" w:hAnsi="Arial" w:cs="Arial"/>
        <w:lang w:val="es-VE"/>
      </w:rPr>
      <w:t>Project Charter</w:t>
    </w:r>
  </w:p>
  <w:p w:rsidR="00812F97" w:rsidRPr="0063764D" w:rsidRDefault="00812F97"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D6891"/>
    <w:multiLevelType w:val="hybridMultilevel"/>
    <w:tmpl w:val="97A64888"/>
    <w:lvl w:ilvl="0" w:tplc="04090003">
      <w:start w:val="1"/>
      <w:numFmt w:val="bullet"/>
      <w:lvlText w:val="o"/>
      <w:lvlJc w:val="left"/>
      <w:pPr>
        <w:tabs>
          <w:tab w:val="num" w:pos="720"/>
        </w:tabs>
        <w:ind w:left="720" w:hanging="360"/>
      </w:pPr>
      <w:rPr>
        <w:rFonts w:ascii="Courier New" w:hAnsi="Courier New" w:cs="Courier New" w:hint="default"/>
      </w:rPr>
    </w:lvl>
    <w:lvl w:ilvl="1" w:tplc="0C0A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4">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2">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2"/>
  </w:num>
  <w:num w:numId="4">
    <w:abstractNumId w:val="11"/>
  </w:num>
  <w:num w:numId="5">
    <w:abstractNumId w:val="3"/>
  </w:num>
  <w:num w:numId="6">
    <w:abstractNumId w:val="14"/>
  </w:num>
  <w:num w:numId="7">
    <w:abstractNumId w:val="5"/>
  </w:num>
  <w:num w:numId="8">
    <w:abstractNumId w:val="8"/>
  </w:num>
  <w:num w:numId="9">
    <w:abstractNumId w:val="7"/>
  </w:num>
  <w:num w:numId="10">
    <w:abstractNumId w:val="2"/>
  </w:num>
  <w:num w:numId="11">
    <w:abstractNumId w:val="21"/>
  </w:num>
  <w:num w:numId="12">
    <w:abstractNumId w:val="12"/>
  </w:num>
  <w:num w:numId="13">
    <w:abstractNumId w:val="19"/>
  </w:num>
  <w:num w:numId="14">
    <w:abstractNumId w:val="9"/>
  </w:num>
  <w:num w:numId="15">
    <w:abstractNumId w:val="15"/>
  </w:num>
  <w:num w:numId="16">
    <w:abstractNumId w:val="0"/>
  </w:num>
  <w:num w:numId="17">
    <w:abstractNumId w:val="18"/>
  </w:num>
  <w:num w:numId="18">
    <w:abstractNumId w:val="17"/>
  </w:num>
  <w:num w:numId="19">
    <w:abstractNumId w:val="4"/>
  </w:num>
  <w:num w:numId="20">
    <w:abstractNumId w:val="10"/>
  </w:num>
  <w:num w:numId="21">
    <w:abstractNumId w:val="16"/>
  </w:num>
  <w:num w:numId="22">
    <w:abstractNumId w:val="13"/>
  </w:num>
  <w:num w:numId="23">
    <w:abstractNumId w:val="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F711B"/>
    <w:rsid w:val="00020149"/>
    <w:rsid w:val="00023758"/>
    <w:rsid w:val="000240BE"/>
    <w:rsid w:val="000260CF"/>
    <w:rsid w:val="00031DFA"/>
    <w:rsid w:val="00033C97"/>
    <w:rsid w:val="00036731"/>
    <w:rsid w:val="00036EE2"/>
    <w:rsid w:val="00037D95"/>
    <w:rsid w:val="0004245D"/>
    <w:rsid w:val="00042F8A"/>
    <w:rsid w:val="00045D6D"/>
    <w:rsid w:val="00046B72"/>
    <w:rsid w:val="00046CB7"/>
    <w:rsid w:val="00052D0A"/>
    <w:rsid w:val="0005303E"/>
    <w:rsid w:val="00053E0C"/>
    <w:rsid w:val="00054E2A"/>
    <w:rsid w:val="00054FCD"/>
    <w:rsid w:val="00062E49"/>
    <w:rsid w:val="0006318D"/>
    <w:rsid w:val="000656ED"/>
    <w:rsid w:val="00066A23"/>
    <w:rsid w:val="00074092"/>
    <w:rsid w:val="00074866"/>
    <w:rsid w:val="00080175"/>
    <w:rsid w:val="000809A5"/>
    <w:rsid w:val="000829BC"/>
    <w:rsid w:val="00085262"/>
    <w:rsid w:val="00087C07"/>
    <w:rsid w:val="0009105A"/>
    <w:rsid w:val="00096A4F"/>
    <w:rsid w:val="000A1A25"/>
    <w:rsid w:val="000A3BE4"/>
    <w:rsid w:val="000A4854"/>
    <w:rsid w:val="000A70E7"/>
    <w:rsid w:val="000B1DFE"/>
    <w:rsid w:val="000B267C"/>
    <w:rsid w:val="000B36E4"/>
    <w:rsid w:val="000B6A7E"/>
    <w:rsid w:val="000B7E89"/>
    <w:rsid w:val="000C0156"/>
    <w:rsid w:val="000C1155"/>
    <w:rsid w:val="000D40EF"/>
    <w:rsid w:val="000E22F4"/>
    <w:rsid w:val="000F0161"/>
    <w:rsid w:val="000F189A"/>
    <w:rsid w:val="00110755"/>
    <w:rsid w:val="001169C4"/>
    <w:rsid w:val="001176A4"/>
    <w:rsid w:val="0012123D"/>
    <w:rsid w:val="00123629"/>
    <w:rsid w:val="00125F81"/>
    <w:rsid w:val="001267C6"/>
    <w:rsid w:val="0013308A"/>
    <w:rsid w:val="00133190"/>
    <w:rsid w:val="00134BC5"/>
    <w:rsid w:val="001402AC"/>
    <w:rsid w:val="00140B69"/>
    <w:rsid w:val="00142FBC"/>
    <w:rsid w:val="001435D6"/>
    <w:rsid w:val="00144125"/>
    <w:rsid w:val="00146D9E"/>
    <w:rsid w:val="00151F6C"/>
    <w:rsid w:val="00152892"/>
    <w:rsid w:val="0015558F"/>
    <w:rsid w:val="0015691D"/>
    <w:rsid w:val="001603DC"/>
    <w:rsid w:val="00165C05"/>
    <w:rsid w:val="00165D7B"/>
    <w:rsid w:val="00170136"/>
    <w:rsid w:val="001713AE"/>
    <w:rsid w:val="00171FBE"/>
    <w:rsid w:val="00176271"/>
    <w:rsid w:val="00176551"/>
    <w:rsid w:val="001811A3"/>
    <w:rsid w:val="0018183C"/>
    <w:rsid w:val="00182A06"/>
    <w:rsid w:val="0018666B"/>
    <w:rsid w:val="001905EC"/>
    <w:rsid w:val="001968C4"/>
    <w:rsid w:val="001A24B6"/>
    <w:rsid w:val="001A324E"/>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3DAB"/>
    <w:rsid w:val="0020514F"/>
    <w:rsid w:val="00206072"/>
    <w:rsid w:val="00206692"/>
    <w:rsid w:val="002104BB"/>
    <w:rsid w:val="002104F7"/>
    <w:rsid w:val="00212FFD"/>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3298"/>
    <w:rsid w:val="0028489A"/>
    <w:rsid w:val="00284ABD"/>
    <w:rsid w:val="00290D79"/>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5EA4"/>
    <w:rsid w:val="00307CF5"/>
    <w:rsid w:val="00316717"/>
    <w:rsid w:val="003179A4"/>
    <w:rsid w:val="003250A4"/>
    <w:rsid w:val="00326CF0"/>
    <w:rsid w:val="003300B6"/>
    <w:rsid w:val="00331221"/>
    <w:rsid w:val="00332A7C"/>
    <w:rsid w:val="003341DB"/>
    <w:rsid w:val="003435E2"/>
    <w:rsid w:val="003472C6"/>
    <w:rsid w:val="00350254"/>
    <w:rsid w:val="003512A2"/>
    <w:rsid w:val="00351C14"/>
    <w:rsid w:val="00351D7A"/>
    <w:rsid w:val="003564C7"/>
    <w:rsid w:val="00361A1E"/>
    <w:rsid w:val="0036296B"/>
    <w:rsid w:val="00377270"/>
    <w:rsid w:val="003775DA"/>
    <w:rsid w:val="003844BB"/>
    <w:rsid w:val="00385317"/>
    <w:rsid w:val="003856BD"/>
    <w:rsid w:val="003916FB"/>
    <w:rsid w:val="00391E53"/>
    <w:rsid w:val="003938C6"/>
    <w:rsid w:val="0039795D"/>
    <w:rsid w:val="003A2B1E"/>
    <w:rsid w:val="003A3D5E"/>
    <w:rsid w:val="003A4A34"/>
    <w:rsid w:val="003A6165"/>
    <w:rsid w:val="003B5500"/>
    <w:rsid w:val="003B7792"/>
    <w:rsid w:val="003C1670"/>
    <w:rsid w:val="003C2475"/>
    <w:rsid w:val="003C26EB"/>
    <w:rsid w:val="003C3ADE"/>
    <w:rsid w:val="003C56CD"/>
    <w:rsid w:val="003D5B07"/>
    <w:rsid w:val="003E0F4D"/>
    <w:rsid w:val="003E1546"/>
    <w:rsid w:val="003E3A8F"/>
    <w:rsid w:val="003E4D18"/>
    <w:rsid w:val="003F1661"/>
    <w:rsid w:val="003F26CE"/>
    <w:rsid w:val="004008E1"/>
    <w:rsid w:val="004019F1"/>
    <w:rsid w:val="004058D7"/>
    <w:rsid w:val="004069CC"/>
    <w:rsid w:val="00406E83"/>
    <w:rsid w:val="00407500"/>
    <w:rsid w:val="00407893"/>
    <w:rsid w:val="00411E71"/>
    <w:rsid w:val="00416697"/>
    <w:rsid w:val="00423EAF"/>
    <w:rsid w:val="00431A35"/>
    <w:rsid w:val="004322A6"/>
    <w:rsid w:val="00432BD3"/>
    <w:rsid w:val="00433C51"/>
    <w:rsid w:val="00433EA5"/>
    <w:rsid w:val="00436B30"/>
    <w:rsid w:val="00436DA3"/>
    <w:rsid w:val="004375D4"/>
    <w:rsid w:val="00443B24"/>
    <w:rsid w:val="00443F9F"/>
    <w:rsid w:val="00444EEA"/>
    <w:rsid w:val="00446489"/>
    <w:rsid w:val="004548D0"/>
    <w:rsid w:val="00460A9A"/>
    <w:rsid w:val="00461FAF"/>
    <w:rsid w:val="00466AD0"/>
    <w:rsid w:val="0047405E"/>
    <w:rsid w:val="0047556E"/>
    <w:rsid w:val="0047760C"/>
    <w:rsid w:val="00482C52"/>
    <w:rsid w:val="004872C1"/>
    <w:rsid w:val="00491550"/>
    <w:rsid w:val="00491727"/>
    <w:rsid w:val="004A0DF5"/>
    <w:rsid w:val="004A2499"/>
    <w:rsid w:val="004A58BC"/>
    <w:rsid w:val="004A6C16"/>
    <w:rsid w:val="004B016C"/>
    <w:rsid w:val="004B2110"/>
    <w:rsid w:val="004B26F2"/>
    <w:rsid w:val="004B309A"/>
    <w:rsid w:val="004B5938"/>
    <w:rsid w:val="004C004E"/>
    <w:rsid w:val="004C2D74"/>
    <w:rsid w:val="004C79D4"/>
    <w:rsid w:val="004D3383"/>
    <w:rsid w:val="004D7830"/>
    <w:rsid w:val="004E372C"/>
    <w:rsid w:val="004E535B"/>
    <w:rsid w:val="004E6ADA"/>
    <w:rsid w:val="004F0112"/>
    <w:rsid w:val="004F1EF9"/>
    <w:rsid w:val="004F7F77"/>
    <w:rsid w:val="00500250"/>
    <w:rsid w:val="005003BD"/>
    <w:rsid w:val="0050273E"/>
    <w:rsid w:val="00512A3E"/>
    <w:rsid w:val="00513D7A"/>
    <w:rsid w:val="0051430F"/>
    <w:rsid w:val="00515CA5"/>
    <w:rsid w:val="00520178"/>
    <w:rsid w:val="00527C57"/>
    <w:rsid w:val="005333D6"/>
    <w:rsid w:val="0053362F"/>
    <w:rsid w:val="00533968"/>
    <w:rsid w:val="00536F59"/>
    <w:rsid w:val="00540252"/>
    <w:rsid w:val="00540E76"/>
    <w:rsid w:val="00541663"/>
    <w:rsid w:val="00542AE4"/>
    <w:rsid w:val="005432AD"/>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079C"/>
    <w:rsid w:val="005C0D99"/>
    <w:rsid w:val="005C6A11"/>
    <w:rsid w:val="005D0F4D"/>
    <w:rsid w:val="005D1836"/>
    <w:rsid w:val="005E36F4"/>
    <w:rsid w:val="005E6C34"/>
    <w:rsid w:val="005E755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07CE"/>
    <w:rsid w:val="00620FCA"/>
    <w:rsid w:val="00622191"/>
    <w:rsid w:val="006247D6"/>
    <w:rsid w:val="00625AA7"/>
    <w:rsid w:val="00625B68"/>
    <w:rsid w:val="00627723"/>
    <w:rsid w:val="00627DA6"/>
    <w:rsid w:val="0063189A"/>
    <w:rsid w:val="0063764D"/>
    <w:rsid w:val="00640D86"/>
    <w:rsid w:val="0064333C"/>
    <w:rsid w:val="006442A8"/>
    <w:rsid w:val="00644656"/>
    <w:rsid w:val="00644ABB"/>
    <w:rsid w:val="006452ED"/>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95EF9"/>
    <w:rsid w:val="00696EE2"/>
    <w:rsid w:val="006A6EE8"/>
    <w:rsid w:val="006B1F71"/>
    <w:rsid w:val="006B4C6D"/>
    <w:rsid w:val="006B6320"/>
    <w:rsid w:val="006C417C"/>
    <w:rsid w:val="006C75D9"/>
    <w:rsid w:val="006D455E"/>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2FC3"/>
    <w:rsid w:val="00713495"/>
    <w:rsid w:val="00715FAD"/>
    <w:rsid w:val="00720444"/>
    <w:rsid w:val="00720D96"/>
    <w:rsid w:val="00722617"/>
    <w:rsid w:val="007304AE"/>
    <w:rsid w:val="007343E8"/>
    <w:rsid w:val="00734E69"/>
    <w:rsid w:val="00734F21"/>
    <w:rsid w:val="007371F7"/>
    <w:rsid w:val="00737483"/>
    <w:rsid w:val="00741251"/>
    <w:rsid w:val="00743797"/>
    <w:rsid w:val="00744197"/>
    <w:rsid w:val="00746DE1"/>
    <w:rsid w:val="0074747F"/>
    <w:rsid w:val="00747DE3"/>
    <w:rsid w:val="00753D78"/>
    <w:rsid w:val="0075450C"/>
    <w:rsid w:val="00755DB3"/>
    <w:rsid w:val="00760517"/>
    <w:rsid w:val="00765B2D"/>
    <w:rsid w:val="00765F09"/>
    <w:rsid w:val="007674F2"/>
    <w:rsid w:val="007707A1"/>
    <w:rsid w:val="00770A29"/>
    <w:rsid w:val="00772565"/>
    <w:rsid w:val="0077537B"/>
    <w:rsid w:val="0077683E"/>
    <w:rsid w:val="0077775B"/>
    <w:rsid w:val="00780D6A"/>
    <w:rsid w:val="00781762"/>
    <w:rsid w:val="00784367"/>
    <w:rsid w:val="00786AE0"/>
    <w:rsid w:val="00790432"/>
    <w:rsid w:val="00790434"/>
    <w:rsid w:val="007912ED"/>
    <w:rsid w:val="0079455C"/>
    <w:rsid w:val="00796303"/>
    <w:rsid w:val="00796501"/>
    <w:rsid w:val="007A0881"/>
    <w:rsid w:val="007A0D60"/>
    <w:rsid w:val="007A13E6"/>
    <w:rsid w:val="007A2B4C"/>
    <w:rsid w:val="007A629B"/>
    <w:rsid w:val="007A6EB4"/>
    <w:rsid w:val="007B2468"/>
    <w:rsid w:val="007B5238"/>
    <w:rsid w:val="007B62C4"/>
    <w:rsid w:val="007B6507"/>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3F9C"/>
    <w:rsid w:val="00804D7C"/>
    <w:rsid w:val="00804FCC"/>
    <w:rsid w:val="008065AE"/>
    <w:rsid w:val="008068DE"/>
    <w:rsid w:val="00806FAD"/>
    <w:rsid w:val="008078D7"/>
    <w:rsid w:val="00812F97"/>
    <w:rsid w:val="00815559"/>
    <w:rsid w:val="008157D6"/>
    <w:rsid w:val="00815D36"/>
    <w:rsid w:val="00817056"/>
    <w:rsid w:val="00820836"/>
    <w:rsid w:val="00820D04"/>
    <w:rsid w:val="00826868"/>
    <w:rsid w:val="00831186"/>
    <w:rsid w:val="0083160D"/>
    <w:rsid w:val="008319A2"/>
    <w:rsid w:val="00832730"/>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0627"/>
    <w:rsid w:val="0088099D"/>
    <w:rsid w:val="00883CCF"/>
    <w:rsid w:val="00883CD4"/>
    <w:rsid w:val="00883FAC"/>
    <w:rsid w:val="008916EA"/>
    <w:rsid w:val="00892034"/>
    <w:rsid w:val="008A1EDB"/>
    <w:rsid w:val="008A294B"/>
    <w:rsid w:val="008A763E"/>
    <w:rsid w:val="008B59B2"/>
    <w:rsid w:val="008B619C"/>
    <w:rsid w:val="008B7009"/>
    <w:rsid w:val="008C1215"/>
    <w:rsid w:val="008C6761"/>
    <w:rsid w:val="008D36C0"/>
    <w:rsid w:val="008D50E9"/>
    <w:rsid w:val="008E1AD2"/>
    <w:rsid w:val="008E6B1F"/>
    <w:rsid w:val="008E719B"/>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05DB"/>
    <w:rsid w:val="00952CFA"/>
    <w:rsid w:val="00952FFA"/>
    <w:rsid w:val="00954D46"/>
    <w:rsid w:val="00961310"/>
    <w:rsid w:val="00961B01"/>
    <w:rsid w:val="00966F9C"/>
    <w:rsid w:val="00974C21"/>
    <w:rsid w:val="009779F5"/>
    <w:rsid w:val="0098137D"/>
    <w:rsid w:val="00981FD2"/>
    <w:rsid w:val="00982F2E"/>
    <w:rsid w:val="00983545"/>
    <w:rsid w:val="00983AF2"/>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C2982"/>
    <w:rsid w:val="009C4C9A"/>
    <w:rsid w:val="009D2739"/>
    <w:rsid w:val="009D3AEA"/>
    <w:rsid w:val="009D3EBA"/>
    <w:rsid w:val="009D42E4"/>
    <w:rsid w:val="009E1895"/>
    <w:rsid w:val="009E686A"/>
    <w:rsid w:val="009E7F89"/>
    <w:rsid w:val="009F2BD0"/>
    <w:rsid w:val="009F386E"/>
    <w:rsid w:val="009F5E9C"/>
    <w:rsid w:val="009F711B"/>
    <w:rsid w:val="009F72B2"/>
    <w:rsid w:val="00A04EB8"/>
    <w:rsid w:val="00A17CA7"/>
    <w:rsid w:val="00A2420A"/>
    <w:rsid w:val="00A2673F"/>
    <w:rsid w:val="00A26828"/>
    <w:rsid w:val="00A27B02"/>
    <w:rsid w:val="00A30772"/>
    <w:rsid w:val="00A31377"/>
    <w:rsid w:val="00A46625"/>
    <w:rsid w:val="00A47BE7"/>
    <w:rsid w:val="00A50357"/>
    <w:rsid w:val="00A51696"/>
    <w:rsid w:val="00A52DAF"/>
    <w:rsid w:val="00A52EC3"/>
    <w:rsid w:val="00A532FE"/>
    <w:rsid w:val="00A57EA8"/>
    <w:rsid w:val="00A60BF6"/>
    <w:rsid w:val="00A629C1"/>
    <w:rsid w:val="00A62B73"/>
    <w:rsid w:val="00A643B4"/>
    <w:rsid w:val="00A6683B"/>
    <w:rsid w:val="00A66AFC"/>
    <w:rsid w:val="00A743F7"/>
    <w:rsid w:val="00A74978"/>
    <w:rsid w:val="00A750B6"/>
    <w:rsid w:val="00A76D72"/>
    <w:rsid w:val="00A81D54"/>
    <w:rsid w:val="00A83440"/>
    <w:rsid w:val="00A84001"/>
    <w:rsid w:val="00A86F1C"/>
    <w:rsid w:val="00A95BB5"/>
    <w:rsid w:val="00A97FE8"/>
    <w:rsid w:val="00AA06DF"/>
    <w:rsid w:val="00AA160E"/>
    <w:rsid w:val="00AA2FA3"/>
    <w:rsid w:val="00AA3C84"/>
    <w:rsid w:val="00AB0E10"/>
    <w:rsid w:val="00AB1252"/>
    <w:rsid w:val="00AB1951"/>
    <w:rsid w:val="00AB3398"/>
    <w:rsid w:val="00AB724B"/>
    <w:rsid w:val="00AC0039"/>
    <w:rsid w:val="00AC15E2"/>
    <w:rsid w:val="00AC5CC1"/>
    <w:rsid w:val="00AC5E7B"/>
    <w:rsid w:val="00AD2D4C"/>
    <w:rsid w:val="00AD53AD"/>
    <w:rsid w:val="00AD6B95"/>
    <w:rsid w:val="00AE0017"/>
    <w:rsid w:val="00AE4A73"/>
    <w:rsid w:val="00AE5C34"/>
    <w:rsid w:val="00AE6BD5"/>
    <w:rsid w:val="00AE6C78"/>
    <w:rsid w:val="00AE707D"/>
    <w:rsid w:val="00AF3A93"/>
    <w:rsid w:val="00AF68EE"/>
    <w:rsid w:val="00AF7B0F"/>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17D9"/>
    <w:rsid w:val="00B7418D"/>
    <w:rsid w:val="00B8029E"/>
    <w:rsid w:val="00B834D9"/>
    <w:rsid w:val="00B840FF"/>
    <w:rsid w:val="00B84B77"/>
    <w:rsid w:val="00B915DC"/>
    <w:rsid w:val="00B93480"/>
    <w:rsid w:val="00B93DE7"/>
    <w:rsid w:val="00B97C64"/>
    <w:rsid w:val="00BA16DE"/>
    <w:rsid w:val="00BA5D22"/>
    <w:rsid w:val="00BB130E"/>
    <w:rsid w:val="00BB2569"/>
    <w:rsid w:val="00BB349B"/>
    <w:rsid w:val="00BB3A01"/>
    <w:rsid w:val="00BB4B94"/>
    <w:rsid w:val="00BB61AD"/>
    <w:rsid w:val="00BB65A7"/>
    <w:rsid w:val="00BB65D4"/>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5CB5"/>
    <w:rsid w:val="00C272A4"/>
    <w:rsid w:val="00C30A44"/>
    <w:rsid w:val="00C34CD4"/>
    <w:rsid w:val="00C36D91"/>
    <w:rsid w:val="00C37107"/>
    <w:rsid w:val="00C40DFF"/>
    <w:rsid w:val="00C46CA4"/>
    <w:rsid w:val="00C46CB3"/>
    <w:rsid w:val="00C542B4"/>
    <w:rsid w:val="00C562A9"/>
    <w:rsid w:val="00C6337D"/>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7699"/>
    <w:rsid w:val="00CD7FFD"/>
    <w:rsid w:val="00CE2E55"/>
    <w:rsid w:val="00CE53CD"/>
    <w:rsid w:val="00CE7AA1"/>
    <w:rsid w:val="00CF62AE"/>
    <w:rsid w:val="00CF6CD7"/>
    <w:rsid w:val="00D02DAB"/>
    <w:rsid w:val="00D04855"/>
    <w:rsid w:val="00D04F87"/>
    <w:rsid w:val="00D04FC3"/>
    <w:rsid w:val="00D106B5"/>
    <w:rsid w:val="00D122AE"/>
    <w:rsid w:val="00D1238F"/>
    <w:rsid w:val="00D12F50"/>
    <w:rsid w:val="00D23201"/>
    <w:rsid w:val="00D23B0A"/>
    <w:rsid w:val="00D246D3"/>
    <w:rsid w:val="00D26524"/>
    <w:rsid w:val="00D32DFB"/>
    <w:rsid w:val="00D33B1E"/>
    <w:rsid w:val="00D33DEA"/>
    <w:rsid w:val="00D34B65"/>
    <w:rsid w:val="00D413E4"/>
    <w:rsid w:val="00D422BB"/>
    <w:rsid w:val="00D51CB9"/>
    <w:rsid w:val="00D526E0"/>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28F"/>
    <w:rsid w:val="00D86F38"/>
    <w:rsid w:val="00D9693A"/>
    <w:rsid w:val="00D96F10"/>
    <w:rsid w:val="00DA117F"/>
    <w:rsid w:val="00DA3998"/>
    <w:rsid w:val="00DB10F3"/>
    <w:rsid w:val="00DC0669"/>
    <w:rsid w:val="00DC0C32"/>
    <w:rsid w:val="00DC33C3"/>
    <w:rsid w:val="00DC45D6"/>
    <w:rsid w:val="00DD0EF4"/>
    <w:rsid w:val="00DD1F35"/>
    <w:rsid w:val="00DD2187"/>
    <w:rsid w:val="00DD2ADA"/>
    <w:rsid w:val="00DE0961"/>
    <w:rsid w:val="00DE1884"/>
    <w:rsid w:val="00DE3C61"/>
    <w:rsid w:val="00DF1679"/>
    <w:rsid w:val="00DF3088"/>
    <w:rsid w:val="00DF434F"/>
    <w:rsid w:val="00E01587"/>
    <w:rsid w:val="00E03680"/>
    <w:rsid w:val="00E03A5C"/>
    <w:rsid w:val="00E11852"/>
    <w:rsid w:val="00E126F9"/>
    <w:rsid w:val="00E3080E"/>
    <w:rsid w:val="00E30D90"/>
    <w:rsid w:val="00E3183D"/>
    <w:rsid w:val="00E35412"/>
    <w:rsid w:val="00E36054"/>
    <w:rsid w:val="00E429DE"/>
    <w:rsid w:val="00E42CBB"/>
    <w:rsid w:val="00E44859"/>
    <w:rsid w:val="00E4686F"/>
    <w:rsid w:val="00E546B5"/>
    <w:rsid w:val="00E61134"/>
    <w:rsid w:val="00E629F7"/>
    <w:rsid w:val="00E6675D"/>
    <w:rsid w:val="00E7191A"/>
    <w:rsid w:val="00E75E15"/>
    <w:rsid w:val="00E76528"/>
    <w:rsid w:val="00E769B7"/>
    <w:rsid w:val="00E77F57"/>
    <w:rsid w:val="00E83295"/>
    <w:rsid w:val="00E90B1D"/>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25AB"/>
    <w:rsid w:val="00ED4565"/>
    <w:rsid w:val="00ED6F3E"/>
    <w:rsid w:val="00EE207C"/>
    <w:rsid w:val="00EE245E"/>
    <w:rsid w:val="00EE415B"/>
    <w:rsid w:val="00EE713D"/>
    <w:rsid w:val="00EF08E9"/>
    <w:rsid w:val="00EF2FEE"/>
    <w:rsid w:val="00F075B7"/>
    <w:rsid w:val="00F10451"/>
    <w:rsid w:val="00F139D3"/>
    <w:rsid w:val="00F21C59"/>
    <w:rsid w:val="00F22643"/>
    <w:rsid w:val="00F2288B"/>
    <w:rsid w:val="00F241E8"/>
    <w:rsid w:val="00F24EDF"/>
    <w:rsid w:val="00F27A2E"/>
    <w:rsid w:val="00F31F70"/>
    <w:rsid w:val="00F334AF"/>
    <w:rsid w:val="00F334CD"/>
    <w:rsid w:val="00F355C6"/>
    <w:rsid w:val="00F36807"/>
    <w:rsid w:val="00F538B1"/>
    <w:rsid w:val="00F627EF"/>
    <w:rsid w:val="00F64057"/>
    <w:rsid w:val="00F73025"/>
    <w:rsid w:val="00F761C4"/>
    <w:rsid w:val="00F858DC"/>
    <w:rsid w:val="00F871DF"/>
    <w:rsid w:val="00F91366"/>
    <w:rsid w:val="00F92BBC"/>
    <w:rsid w:val="00F934C8"/>
    <w:rsid w:val="00F938A5"/>
    <w:rsid w:val="00F955A5"/>
    <w:rsid w:val="00F957A0"/>
    <w:rsid w:val="00F96225"/>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 w:type="character" w:styleId="CommentReference">
    <w:name w:val="annotation reference"/>
    <w:basedOn w:val="DefaultParagraphFont"/>
    <w:uiPriority w:val="99"/>
    <w:semiHidden/>
    <w:unhideWhenUsed/>
    <w:rsid w:val="00812F97"/>
    <w:rPr>
      <w:sz w:val="16"/>
      <w:szCs w:val="16"/>
    </w:rPr>
  </w:style>
  <w:style w:type="paragraph" w:styleId="CommentText">
    <w:name w:val="annotation text"/>
    <w:basedOn w:val="Normal"/>
    <w:link w:val="CommentTextChar"/>
    <w:uiPriority w:val="99"/>
    <w:semiHidden/>
    <w:unhideWhenUsed/>
    <w:rsid w:val="00812F97"/>
    <w:pPr>
      <w:spacing w:line="240" w:lineRule="auto"/>
    </w:pPr>
    <w:rPr>
      <w:sz w:val="20"/>
      <w:szCs w:val="20"/>
    </w:rPr>
  </w:style>
  <w:style w:type="character" w:customStyle="1" w:styleId="CommentTextChar">
    <w:name w:val="Comment Text Char"/>
    <w:basedOn w:val="DefaultParagraphFont"/>
    <w:link w:val="CommentText"/>
    <w:uiPriority w:val="99"/>
    <w:semiHidden/>
    <w:rsid w:val="00812F97"/>
    <w:rPr>
      <w:sz w:val="20"/>
      <w:szCs w:val="20"/>
    </w:rPr>
  </w:style>
  <w:style w:type="paragraph" w:styleId="CommentSubject">
    <w:name w:val="annotation subject"/>
    <w:basedOn w:val="CommentText"/>
    <w:next w:val="CommentText"/>
    <w:link w:val="CommentSubjectChar"/>
    <w:uiPriority w:val="99"/>
    <w:semiHidden/>
    <w:unhideWhenUsed/>
    <w:rsid w:val="00812F97"/>
    <w:rPr>
      <w:b/>
      <w:bCs/>
    </w:rPr>
  </w:style>
  <w:style w:type="character" w:customStyle="1" w:styleId="CommentSubjectChar">
    <w:name w:val="Comment Subject Char"/>
    <w:basedOn w:val="CommentTextChar"/>
    <w:link w:val="CommentSubject"/>
    <w:uiPriority w:val="99"/>
    <w:semiHidden/>
    <w:rsid w:val="00812F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ancomercantil.com" TargetMode="External"/><Relationship Id="rId18" Type="http://schemas.openxmlformats.org/officeDocument/2006/relationships/image" Target="media/image2.emf"/><Relationship Id="rId26" Type="http://schemas.openxmlformats.org/officeDocument/2006/relationships/diagramQuickStyle" Target="diagrams/quickStyle1.xml"/><Relationship Id="rId39" Type="http://schemas.openxmlformats.org/officeDocument/2006/relationships/hyperlink" Target="http://www.bancomercantil.com/"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mailto:solsire.torres@gmailcom" TargetMode="External"/><Relationship Id="rId42" Type="http://schemas.openxmlformats.org/officeDocument/2006/relationships/header" Target="header3.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image" Target="media/image1.jpeg"/><Relationship Id="rId25" Type="http://schemas.openxmlformats.org/officeDocument/2006/relationships/diagramLayout" Target="diagrams/layout1.xml"/><Relationship Id="rId33" Type="http://schemas.openxmlformats.org/officeDocument/2006/relationships/hyperlink" Target="http://www.bancomercantil.com/" TargetMode="External"/><Relationship Id="rId38" Type="http://schemas.openxmlformats.org/officeDocument/2006/relationships/hyperlink" Target="http://www.bancomercantil.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voices.washingtonpost.com/ezra-klein/2010/04/what_are_you_worth_to_your_ban.html" TargetMode="External"/><Relationship Id="rId20" Type="http://schemas.openxmlformats.org/officeDocument/2006/relationships/header" Target="header1.xml"/><Relationship Id="rId29" Type="http://schemas.openxmlformats.org/officeDocument/2006/relationships/hyperlink" Target="http://www.bancomercantil.com" TargetMode="External"/><Relationship Id="rId41" Type="http://schemas.openxmlformats.org/officeDocument/2006/relationships/hyperlink" Target="http://www.bancomercant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24" Type="http://schemas.openxmlformats.org/officeDocument/2006/relationships/diagramData" Target="diagrams/data1.xml"/><Relationship Id="rId32" Type="http://schemas.openxmlformats.org/officeDocument/2006/relationships/hyperlink" Target="http://www.bancomercantil.com" TargetMode="External"/><Relationship Id="rId37" Type="http://schemas.openxmlformats.org/officeDocument/2006/relationships/hyperlink" Target="http://www.bancomercantil.com/" TargetMode="External"/><Relationship Id="rId40" Type="http://schemas.openxmlformats.org/officeDocument/2006/relationships/hyperlink" Target="http://www.bancomercantil.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ancomercantil.com" TargetMode="External"/><Relationship Id="rId23" Type="http://schemas.openxmlformats.org/officeDocument/2006/relationships/footer" Target="footer2.xml"/><Relationship Id="rId28" Type="http://schemas.microsoft.com/office/2007/relationships/diagramDrawing" Target="diagrams/drawing1.xml"/><Relationship Id="rId36" Type="http://schemas.openxmlformats.org/officeDocument/2006/relationships/hyperlink" Target="http://www.bancomercantil.com/" TargetMode="External"/><Relationship Id="rId10" Type="http://schemas.openxmlformats.org/officeDocument/2006/relationships/hyperlink" Target="http://www.bancomercantil.com" TargetMode="External"/><Relationship Id="rId19" Type="http://schemas.openxmlformats.org/officeDocument/2006/relationships/image" Target="media/image3.emf"/><Relationship Id="rId31" Type="http://schemas.openxmlformats.org/officeDocument/2006/relationships/hyperlink" Target="http://www.bancomercantil.com"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22" Type="http://schemas.openxmlformats.org/officeDocument/2006/relationships/header" Target="header2.xml"/><Relationship Id="rId27" Type="http://schemas.openxmlformats.org/officeDocument/2006/relationships/diagramColors" Target="diagrams/colors1.xml"/><Relationship Id="rId30" Type="http://schemas.openxmlformats.org/officeDocument/2006/relationships/hyperlink" Target="http://www.bancomercantil.com" TargetMode="External"/><Relationship Id="rId35" Type="http://schemas.openxmlformats.org/officeDocument/2006/relationships/hyperlink" Target="http://www.bancomercantil.com/" TargetMode="Externa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815AA246-04CE-DE4A-8879-50707221D65F}" srcId="{78F23872-705F-41E5-A156-41D1DE184C8B}" destId="{6F36157D-010A-F044-AE86-A3173571634B}" srcOrd="5" destOrd="0" parTransId="{6ABE6903-9828-9743-906B-62087BD8B58F}" sibTransId="{3B36AD5D-8B8C-8B43-AB93-A5A8E67D351C}"/>
    <dgm:cxn modelId="{3413B589-B706-458A-AFC3-166D8B1E7010}" type="presOf" srcId="{78F23872-705F-41E5-A156-41D1DE184C8B}" destId="{1BC5F907-57EE-A04A-98C7-03023C803EE5}" srcOrd="0" destOrd="0" presId="urn:microsoft.com/office/officeart/2005/8/layout/process1"/>
    <dgm:cxn modelId="{B0FFB5B3-0857-46DD-B7DB-518037981B7C}" type="presOf" srcId="{EF7CA7C1-7FC5-49CC-809C-109B7E28F818}" destId="{BF047270-6176-234D-B1AB-5B2B8D5EA3C2}"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217517B4-2C58-4B3C-8917-8CE74F66F8F7}" type="presOf" srcId="{0B10AC3F-AA48-4D78-8C8C-3890B1E7B7F5}" destId="{A09B0E8E-B546-354C-9AA4-789801892C9F}" srcOrd="1" destOrd="0" presId="urn:microsoft.com/office/officeart/2005/8/layout/process1"/>
    <dgm:cxn modelId="{928E278D-48EB-4CAA-9B4A-CAA3B78CD0B5}" type="presOf" srcId="{EF7CA7C1-7FC5-49CC-809C-109B7E28F818}" destId="{A5DB0E9D-3499-944F-B9E9-258168E44F0D}" srcOrd="0" destOrd="0" presId="urn:microsoft.com/office/officeart/2005/8/layout/process1"/>
    <dgm:cxn modelId="{513ECBF6-E89C-4943-91B5-026FE74386B0}" type="presOf" srcId="{0F1B4749-6D16-4D3D-B227-424A2292EB7E}" destId="{480563FD-1E37-1841-A37F-B51C7BF38CDC}" srcOrd="0" destOrd="0" presId="urn:microsoft.com/office/officeart/2005/8/layout/process1"/>
    <dgm:cxn modelId="{FCBA945D-67E7-4B37-95F0-728BD9D3C2ED}" type="presOf" srcId="{F1DE4F72-2A9C-E147-A381-AB8BF055B27C}" destId="{C4CD69D9-E183-1444-AD01-B78D69A7AFFA}" srcOrd="1" destOrd="0" presId="urn:microsoft.com/office/officeart/2005/8/layout/process1"/>
    <dgm:cxn modelId="{07C9C5B3-4612-4248-9624-1360A2CB67BC}" type="presOf" srcId="{0B10AC3F-AA48-4D78-8C8C-3890B1E7B7F5}" destId="{0E742150-8A71-B047-8B03-BF6BB2D98FFE}" srcOrd="0" destOrd="0" presId="urn:microsoft.com/office/officeart/2005/8/layout/process1"/>
    <dgm:cxn modelId="{C5A9940F-1EFC-4B0E-B846-44402C6F0F44}" type="presOf" srcId="{0F1B4749-6D16-4D3D-B227-424A2292EB7E}" destId="{45B0C0D3-3F0C-F645-A364-03449968CCD1}" srcOrd="1"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063D12D1-BB2F-084F-8F96-948B92A590F3}" srcId="{78F23872-705F-41E5-A156-41D1DE184C8B}" destId="{F7E22E79-0E2E-D045-87C5-91D00256227D}" srcOrd="4" destOrd="0" parTransId="{162192AB-9C44-1E46-9D34-93260B077A18}" sibTransId="{F1DE4F72-2A9C-E147-A381-AB8BF055B27C}"/>
    <dgm:cxn modelId="{6367DBB2-6044-44E6-8E1C-3E2D2D87FF7B}" type="presOf" srcId="{3C1FAB5B-E516-3A43-8DC3-2B4BC56C87A7}" destId="{849B5EAA-CA80-EB4C-9F3B-27A43E881D66}" srcOrd="0" destOrd="0" presId="urn:microsoft.com/office/officeart/2005/8/layout/process1"/>
    <dgm:cxn modelId="{1B28FF8B-BA6F-42EA-96A0-D9E0605CF69F}" type="presOf" srcId="{F7E22E79-0E2E-D045-87C5-91D00256227D}" destId="{159ECA77-1AE3-5946-9016-D40898CE21CE}"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8A01B254-29E3-41B6-A48B-25DF4C9E7DEC}" type="presOf" srcId="{9C88367F-7414-4462-ADAE-CBE0D740EB93}" destId="{0EC15947-0AC6-0948-A924-5A00D1AABCF0}" srcOrd="0" destOrd="0" presId="urn:microsoft.com/office/officeart/2005/8/layout/process1"/>
    <dgm:cxn modelId="{EA3022D1-3CC5-4F4A-AE19-F4CD0F8ECBD0}" type="presOf" srcId="{452EE09F-3FB5-6C41-B07E-4F77C4A37AF9}" destId="{9733CB45-2B1E-A74B-8C84-776CFF9362A7}" srcOrd="1" destOrd="0" presId="urn:microsoft.com/office/officeart/2005/8/layout/process1"/>
    <dgm:cxn modelId="{590FA1D6-AC90-4E84-ACBF-E458E9C26E3B}" type="presOf" srcId="{452EE09F-3FB5-6C41-B07E-4F77C4A37AF9}" destId="{A8581A32-535D-8146-AE02-7E6A8E51C8E1}"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3BA724C5-1456-4515-B8DA-14D5C5FCB1E7}" type="presOf" srcId="{6F36157D-010A-F044-AE86-A3173571634B}" destId="{BAA7AE9B-FD05-954A-962A-204BC282B45C}" srcOrd="0" destOrd="0" presId="urn:microsoft.com/office/officeart/2005/8/layout/process1"/>
    <dgm:cxn modelId="{D1116133-9624-4CD8-A2AA-F9728BE72FE6}" type="presOf" srcId="{D33C7C30-B493-4A82-96C6-9E2972A1C5F7}" destId="{2F625C6B-1FB6-A049-9544-12ABAB19B58D}" srcOrd="0" destOrd="0" presId="urn:microsoft.com/office/officeart/2005/8/layout/process1"/>
    <dgm:cxn modelId="{8F177753-63E8-4D99-ABE9-427C310A0A3E}" type="presOf" srcId="{167C915A-5FF7-4CD0-999B-B62BF8152A28}" destId="{3644A00E-70D1-1B45-8AA5-7B8CAB16DAD3}" srcOrd="0" destOrd="0" presId="urn:microsoft.com/office/officeart/2005/8/layout/process1"/>
    <dgm:cxn modelId="{076C10A1-EEEA-4132-8B7D-8C39DA926A7B}" type="presOf" srcId="{F1DE4F72-2A9C-E147-A381-AB8BF055B27C}" destId="{3359A7AE-5CE7-FC46-8D6C-DEBCD6C8A340}" srcOrd="0" destOrd="0" presId="urn:microsoft.com/office/officeart/2005/8/layout/process1"/>
    <dgm:cxn modelId="{7C99C3FA-5E66-48DC-A2BD-1EEAA274E1E9}" type="presParOf" srcId="{1BC5F907-57EE-A04A-98C7-03023C803EE5}" destId="{0EC15947-0AC6-0948-A924-5A00D1AABCF0}" srcOrd="0" destOrd="0" presId="urn:microsoft.com/office/officeart/2005/8/layout/process1"/>
    <dgm:cxn modelId="{585CCEB7-0923-4344-B7E8-407F7BB46215}" type="presParOf" srcId="{1BC5F907-57EE-A04A-98C7-03023C803EE5}" destId="{480563FD-1E37-1841-A37F-B51C7BF38CDC}" srcOrd="1" destOrd="0" presId="urn:microsoft.com/office/officeart/2005/8/layout/process1"/>
    <dgm:cxn modelId="{0FA00EEC-2AB2-492D-9386-0081548329D8}" type="presParOf" srcId="{480563FD-1E37-1841-A37F-B51C7BF38CDC}" destId="{45B0C0D3-3F0C-F645-A364-03449968CCD1}" srcOrd="0" destOrd="0" presId="urn:microsoft.com/office/officeart/2005/8/layout/process1"/>
    <dgm:cxn modelId="{CBEDD81C-624B-4F78-9C70-7E9BC0B8F061}" type="presParOf" srcId="{1BC5F907-57EE-A04A-98C7-03023C803EE5}" destId="{2F625C6B-1FB6-A049-9544-12ABAB19B58D}" srcOrd="2" destOrd="0" presId="urn:microsoft.com/office/officeart/2005/8/layout/process1"/>
    <dgm:cxn modelId="{EC527738-94A9-408C-99EA-781AC518F1CD}" type="presParOf" srcId="{1BC5F907-57EE-A04A-98C7-03023C803EE5}" destId="{A5DB0E9D-3499-944F-B9E9-258168E44F0D}" srcOrd="3" destOrd="0" presId="urn:microsoft.com/office/officeart/2005/8/layout/process1"/>
    <dgm:cxn modelId="{888B2579-0208-4A44-BCA1-EABF5EF8F5B7}" type="presParOf" srcId="{A5DB0E9D-3499-944F-B9E9-258168E44F0D}" destId="{BF047270-6176-234D-B1AB-5B2B8D5EA3C2}" srcOrd="0" destOrd="0" presId="urn:microsoft.com/office/officeart/2005/8/layout/process1"/>
    <dgm:cxn modelId="{7F3812FA-D9BF-459F-8352-68FC35E25A6E}" type="presParOf" srcId="{1BC5F907-57EE-A04A-98C7-03023C803EE5}" destId="{3644A00E-70D1-1B45-8AA5-7B8CAB16DAD3}" srcOrd="4" destOrd="0" presId="urn:microsoft.com/office/officeart/2005/8/layout/process1"/>
    <dgm:cxn modelId="{76C2527D-50B0-4A57-B556-7558EE6BE40D}" type="presParOf" srcId="{1BC5F907-57EE-A04A-98C7-03023C803EE5}" destId="{0E742150-8A71-B047-8B03-BF6BB2D98FFE}" srcOrd="5" destOrd="0" presId="urn:microsoft.com/office/officeart/2005/8/layout/process1"/>
    <dgm:cxn modelId="{565A2FA3-4EBA-4F1B-89C8-6D498D10D9D8}" type="presParOf" srcId="{0E742150-8A71-B047-8B03-BF6BB2D98FFE}" destId="{A09B0E8E-B546-354C-9AA4-789801892C9F}" srcOrd="0" destOrd="0" presId="urn:microsoft.com/office/officeart/2005/8/layout/process1"/>
    <dgm:cxn modelId="{0A55B517-FDFC-4E75-8528-DF409D82AAE0}" type="presParOf" srcId="{1BC5F907-57EE-A04A-98C7-03023C803EE5}" destId="{849B5EAA-CA80-EB4C-9F3B-27A43E881D66}" srcOrd="6" destOrd="0" presId="urn:microsoft.com/office/officeart/2005/8/layout/process1"/>
    <dgm:cxn modelId="{D1EA5D7D-CF1D-46E3-B08B-334003F4E54B}" type="presParOf" srcId="{1BC5F907-57EE-A04A-98C7-03023C803EE5}" destId="{A8581A32-535D-8146-AE02-7E6A8E51C8E1}" srcOrd="7" destOrd="0" presId="urn:microsoft.com/office/officeart/2005/8/layout/process1"/>
    <dgm:cxn modelId="{26FCCE9D-A029-41E9-9FEA-4F2FC959CA2C}" type="presParOf" srcId="{A8581A32-535D-8146-AE02-7E6A8E51C8E1}" destId="{9733CB45-2B1E-A74B-8C84-776CFF9362A7}" srcOrd="0" destOrd="0" presId="urn:microsoft.com/office/officeart/2005/8/layout/process1"/>
    <dgm:cxn modelId="{B21DC5F3-6B12-4590-8643-BB133F54CD16}" type="presParOf" srcId="{1BC5F907-57EE-A04A-98C7-03023C803EE5}" destId="{159ECA77-1AE3-5946-9016-D40898CE21CE}" srcOrd="8" destOrd="0" presId="urn:microsoft.com/office/officeart/2005/8/layout/process1"/>
    <dgm:cxn modelId="{8140DD28-F879-4F9A-94F1-3045CBBE0DB4}" type="presParOf" srcId="{1BC5F907-57EE-A04A-98C7-03023C803EE5}" destId="{3359A7AE-5CE7-FC46-8D6C-DEBCD6C8A340}" srcOrd="9" destOrd="0" presId="urn:microsoft.com/office/officeart/2005/8/layout/process1"/>
    <dgm:cxn modelId="{A9D2A4D8-83B1-4935-868C-A2D96041CA8A}" type="presParOf" srcId="{3359A7AE-5CE7-FC46-8D6C-DEBCD6C8A340}" destId="{C4CD69D9-E183-1444-AD01-B78D69A7AFFA}" srcOrd="0" destOrd="0" presId="urn:microsoft.com/office/officeart/2005/8/layout/process1"/>
    <dgm:cxn modelId="{6BCA9658-DA56-48FA-B463-51828BB82488}"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EC15947-0AC6-0948-A924-5A00D1AABCF0}">
      <dsp:nvSpPr>
        <dsp:cNvPr id="0" name=""/>
        <dsp:cNvSpPr/>
      </dsp:nvSpPr>
      <dsp:spPr>
        <a:xfrm>
          <a:off x="0"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0" y="1234845"/>
        <a:ext cx="1128395" cy="232138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255616"/>
        <a:ext cx="239219" cy="279841"/>
      </dsp:txXfrm>
    </dsp:sp>
    <dsp:sp modelId="{2F625C6B-1FB6-A049-9544-12ABAB19B58D}">
      <dsp:nvSpPr>
        <dsp:cNvPr id="0" name=""/>
        <dsp:cNvSpPr/>
      </dsp:nvSpPr>
      <dsp:spPr>
        <a:xfrm>
          <a:off x="157975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579752" y="1234845"/>
        <a:ext cx="1128395" cy="232138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255616"/>
        <a:ext cx="239219" cy="279841"/>
      </dsp:txXfrm>
    </dsp:sp>
    <dsp:sp modelId="{3644A00E-70D1-1B45-8AA5-7B8CAB16DAD3}">
      <dsp:nvSpPr>
        <dsp:cNvPr id="0" name=""/>
        <dsp:cNvSpPr/>
      </dsp:nvSpPr>
      <dsp:spPr>
        <a:xfrm>
          <a:off x="3159505"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59505" y="1234845"/>
        <a:ext cx="1128395" cy="232138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255616"/>
        <a:ext cx="239219" cy="279841"/>
      </dsp:txXfrm>
    </dsp:sp>
    <dsp:sp modelId="{849B5EAA-CA80-EB4C-9F3B-27A43E881D66}">
      <dsp:nvSpPr>
        <dsp:cNvPr id="0" name=""/>
        <dsp:cNvSpPr/>
      </dsp:nvSpPr>
      <dsp:spPr>
        <a:xfrm>
          <a:off x="4739258"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39258" y="1234845"/>
        <a:ext cx="1128395" cy="232138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255616"/>
        <a:ext cx="239219" cy="279841"/>
      </dsp:txXfrm>
    </dsp:sp>
    <dsp:sp modelId="{159ECA77-1AE3-5946-9016-D40898CE21CE}">
      <dsp:nvSpPr>
        <dsp:cNvPr id="0" name=""/>
        <dsp:cNvSpPr/>
      </dsp:nvSpPr>
      <dsp:spPr>
        <a:xfrm>
          <a:off x="6319012"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19012" y="1234845"/>
        <a:ext cx="1128395" cy="232138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255616"/>
        <a:ext cx="239219" cy="279841"/>
      </dsp:txXfrm>
    </dsp:sp>
    <dsp:sp modelId="{BAA7AE9B-FD05-954A-962A-204BC282B45C}">
      <dsp:nvSpPr>
        <dsp:cNvPr id="0" name=""/>
        <dsp:cNvSpPr/>
      </dsp:nvSpPr>
      <dsp:spPr>
        <a:xfrm>
          <a:off x="7898764" y="1234845"/>
          <a:ext cx="1128395" cy="23213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898764" y="1234845"/>
        <a:ext cx="1128395" cy="23213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021A1-7096-45D6-8ED4-BFA1AA87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52</Pages>
  <Words>8611</Words>
  <Characters>49083</Characters>
  <Application>Microsoft Office Word</Application>
  <DocSecurity>0</DocSecurity>
  <Lines>409</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UCAB</Company>
  <LinksUpToDate>false</LinksUpToDate>
  <CharactersWithSpaces>57579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Honack A. Villanueva T.</cp:lastModifiedBy>
  <cp:revision>350</cp:revision>
  <cp:lastPrinted>2011-11-02T02:56:00Z</cp:lastPrinted>
  <dcterms:created xsi:type="dcterms:W3CDTF">2011-04-27T17:03:00Z</dcterms:created>
  <dcterms:modified xsi:type="dcterms:W3CDTF">2011-11-26T14:08:00Z</dcterms:modified>
</cp:coreProperties>
</file>