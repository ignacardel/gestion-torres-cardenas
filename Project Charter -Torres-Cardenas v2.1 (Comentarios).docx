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Default Extension="jpeg" ContentType="image/jpeg"/>
  <Default Extension="emf" ContentType="image/x-emf"/>
  <Default Extension="xls" ContentType="application/vnd.ms-exce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7F47AC" w:rsidRDefault="00FA7188" w:rsidP="00087C07">
      <w:pPr>
        <w:spacing w:line="360" w:lineRule="auto"/>
        <w:jc w:val="both"/>
        <w:rPr>
          <w:rFonts w:ascii="Arial" w:eastAsia="Times New Roman" w:hAnsi="Arial" w:cs="Arial"/>
          <w:sz w:val="28"/>
          <w:szCs w:val="28"/>
          <w:lang w:val="es-ES_tradnl"/>
        </w:rPr>
      </w:pPr>
    </w:p>
    <w:p w:rsidR="00FA7188" w:rsidRPr="007F47AC" w:rsidRDefault="00FA7188"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A50357" w:rsidRPr="007F47AC" w:rsidRDefault="00A50357"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proofErr w:type="spellEnd"/>
    </w:p>
    <w:p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rsidR="005F2332" w:rsidRPr="007F47AC" w:rsidRDefault="005F2332"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rsidR="00223DD5" w:rsidRPr="00CC4C00" w:rsidRDefault="008E72EC">
      <w:pPr>
        <w:pStyle w:val="TOC1"/>
        <w:tabs>
          <w:tab w:val="right" w:leader="dot" w:pos="8494"/>
        </w:tabs>
        <w:rPr>
          <w:rFonts w:ascii="Arial" w:hAnsi="Arial"/>
          <w:sz w:val="18"/>
          <w:lang w:val="es-VE"/>
          <w:rPrChange w:id="0" w:author="Honack A. Villanueva T." w:date="2011-12-21T11:09:00Z">
            <w:rPr>
              <w:rFonts w:ascii="Arial" w:hAnsi="Arial"/>
              <w:sz w:val="16"/>
              <w:lang w:val="en-US"/>
            </w:rPr>
          </w:rPrChange>
        </w:rPr>
      </w:pPr>
      <w:r w:rsidRPr="008E72EC">
        <w:rPr>
          <w:rFonts w:ascii="Arial" w:hAnsi="Arial"/>
          <w:sz w:val="18"/>
          <w:lang w:val="es-ES_tradnl"/>
          <w:rPrChange w:id="1" w:author="Ignacio Cardenas" w:date="2011-12-20T21:08:00Z">
            <w:rPr>
              <w:rFonts w:ascii="Arial" w:hAnsi="Arial"/>
              <w:sz w:val="16"/>
              <w:lang w:val="es-ES_tradnl"/>
            </w:rPr>
          </w:rPrChange>
        </w:rPr>
        <w:lastRenderedPageBreak/>
        <w:fldChar w:fldCharType="begin"/>
      </w:r>
      <w:r w:rsidR="00B05A5A" w:rsidRPr="00223DD5">
        <w:rPr>
          <w:rFonts w:ascii="Arial" w:hAnsi="Arial" w:cs="Arial"/>
          <w:sz w:val="18"/>
          <w:szCs w:val="18"/>
          <w:lang w:val="es-ES_tradnl"/>
        </w:rPr>
        <w:instrText xml:space="preserve"> TOC \o "1-3" </w:instrText>
      </w:r>
      <w:r w:rsidRPr="008E72EC">
        <w:rPr>
          <w:rFonts w:ascii="Arial" w:hAnsi="Arial"/>
          <w:sz w:val="18"/>
          <w:lang w:val="es-ES_tradnl"/>
          <w:rPrChange w:id="2" w:author="Ignacio Cardenas" w:date="2011-12-20T21:08:00Z">
            <w:rPr>
              <w:rFonts w:ascii="Arial" w:hAnsi="Arial"/>
              <w:sz w:val="16"/>
              <w:lang w:val="es-ES_tradnl"/>
            </w:rPr>
          </w:rPrChange>
        </w:rPr>
        <w:fldChar w:fldCharType="separate"/>
      </w:r>
      <w:r w:rsidRPr="008E72EC">
        <w:rPr>
          <w:rFonts w:ascii="Arial" w:hAnsi="Arial"/>
          <w:sz w:val="18"/>
          <w:lang w:val="es-ES_tradnl"/>
          <w:rPrChange w:id="3" w:author="Ignacio Cardenas" w:date="2011-12-20T21:08:00Z">
            <w:rPr>
              <w:rFonts w:ascii="Arial" w:hAnsi="Arial"/>
              <w:sz w:val="16"/>
              <w:lang w:val="es-ES_tradnl"/>
            </w:rPr>
          </w:rPrChange>
        </w:rPr>
        <w:t>Idea</w:t>
      </w:r>
      <w:r w:rsidRPr="008E72EC">
        <w:rPr>
          <w:rFonts w:ascii="Arial" w:hAnsi="Arial"/>
          <w:sz w:val="18"/>
          <w:rPrChange w:id="4" w:author="Ignacio Cardenas" w:date="2011-12-20T21:08:00Z">
            <w:rPr>
              <w:rFonts w:ascii="Arial" w:hAnsi="Arial"/>
              <w:sz w:val="16"/>
            </w:rPr>
          </w:rPrChange>
        </w:rPr>
        <w:tab/>
      </w:r>
      <w:del w:id="5"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_Toc183152040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3</w:delText>
        </w:r>
        <w:r w:rsidRPr="005432AD">
          <w:rPr>
            <w:rFonts w:ascii="Arial" w:hAnsi="Arial" w:cs="Arial"/>
            <w:noProof/>
            <w:sz w:val="16"/>
            <w:szCs w:val="16"/>
          </w:rPr>
          <w:fldChar w:fldCharType="end"/>
        </w:r>
      </w:del>
      <w:ins w:id="6"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_Toc186034479 \h </w:instrText>
        </w:r>
      </w:ins>
      <w:r w:rsidRPr="00223DD5">
        <w:rPr>
          <w:rFonts w:ascii="Arial" w:hAnsi="Arial" w:cs="Arial"/>
          <w:noProof/>
          <w:sz w:val="18"/>
          <w:szCs w:val="18"/>
        </w:rPr>
      </w:r>
      <w:ins w:id="7"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3</w:t>
        </w:r>
        <w:r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8" w:author="Honack A. Villanueva T." w:date="2011-12-21T11:09:00Z">
            <w:rPr>
              <w:rFonts w:ascii="Arial" w:hAnsi="Arial"/>
              <w:sz w:val="16"/>
              <w:lang w:val="en-US"/>
            </w:rPr>
          </w:rPrChange>
        </w:rPr>
      </w:pPr>
      <w:r w:rsidRPr="008E72EC">
        <w:rPr>
          <w:rFonts w:ascii="Arial" w:hAnsi="Arial"/>
          <w:sz w:val="18"/>
          <w:lang w:val="es-ES_tradnl"/>
          <w:rPrChange w:id="9" w:author="Ignacio Cardenas" w:date="2011-12-20T21:08:00Z">
            <w:rPr>
              <w:rFonts w:ascii="Arial" w:hAnsi="Arial"/>
              <w:sz w:val="16"/>
              <w:lang w:val="es-ES_tradnl"/>
            </w:rPr>
          </w:rPrChange>
        </w:rPr>
        <w:t>La Empresa</w:t>
      </w:r>
      <w:r w:rsidRPr="008E72EC">
        <w:rPr>
          <w:rFonts w:ascii="Arial" w:hAnsi="Arial"/>
          <w:sz w:val="18"/>
          <w:rPrChange w:id="10" w:author="Ignacio Cardenas" w:date="2011-12-20T21:08:00Z">
            <w:rPr>
              <w:rFonts w:ascii="Arial" w:hAnsi="Arial"/>
              <w:sz w:val="16"/>
            </w:rPr>
          </w:rPrChange>
        </w:rPr>
        <w:tab/>
      </w:r>
      <w:del w:id="11"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_Toc183152041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5</w:delText>
        </w:r>
        <w:r w:rsidRPr="005432AD">
          <w:rPr>
            <w:rFonts w:ascii="Arial" w:hAnsi="Arial" w:cs="Arial"/>
            <w:noProof/>
            <w:sz w:val="16"/>
            <w:szCs w:val="16"/>
          </w:rPr>
          <w:fldChar w:fldCharType="end"/>
        </w:r>
      </w:del>
      <w:ins w:id="12"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_Toc186034480 \h </w:instrText>
        </w:r>
      </w:ins>
      <w:r w:rsidRPr="00223DD5">
        <w:rPr>
          <w:rFonts w:ascii="Arial" w:hAnsi="Arial" w:cs="Arial"/>
          <w:noProof/>
          <w:sz w:val="18"/>
          <w:szCs w:val="18"/>
        </w:rPr>
      </w:r>
      <w:ins w:id="13"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5</w:t>
        </w:r>
        <w:r w:rsidRPr="00223DD5">
          <w:rPr>
            <w:rFonts w:ascii="Arial" w:hAnsi="Arial" w:cs="Arial"/>
            <w:noProof/>
            <w:sz w:val="18"/>
            <w:szCs w:val="18"/>
          </w:rPr>
          <w:fldChar w:fldCharType="end"/>
        </w:r>
      </w:ins>
    </w:p>
    <w:p w:rsidR="00223DD5" w:rsidRPr="00CC4C00" w:rsidRDefault="00223DD5">
      <w:pPr>
        <w:pStyle w:val="TOC2"/>
        <w:rPr>
          <w:ins w:id="14" w:author="Ignacio Cardenas" w:date="2011-12-20T21:08:00Z"/>
          <w:rFonts w:ascii="Arial" w:eastAsiaTheme="minorEastAsia" w:hAnsi="Arial" w:cs="Arial"/>
          <w:noProof/>
          <w:sz w:val="18"/>
          <w:szCs w:val="18"/>
          <w:lang w:val="es-VE" w:eastAsia="ja-JP"/>
          <w:rPrChange w:id="15" w:author="Honack A. Villanueva T." w:date="2011-12-21T11:09:00Z">
            <w:rPr>
              <w:ins w:id="16" w:author="Ignacio Cardenas" w:date="2011-12-20T21:08:00Z"/>
              <w:rFonts w:ascii="Arial" w:eastAsiaTheme="minorEastAsia" w:hAnsi="Arial" w:cs="Arial"/>
              <w:noProof/>
              <w:sz w:val="18"/>
              <w:szCs w:val="18"/>
              <w:lang w:val="en-US" w:eastAsia="ja-JP"/>
            </w:rPr>
          </w:rPrChange>
        </w:rPr>
      </w:pPr>
      <w:ins w:id="17" w:author="Ignacio Cardenas" w:date="2011-12-20T21:08:00Z">
        <w:r w:rsidRPr="004B7AE1">
          <w:rPr>
            <w:rFonts w:ascii="Arial" w:hAnsi="Arial" w:cs="Arial"/>
            <w:noProof/>
            <w:sz w:val="18"/>
            <w:szCs w:val="18"/>
            <w:lang w:val="es-ES_tradnl"/>
          </w:rPr>
          <w:t>Visión</w:t>
        </w:r>
        <w:r w:rsidRPr="00223DD5">
          <w:rPr>
            <w:rFonts w:ascii="Arial" w:hAnsi="Arial" w:cs="Arial"/>
            <w:noProof/>
            <w:sz w:val="18"/>
            <w:szCs w:val="18"/>
          </w:rPr>
          <w:tab/>
        </w:r>
        <w:r w:rsidR="008E72EC"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_Toc186034481 \h </w:instrText>
        </w:r>
      </w:ins>
      <w:r w:rsidR="008E72EC" w:rsidRPr="00223DD5">
        <w:rPr>
          <w:rFonts w:ascii="Arial" w:hAnsi="Arial" w:cs="Arial"/>
          <w:noProof/>
          <w:sz w:val="18"/>
          <w:szCs w:val="18"/>
        </w:rPr>
      </w:r>
      <w:ins w:id="18" w:author="Ignacio Cardenas" w:date="2011-12-20T21:08:00Z">
        <w:r w:rsidR="008E72EC" w:rsidRPr="00223DD5">
          <w:rPr>
            <w:rFonts w:ascii="Arial" w:hAnsi="Arial" w:cs="Arial"/>
            <w:noProof/>
            <w:sz w:val="18"/>
            <w:szCs w:val="18"/>
          </w:rPr>
          <w:fldChar w:fldCharType="separate"/>
        </w:r>
        <w:r w:rsidRPr="00223DD5">
          <w:rPr>
            <w:rFonts w:ascii="Arial" w:hAnsi="Arial" w:cs="Arial"/>
            <w:noProof/>
            <w:sz w:val="18"/>
            <w:szCs w:val="18"/>
          </w:rPr>
          <w:t>5</w:t>
        </w:r>
        <w:r w:rsidR="008E72EC" w:rsidRPr="00223DD5">
          <w:rPr>
            <w:rFonts w:ascii="Arial" w:hAnsi="Arial" w:cs="Arial"/>
            <w:noProof/>
            <w:sz w:val="18"/>
            <w:szCs w:val="18"/>
          </w:rPr>
          <w:fldChar w:fldCharType="end"/>
        </w:r>
      </w:ins>
    </w:p>
    <w:p w:rsidR="005432AD" w:rsidRPr="00CC4C00" w:rsidRDefault="008E72EC">
      <w:pPr>
        <w:pStyle w:val="TOC2"/>
        <w:rPr>
          <w:del w:id="19" w:author="Ignacio Cardenas" w:date="2011-12-20T21:08:00Z"/>
          <w:rFonts w:ascii="Arial" w:eastAsiaTheme="minorEastAsia" w:hAnsi="Arial" w:cs="Arial"/>
          <w:noProof/>
          <w:sz w:val="16"/>
          <w:szCs w:val="16"/>
          <w:lang w:val="es-VE" w:eastAsia="ja-JP"/>
          <w:rPrChange w:id="20" w:author="Honack A. Villanueva T." w:date="2011-12-21T11:09:00Z">
            <w:rPr>
              <w:del w:id="21" w:author="Ignacio Cardenas" w:date="2011-12-20T21:08:00Z"/>
              <w:rFonts w:ascii="Arial" w:eastAsiaTheme="minorEastAsia" w:hAnsi="Arial" w:cs="Arial"/>
              <w:noProof/>
              <w:sz w:val="16"/>
              <w:szCs w:val="16"/>
              <w:lang w:val="en-US" w:eastAsia="ja-JP"/>
            </w:rPr>
          </w:rPrChange>
        </w:rPr>
      </w:pPr>
      <w:r w:rsidRPr="008E72EC">
        <w:rPr>
          <w:rFonts w:ascii="Arial" w:hAnsi="Arial"/>
          <w:sz w:val="18"/>
          <w:lang w:val="es-ES_tradnl"/>
          <w:rPrChange w:id="22" w:author="Ignacio Cardenas" w:date="2011-12-20T21:08:00Z">
            <w:rPr>
              <w:rFonts w:ascii="Arial" w:hAnsi="Arial"/>
              <w:sz w:val="16"/>
              <w:lang w:val="es-ES_tradnl"/>
            </w:rPr>
          </w:rPrChange>
        </w:rPr>
        <w:t>Misión</w:t>
      </w:r>
      <w:r w:rsidRPr="008E72EC">
        <w:rPr>
          <w:rFonts w:ascii="Arial" w:hAnsi="Arial"/>
          <w:sz w:val="18"/>
          <w:rPrChange w:id="23" w:author="Ignacio Cardenas" w:date="2011-12-20T21:08:00Z">
            <w:rPr>
              <w:rFonts w:ascii="Arial" w:hAnsi="Arial"/>
              <w:sz w:val="16"/>
            </w:rPr>
          </w:rPrChange>
        </w:rPr>
        <w:tab/>
      </w:r>
      <w:del w:id="24"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_Toc183152042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5</w:delText>
        </w:r>
        <w:r w:rsidRPr="005432AD">
          <w:rPr>
            <w:rFonts w:ascii="Arial" w:hAnsi="Arial" w:cs="Arial"/>
            <w:noProof/>
            <w:sz w:val="16"/>
            <w:szCs w:val="16"/>
          </w:rPr>
          <w:fldChar w:fldCharType="end"/>
        </w:r>
      </w:del>
    </w:p>
    <w:p w:rsidR="00223DD5" w:rsidRPr="00223DD5" w:rsidRDefault="005432AD">
      <w:pPr>
        <w:pStyle w:val="TOC2"/>
        <w:rPr>
          <w:rFonts w:ascii="Arial" w:hAnsi="Arial"/>
          <w:sz w:val="18"/>
          <w:lang w:val="en-US"/>
          <w:rPrChange w:id="25" w:author="Ignacio Cardenas" w:date="2011-12-20T21:08:00Z">
            <w:rPr>
              <w:rFonts w:ascii="Arial" w:hAnsi="Arial"/>
              <w:sz w:val="16"/>
              <w:lang w:val="en-US"/>
            </w:rPr>
          </w:rPrChange>
        </w:rPr>
      </w:pPr>
      <w:del w:id="26" w:author="Ignacio Cardenas" w:date="2011-12-20T21:08:00Z">
        <w:r w:rsidRPr="005432AD">
          <w:rPr>
            <w:rFonts w:ascii="Arial" w:hAnsi="Arial" w:cs="Arial"/>
            <w:noProof/>
            <w:sz w:val="16"/>
            <w:szCs w:val="16"/>
            <w:lang w:val="es-ES_tradnl"/>
          </w:rPr>
          <w:delText>Visión</w:delText>
        </w:r>
        <w:r w:rsidRPr="005432AD">
          <w:rPr>
            <w:rFonts w:ascii="Arial" w:hAnsi="Arial" w:cs="Arial"/>
            <w:noProof/>
            <w:sz w:val="16"/>
            <w:szCs w:val="16"/>
          </w:rPr>
          <w:tab/>
        </w:r>
        <w:r w:rsidR="008E72EC" w:rsidRPr="005432AD">
          <w:rPr>
            <w:rFonts w:ascii="Arial" w:hAnsi="Arial" w:cs="Arial"/>
            <w:noProof/>
            <w:sz w:val="16"/>
            <w:szCs w:val="16"/>
          </w:rPr>
          <w:fldChar w:fldCharType="begin"/>
        </w:r>
        <w:r w:rsidRPr="005432AD">
          <w:rPr>
            <w:rFonts w:ascii="Arial" w:hAnsi="Arial" w:cs="Arial"/>
            <w:noProof/>
            <w:sz w:val="16"/>
            <w:szCs w:val="16"/>
          </w:rPr>
          <w:delInstrText xml:space="preserve"> PAGEREF _Toc183152043 \h </w:delInstrText>
        </w:r>
        <w:r w:rsidR="008E72EC" w:rsidRPr="005432AD">
          <w:rPr>
            <w:rFonts w:ascii="Arial" w:hAnsi="Arial" w:cs="Arial"/>
            <w:noProof/>
            <w:sz w:val="16"/>
            <w:szCs w:val="16"/>
          </w:rPr>
        </w:r>
        <w:r w:rsidR="008E72EC" w:rsidRPr="005432AD">
          <w:rPr>
            <w:rFonts w:ascii="Arial" w:hAnsi="Arial" w:cs="Arial"/>
            <w:noProof/>
            <w:sz w:val="16"/>
            <w:szCs w:val="16"/>
          </w:rPr>
          <w:fldChar w:fldCharType="separate"/>
        </w:r>
        <w:r w:rsidR="003B5500">
          <w:rPr>
            <w:rFonts w:ascii="Arial" w:hAnsi="Arial" w:cs="Arial"/>
            <w:noProof/>
            <w:sz w:val="16"/>
            <w:szCs w:val="16"/>
          </w:rPr>
          <w:delText>5</w:delText>
        </w:r>
        <w:r w:rsidR="008E72EC" w:rsidRPr="005432AD">
          <w:rPr>
            <w:rFonts w:ascii="Arial" w:hAnsi="Arial" w:cs="Arial"/>
            <w:noProof/>
            <w:sz w:val="16"/>
            <w:szCs w:val="16"/>
          </w:rPr>
          <w:fldChar w:fldCharType="end"/>
        </w:r>
      </w:del>
      <w:ins w:id="27" w:author="Ignacio Cardenas" w:date="2011-12-20T21:08:00Z">
        <w:r w:rsidR="008E72EC"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_Toc186034482 \h </w:instrText>
        </w:r>
      </w:ins>
      <w:r w:rsidR="008E72EC" w:rsidRPr="00223DD5">
        <w:rPr>
          <w:rFonts w:ascii="Arial" w:hAnsi="Arial" w:cs="Arial"/>
          <w:noProof/>
          <w:sz w:val="18"/>
          <w:szCs w:val="18"/>
        </w:rPr>
      </w:r>
      <w:ins w:id="28" w:author="Ignacio Cardenas" w:date="2011-12-20T21:08:00Z">
        <w:r w:rsidR="008E72EC" w:rsidRPr="00223DD5">
          <w:rPr>
            <w:rFonts w:ascii="Arial" w:hAnsi="Arial" w:cs="Arial"/>
            <w:noProof/>
            <w:sz w:val="18"/>
            <w:szCs w:val="18"/>
          </w:rPr>
          <w:fldChar w:fldCharType="separate"/>
        </w:r>
        <w:r w:rsidR="00223DD5" w:rsidRPr="00223DD5">
          <w:rPr>
            <w:rFonts w:ascii="Arial" w:hAnsi="Arial" w:cs="Arial"/>
            <w:noProof/>
            <w:sz w:val="18"/>
            <w:szCs w:val="18"/>
          </w:rPr>
          <w:t>5</w:t>
        </w:r>
        <w:r w:rsidR="008E72EC"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29" w:author="Honack A. Villanueva T." w:date="2011-12-21T11:09:00Z">
            <w:rPr>
              <w:rFonts w:ascii="Arial" w:hAnsi="Arial"/>
              <w:sz w:val="16"/>
              <w:lang w:val="en-US"/>
            </w:rPr>
          </w:rPrChange>
        </w:rPr>
      </w:pPr>
      <w:r w:rsidRPr="008E72EC">
        <w:rPr>
          <w:rFonts w:ascii="Arial" w:hAnsi="Arial"/>
          <w:sz w:val="18"/>
          <w:lang w:val="es-ES_tradnl"/>
          <w:rPrChange w:id="30" w:author="Ignacio Cardenas" w:date="2011-12-20T21:08:00Z">
            <w:rPr>
              <w:rFonts w:ascii="Arial" w:hAnsi="Arial"/>
              <w:sz w:val="16"/>
              <w:lang w:val="es-ES_tradnl"/>
            </w:rPr>
          </w:rPrChange>
        </w:rPr>
        <w:t>Valores</w:t>
      </w:r>
      <w:r w:rsidRPr="008E72EC">
        <w:rPr>
          <w:rFonts w:ascii="Arial" w:hAnsi="Arial"/>
          <w:sz w:val="18"/>
          <w:rPrChange w:id="31" w:author="Ignacio Cardenas" w:date="2011-12-20T21:08:00Z">
            <w:rPr>
              <w:rFonts w:ascii="Arial" w:hAnsi="Arial"/>
              <w:sz w:val="16"/>
            </w:rPr>
          </w:rPrChange>
        </w:rPr>
        <w:tab/>
      </w:r>
      <w:r w:rsidRPr="008E72EC">
        <w:rPr>
          <w:rFonts w:ascii="Arial" w:hAnsi="Arial"/>
          <w:sz w:val="18"/>
          <w:rPrChange w:id="32" w:author="Ignacio Cardenas" w:date="2011-12-20T21:08:00Z">
            <w:rPr>
              <w:rFonts w:ascii="Arial" w:hAnsi="Arial"/>
              <w:sz w:val="16"/>
            </w:rPr>
          </w:rPrChange>
        </w:rPr>
        <w:fldChar w:fldCharType="begin"/>
      </w:r>
      <w:r w:rsidRPr="008E72EC">
        <w:rPr>
          <w:rFonts w:ascii="Arial" w:hAnsi="Arial"/>
          <w:sz w:val="18"/>
          <w:rPrChange w:id="33" w:author="Ignacio Cardenas" w:date="2011-12-20T21:08:00Z">
            <w:rPr>
              <w:rFonts w:ascii="Arial" w:hAnsi="Arial"/>
              <w:sz w:val="16"/>
            </w:rPr>
          </w:rPrChange>
        </w:rPr>
        <w:instrText xml:space="preserve"> PAGEREF _</w:instrText>
      </w:r>
      <w:del w:id="34" w:author="Ignacio Cardenas" w:date="2011-12-20T21:08:00Z">
        <w:r w:rsidR="005432AD" w:rsidRPr="005432AD">
          <w:rPr>
            <w:rFonts w:ascii="Arial" w:hAnsi="Arial" w:cs="Arial"/>
            <w:noProof/>
            <w:sz w:val="16"/>
            <w:szCs w:val="16"/>
          </w:rPr>
          <w:delInstrText>Toc183152044</w:delInstrText>
        </w:r>
      </w:del>
      <w:ins w:id="35" w:author="Ignacio Cardenas" w:date="2011-12-20T21:08:00Z">
        <w:r w:rsidR="00223DD5" w:rsidRPr="00223DD5">
          <w:rPr>
            <w:rFonts w:ascii="Arial" w:hAnsi="Arial" w:cs="Arial"/>
            <w:noProof/>
            <w:sz w:val="18"/>
            <w:szCs w:val="18"/>
          </w:rPr>
          <w:instrText>Toc186034483</w:instrText>
        </w:r>
      </w:ins>
      <w:r w:rsidRPr="008E72EC">
        <w:rPr>
          <w:rFonts w:ascii="Arial" w:hAnsi="Arial"/>
          <w:sz w:val="18"/>
          <w:rPrChange w:id="36" w:author="Ignacio Cardenas" w:date="2011-12-20T21:08:00Z">
            <w:rPr>
              <w:rFonts w:ascii="Arial" w:hAnsi="Arial"/>
              <w:sz w:val="16"/>
            </w:rPr>
          </w:rPrChange>
        </w:rPr>
        <w:instrText xml:space="preserve"> \h </w:instrText>
      </w:r>
      <w:r w:rsidRPr="008E72EC">
        <w:rPr>
          <w:rFonts w:ascii="Arial" w:hAnsi="Arial"/>
          <w:sz w:val="18"/>
          <w:rPrChange w:id="37" w:author="Ignacio Cardenas" w:date="2011-12-20T21:08:00Z">
            <w:rPr>
              <w:rFonts w:ascii="Arial" w:hAnsi="Arial"/>
              <w:sz w:val="18"/>
            </w:rPr>
          </w:rPrChange>
        </w:rPr>
      </w:r>
      <w:r w:rsidRPr="008E72EC">
        <w:rPr>
          <w:rFonts w:ascii="Arial" w:hAnsi="Arial"/>
          <w:sz w:val="18"/>
          <w:rPrChange w:id="38" w:author="Ignacio Cardenas" w:date="2011-12-20T21:08:00Z">
            <w:rPr>
              <w:rFonts w:ascii="Arial" w:hAnsi="Arial"/>
              <w:sz w:val="16"/>
            </w:rPr>
          </w:rPrChange>
        </w:rPr>
        <w:fldChar w:fldCharType="separate"/>
      </w:r>
      <w:del w:id="39" w:author="Ignacio Cardenas" w:date="2011-12-20T21:08:00Z">
        <w:r w:rsidR="003B5500">
          <w:rPr>
            <w:rFonts w:ascii="Arial" w:hAnsi="Arial" w:cs="Arial"/>
            <w:noProof/>
            <w:sz w:val="16"/>
            <w:szCs w:val="16"/>
          </w:rPr>
          <w:delText>5</w:delText>
        </w:r>
      </w:del>
      <w:ins w:id="40" w:author="Ignacio Cardenas" w:date="2011-12-20T21:08:00Z">
        <w:r w:rsidR="00223DD5" w:rsidRPr="00223DD5">
          <w:rPr>
            <w:rFonts w:ascii="Arial" w:hAnsi="Arial" w:cs="Arial"/>
            <w:noProof/>
            <w:sz w:val="18"/>
            <w:szCs w:val="18"/>
          </w:rPr>
          <w:t>6</w:t>
        </w:r>
      </w:ins>
      <w:r w:rsidRPr="008E72EC">
        <w:rPr>
          <w:rFonts w:ascii="Arial" w:hAnsi="Arial"/>
          <w:sz w:val="18"/>
          <w:rPrChange w:id="41" w:author="Ignacio Cardenas" w:date="2011-12-20T21:08:00Z">
            <w:rPr>
              <w:rFonts w:ascii="Arial" w:hAnsi="Arial"/>
              <w:sz w:val="16"/>
            </w:rPr>
          </w:rPrChange>
        </w:rPr>
        <w:fldChar w:fldCharType="end"/>
      </w:r>
    </w:p>
    <w:p w:rsidR="00223DD5" w:rsidRPr="00CC4C00" w:rsidRDefault="00223DD5">
      <w:pPr>
        <w:pStyle w:val="TOC1"/>
        <w:tabs>
          <w:tab w:val="right" w:leader="dot" w:pos="8494"/>
        </w:tabs>
        <w:rPr>
          <w:ins w:id="42" w:author="Ignacio Cardenas" w:date="2011-12-20T21:08:00Z"/>
          <w:rFonts w:ascii="Arial" w:eastAsiaTheme="minorEastAsia" w:hAnsi="Arial" w:cs="Arial"/>
          <w:noProof/>
          <w:sz w:val="18"/>
          <w:szCs w:val="18"/>
          <w:lang w:val="es-VE" w:eastAsia="ja-JP"/>
          <w:rPrChange w:id="43" w:author="Honack A. Villanueva T." w:date="2011-12-21T11:09:00Z">
            <w:rPr>
              <w:ins w:id="44" w:author="Ignacio Cardenas" w:date="2011-12-20T21:08:00Z"/>
              <w:rFonts w:ascii="Arial" w:eastAsiaTheme="minorEastAsia" w:hAnsi="Arial" w:cs="Arial"/>
              <w:noProof/>
              <w:sz w:val="18"/>
              <w:szCs w:val="18"/>
              <w:lang w:val="en-US" w:eastAsia="ja-JP"/>
            </w:rPr>
          </w:rPrChange>
        </w:rPr>
      </w:pPr>
      <w:ins w:id="45" w:author="Ignacio Cardenas" w:date="2011-12-20T21:08:00Z">
        <w:r w:rsidRPr="004B7AE1">
          <w:rPr>
            <w:rFonts w:ascii="Arial" w:hAnsi="Arial" w:cs="Arial"/>
            <w:noProof/>
            <w:sz w:val="18"/>
            <w:szCs w:val="18"/>
            <w:lang w:val="es-ES_tradnl"/>
          </w:rPr>
          <w:t>Contacto</w:t>
        </w:r>
        <w:r w:rsidRPr="00223DD5">
          <w:rPr>
            <w:rFonts w:ascii="Arial" w:hAnsi="Arial" w:cs="Arial"/>
            <w:noProof/>
            <w:sz w:val="18"/>
            <w:szCs w:val="18"/>
          </w:rPr>
          <w:tab/>
        </w:r>
        <w:r w:rsidR="008E72EC" w:rsidRPr="00223DD5">
          <w:rPr>
            <w:rFonts w:ascii="Arial" w:hAnsi="Arial" w:cs="Arial"/>
            <w:noProof/>
            <w:sz w:val="18"/>
            <w:szCs w:val="18"/>
          </w:rPr>
          <w:fldChar w:fldCharType="begin"/>
        </w:r>
        <w:r w:rsidRPr="00223DD5">
          <w:rPr>
            <w:rFonts w:ascii="Arial" w:hAnsi="Arial" w:cs="Arial"/>
            <w:noProof/>
            <w:sz w:val="18"/>
            <w:szCs w:val="18"/>
          </w:rPr>
          <w:instrText xml:space="preserve"> PAGEREF _Toc186034484 \h </w:instrText>
        </w:r>
      </w:ins>
      <w:r w:rsidR="008E72EC" w:rsidRPr="00223DD5">
        <w:rPr>
          <w:rFonts w:ascii="Arial" w:hAnsi="Arial" w:cs="Arial"/>
          <w:noProof/>
          <w:sz w:val="18"/>
          <w:szCs w:val="18"/>
        </w:rPr>
      </w:r>
      <w:ins w:id="46" w:author="Ignacio Cardenas" w:date="2011-12-20T21:08:00Z">
        <w:r w:rsidR="008E72EC" w:rsidRPr="00223DD5">
          <w:rPr>
            <w:rFonts w:ascii="Arial" w:hAnsi="Arial" w:cs="Arial"/>
            <w:noProof/>
            <w:sz w:val="18"/>
            <w:szCs w:val="18"/>
          </w:rPr>
          <w:fldChar w:fldCharType="separate"/>
        </w:r>
        <w:r w:rsidRPr="00223DD5">
          <w:rPr>
            <w:rFonts w:ascii="Arial" w:hAnsi="Arial" w:cs="Arial"/>
            <w:noProof/>
            <w:sz w:val="18"/>
            <w:szCs w:val="18"/>
          </w:rPr>
          <w:t>6</w:t>
        </w:r>
        <w:r w:rsidR="008E72EC"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47" w:author="Honack A. Villanueva T." w:date="2011-12-21T11:09:00Z">
            <w:rPr>
              <w:rFonts w:ascii="Arial" w:hAnsi="Arial"/>
              <w:sz w:val="16"/>
              <w:lang w:val="en-US"/>
            </w:rPr>
          </w:rPrChange>
        </w:rPr>
      </w:pPr>
      <w:r w:rsidRPr="008E72EC">
        <w:rPr>
          <w:rFonts w:ascii="Arial" w:hAnsi="Arial"/>
          <w:sz w:val="18"/>
          <w:lang w:val="es-ES_tradnl"/>
          <w:rPrChange w:id="48" w:author="Ignacio Cardenas" w:date="2011-12-20T21:08:00Z">
            <w:rPr>
              <w:rFonts w:ascii="Arial" w:hAnsi="Arial"/>
              <w:sz w:val="16"/>
              <w:lang w:val="es-ES_tradnl"/>
            </w:rPr>
          </w:rPrChange>
        </w:rPr>
        <w:t>Objetivo General</w:t>
      </w:r>
      <w:r w:rsidRPr="008E72EC">
        <w:rPr>
          <w:rFonts w:ascii="Arial" w:hAnsi="Arial"/>
          <w:sz w:val="18"/>
          <w:rPrChange w:id="49" w:author="Ignacio Cardenas" w:date="2011-12-20T21:08:00Z">
            <w:rPr>
              <w:rFonts w:ascii="Arial" w:hAnsi="Arial"/>
              <w:sz w:val="16"/>
            </w:rPr>
          </w:rPrChange>
        </w:rPr>
        <w:tab/>
      </w:r>
      <w:r w:rsidRPr="008E72EC">
        <w:rPr>
          <w:rFonts w:ascii="Arial" w:hAnsi="Arial"/>
          <w:sz w:val="18"/>
          <w:rPrChange w:id="50" w:author="Ignacio Cardenas" w:date="2011-12-20T21:08:00Z">
            <w:rPr>
              <w:rFonts w:ascii="Arial" w:hAnsi="Arial"/>
              <w:sz w:val="16"/>
            </w:rPr>
          </w:rPrChange>
        </w:rPr>
        <w:fldChar w:fldCharType="begin"/>
      </w:r>
      <w:r w:rsidRPr="008E72EC">
        <w:rPr>
          <w:rFonts w:ascii="Arial" w:hAnsi="Arial"/>
          <w:sz w:val="18"/>
          <w:rPrChange w:id="51" w:author="Ignacio Cardenas" w:date="2011-12-20T21:08:00Z">
            <w:rPr>
              <w:rFonts w:ascii="Arial" w:hAnsi="Arial"/>
              <w:sz w:val="16"/>
            </w:rPr>
          </w:rPrChange>
        </w:rPr>
        <w:instrText xml:space="preserve"> PAGEREF _</w:instrText>
      </w:r>
      <w:del w:id="52" w:author="Ignacio Cardenas" w:date="2011-12-20T21:08:00Z">
        <w:r w:rsidR="005432AD" w:rsidRPr="005432AD">
          <w:rPr>
            <w:rFonts w:ascii="Arial" w:hAnsi="Arial" w:cs="Arial"/>
            <w:noProof/>
            <w:sz w:val="16"/>
            <w:szCs w:val="16"/>
          </w:rPr>
          <w:delInstrText>Toc183152045</w:delInstrText>
        </w:r>
      </w:del>
      <w:ins w:id="53" w:author="Ignacio Cardenas" w:date="2011-12-20T21:08:00Z">
        <w:r w:rsidR="00223DD5" w:rsidRPr="00223DD5">
          <w:rPr>
            <w:rFonts w:ascii="Arial" w:hAnsi="Arial" w:cs="Arial"/>
            <w:noProof/>
            <w:sz w:val="18"/>
            <w:szCs w:val="18"/>
          </w:rPr>
          <w:instrText>Toc186034485</w:instrText>
        </w:r>
      </w:ins>
      <w:r w:rsidRPr="008E72EC">
        <w:rPr>
          <w:rFonts w:ascii="Arial" w:hAnsi="Arial"/>
          <w:sz w:val="18"/>
          <w:rPrChange w:id="54" w:author="Ignacio Cardenas" w:date="2011-12-20T21:08:00Z">
            <w:rPr>
              <w:rFonts w:ascii="Arial" w:hAnsi="Arial"/>
              <w:sz w:val="16"/>
            </w:rPr>
          </w:rPrChange>
        </w:rPr>
        <w:instrText xml:space="preserve"> \h </w:instrText>
      </w:r>
      <w:r w:rsidRPr="008E72EC">
        <w:rPr>
          <w:rFonts w:ascii="Arial" w:hAnsi="Arial"/>
          <w:sz w:val="18"/>
          <w:rPrChange w:id="55" w:author="Ignacio Cardenas" w:date="2011-12-20T21:08:00Z">
            <w:rPr>
              <w:rFonts w:ascii="Arial" w:hAnsi="Arial"/>
              <w:sz w:val="18"/>
            </w:rPr>
          </w:rPrChange>
        </w:rPr>
      </w:r>
      <w:r w:rsidRPr="008E72EC">
        <w:rPr>
          <w:rFonts w:ascii="Arial" w:hAnsi="Arial"/>
          <w:sz w:val="18"/>
          <w:rPrChange w:id="56" w:author="Ignacio Cardenas" w:date="2011-12-20T21:08:00Z">
            <w:rPr>
              <w:rFonts w:ascii="Arial" w:hAnsi="Arial"/>
              <w:sz w:val="16"/>
            </w:rPr>
          </w:rPrChange>
        </w:rPr>
        <w:fldChar w:fldCharType="separate"/>
      </w:r>
      <w:del w:id="57" w:author="Ignacio Cardenas" w:date="2011-12-20T21:08:00Z">
        <w:r w:rsidR="003B5500">
          <w:rPr>
            <w:rFonts w:ascii="Arial" w:hAnsi="Arial" w:cs="Arial"/>
            <w:noProof/>
            <w:sz w:val="16"/>
            <w:szCs w:val="16"/>
          </w:rPr>
          <w:delText>6</w:delText>
        </w:r>
      </w:del>
      <w:ins w:id="58" w:author="Ignacio Cardenas" w:date="2011-12-20T21:08:00Z">
        <w:r w:rsidR="00223DD5" w:rsidRPr="00223DD5">
          <w:rPr>
            <w:rFonts w:ascii="Arial" w:hAnsi="Arial" w:cs="Arial"/>
            <w:noProof/>
            <w:sz w:val="18"/>
            <w:szCs w:val="18"/>
          </w:rPr>
          <w:t>7</w:t>
        </w:r>
      </w:ins>
      <w:r w:rsidRPr="008E72EC">
        <w:rPr>
          <w:rFonts w:ascii="Arial" w:hAnsi="Arial"/>
          <w:sz w:val="18"/>
          <w:rPrChange w:id="59" w:author="Ignacio Cardenas" w:date="2011-12-20T21:08:00Z">
            <w:rPr>
              <w:rFonts w:ascii="Arial" w:hAnsi="Arial"/>
              <w:sz w:val="16"/>
            </w:rPr>
          </w:rPrChange>
        </w:rPr>
        <w:fldChar w:fldCharType="end"/>
      </w:r>
    </w:p>
    <w:p w:rsidR="00223DD5" w:rsidRPr="00CC4C00" w:rsidRDefault="008E72EC">
      <w:pPr>
        <w:pStyle w:val="TOC1"/>
        <w:tabs>
          <w:tab w:val="right" w:leader="dot" w:pos="8494"/>
        </w:tabs>
        <w:rPr>
          <w:rFonts w:ascii="Arial" w:hAnsi="Arial"/>
          <w:sz w:val="18"/>
          <w:lang w:val="es-VE"/>
          <w:rPrChange w:id="60" w:author="Honack A. Villanueva T." w:date="2011-12-21T11:09:00Z">
            <w:rPr>
              <w:rFonts w:ascii="Arial" w:hAnsi="Arial"/>
              <w:sz w:val="16"/>
              <w:lang w:val="en-US"/>
            </w:rPr>
          </w:rPrChange>
        </w:rPr>
      </w:pPr>
      <w:r w:rsidRPr="008E72EC">
        <w:rPr>
          <w:rFonts w:ascii="Arial" w:hAnsi="Arial"/>
          <w:sz w:val="18"/>
          <w:lang w:val="es-ES_tradnl"/>
          <w:rPrChange w:id="61" w:author="Ignacio Cardenas" w:date="2011-12-20T21:08:00Z">
            <w:rPr>
              <w:rFonts w:ascii="Arial" w:hAnsi="Arial"/>
              <w:sz w:val="16"/>
              <w:lang w:val="es-ES_tradnl"/>
            </w:rPr>
          </w:rPrChange>
        </w:rPr>
        <w:t>Objetivos Específicos</w:t>
      </w:r>
      <w:r w:rsidRPr="008E72EC">
        <w:rPr>
          <w:rFonts w:ascii="Arial" w:hAnsi="Arial"/>
          <w:sz w:val="18"/>
          <w:rPrChange w:id="62" w:author="Ignacio Cardenas" w:date="2011-12-20T21:08:00Z">
            <w:rPr>
              <w:rFonts w:ascii="Arial" w:hAnsi="Arial"/>
              <w:sz w:val="16"/>
            </w:rPr>
          </w:rPrChange>
        </w:rPr>
        <w:tab/>
      </w:r>
      <w:r w:rsidRPr="008E72EC">
        <w:rPr>
          <w:rFonts w:ascii="Arial" w:hAnsi="Arial"/>
          <w:sz w:val="18"/>
          <w:rPrChange w:id="63" w:author="Ignacio Cardenas" w:date="2011-12-20T21:08:00Z">
            <w:rPr>
              <w:rFonts w:ascii="Arial" w:hAnsi="Arial"/>
              <w:sz w:val="16"/>
            </w:rPr>
          </w:rPrChange>
        </w:rPr>
        <w:fldChar w:fldCharType="begin"/>
      </w:r>
      <w:r w:rsidRPr="008E72EC">
        <w:rPr>
          <w:rFonts w:ascii="Arial" w:hAnsi="Arial"/>
          <w:sz w:val="18"/>
          <w:rPrChange w:id="64" w:author="Ignacio Cardenas" w:date="2011-12-20T21:08:00Z">
            <w:rPr>
              <w:rFonts w:ascii="Arial" w:hAnsi="Arial"/>
              <w:sz w:val="16"/>
            </w:rPr>
          </w:rPrChange>
        </w:rPr>
        <w:instrText xml:space="preserve"> PAGEREF _</w:instrText>
      </w:r>
      <w:del w:id="65" w:author="Ignacio Cardenas" w:date="2011-12-20T21:08:00Z">
        <w:r w:rsidR="005432AD" w:rsidRPr="005432AD">
          <w:rPr>
            <w:rFonts w:ascii="Arial" w:hAnsi="Arial" w:cs="Arial"/>
            <w:noProof/>
            <w:sz w:val="16"/>
            <w:szCs w:val="16"/>
          </w:rPr>
          <w:delInstrText>Toc183152046</w:delInstrText>
        </w:r>
      </w:del>
      <w:ins w:id="66" w:author="Ignacio Cardenas" w:date="2011-12-20T21:08:00Z">
        <w:r w:rsidR="00223DD5" w:rsidRPr="00223DD5">
          <w:rPr>
            <w:rFonts w:ascii="Arial" w:hAnsi="Arial" w:cs="Arial"/>
            <w:noProof/>
            <w:sz w:val="18"/>
            <w:szCs w:val="18"/>
          </w:rPr>
          <w:instrText>Toc186034486</w:instrText>
        </w:r>
      </w:ins>
      <w:r w:rsidRPr="008E72EC">
        <w:rPr>
          <w:rFonts w:ascii="Arial" w:hAnsi="Arial"/>
          <w:sz w:val="18"/>
          <w:rPrChange w:id="67" w:author="Ignacio Cardenas" w:date="2011-12-20T21:08:00Z">
            <w:rPr>
              <w:rFonts w:ascii="Arial" w:hAnsi="Arial"/>
              <w:sz w:val="16"/>
            </w:rPr>
          </w:rPrChange>
        </w:rPr>
        <w:instrText xml:space="preserve"> \h </w:instrText>
      </w:r>
      <w:r w:rsidRPr="008E72EC">
        <w:rPr>
          <w:rFonts w:ascii="Arial" w:hAnsi="Arial"/>
          <w:sz w:val="18"/>
          <w:rPrChange w:id="68" w:author="Ignacio Cardenas" w:date="2011-12-20T21:08:00Z">
            <w:rPr>
              <w:rFonts w:ascii="Arial" w:hAnsi="Arial"/>
              <w:sz w:val="18"/>
            </w:rPr>
          </w:rPrChange>
        </w:rPr>
      </w:r>
      <w:r w:rsidRPr="008E72EC">
        <w:rPr>
          <w:rFonts w:ascii="Arial" w:hAnsi="Arial"/>
          <w:sz w:val="18"/>
          <w:rPrChange w:id="69" w:author="Ignacio Cardenas" w:date="2011-12-20T21:08:00Z">
            <w:rPr>
              <w:rFonts w:ascii="Arial" w:hAnsi="Arial"/>
              <w:sz w:val="16"/>
            </w:rPr>
          </w:rPrChange>
        </w:rPr>
        <w:fldChar w:fldCharType="separate"/>
      </w:r>
      <w:del w:id="70" w:author="Ignacio Cardenas" w:date="2011-12-20T21:08:00Z">
        <w:r w:rsidR="003B5500">
          <w:rPr>
            <w:rFonts w:ascii="Arial" w:hAnsi="Arial" w:cs="Arial"/>
            <w:noProof/>
            <w:sz w:val="16"/>
            <w:szCs w:val="16"/>
          </w:rPr>
          <w:delText>6</w:delText>
        </w:r>
      </w:del>
      <w:ins w:id="71" w:author="Ignacio Cardenas" w:date="2011-12-20T21:08:00Z">
        <w:r w:rsidR="00223DD5" w:rsidRPr="00223DD5">
          <w:rPr>
            <w:rFonts w:ascii="Arial" w:hAnsi="Arial" w:cs="Arial"/>
            <w:noProof/>
            <w:sz w:val="18"/>
            <w:szCs w:val="18"/>
          </w:rPr>
          <w:t>7</w:t>
        </w:r>
      </w:ins>
      <w:r w:rsidRPr="008E72EC">
        <w:rPr>
          <w:rFonts w:ascii="Arial" w:hAnsi="Arial"/>
          <w:sz w:val="18"/>
          <w:rPrChange w:id="72" w:author="Ignacio Cardenas" w:date="2011-12-20T21:08:00Z">
            <w:rPr>
              <w:rFonts w:ascii="Arial" w:hAnsi="Arial"/>
              <w:sz w:val="16"/>
            </w:rPr>
          </w:rPrChange>
        </w:rPr>
        <w:fldChar w:fldCharType="end"/>
      </w:r>
    </w:p>
    <w:p w:rsidR="00223DD5" w:rsidRPr="00CC4C00" w:rsidRDefault="008E72EC">
      <w:pPr>
        <w:pStyle w:val="TOC1"/>
        <w:tabs>
          <w:tab w:val="right" w:leader="dot" w:pos="8494"/>
        </w:tabs>
        <w:rPr>
          <w:rFonts w:ascii="Arial" w:hAnsi="Arial"/>
          <w:sz w:val="18"/>
          <w:lang w:val="es-VE"/>
          <w:rPrChange w:id="73" w:author="Honack A. Villanueva T." w:date="2011-12-21T11:09:00Z">
            <w:rPr>
              <w:rFonts w:ascii="Arial" w:hAnsi="Arial"/>
              <w:sz w:val="16"/>
              <w:lang w:val="en-US"/>
            </w:rPr>
          </w:rPrChange>
        </w:rPr>
      </w:pPr>
      <w:r w:rsidRPr="008E72EC">
        <w:rPr>
          <w:rFonts w:ascii="Arial" w:hAnsi="Arial"/>
          <w:sz w:val="18"/>
          <w:lang w:val="es-ES_tradnl"/>
          <w:rPrChange w:id="74" w:author="Ignacio Cardenas" w:date="2011-12-20T21:08:00Z">
            <w:rPr>
              <w:rFonts w:ascii="Arial" w:hAnsi="Arial"/>
              <w:sz w:val="16"/>
              <w:lang w:val="es-ES_tradnl"/>
            </w:rPr>
          </w:rPrChange>
        </w:rPr>
        <w:t>Alcance</w:t>
      </w:r>
      <w:r w:rsidRPr="008E72EC">
        <w:rPr>
          <w:rFonts w:ascii="Arial" w:hAnsi="Arial"/>
          <w:sz w:val="18"/>
          <w:rPrChange w:id="75" w:author="Ignacio Cardenas" w:date="2011-12-20T21:08:00Z">
            <w:rPr>
              <w:rFonts w:ascii="Arial" w:hAnsi="Arial"/>
              <w:sz w:val="16"/>
            </w:rPr>
          </w:rPrChange>
        </w:rPr>
        <w:tab/>
      </w:r>
      <w:del w:id="76"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_Toc183152047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9</w:delText>
        </w:r>
        <w:r w:rsidRPr="005432AD">
          <w:rPr>
            <w:rFonts w:ascii="Arial" w:hAnsi="Arial" w:cs="Arial"/>
            <w:noProof/>
            <w:sz w:val="16"/>
            <w:szCs w:val="16"/>
          </w:rPr>
          <w:fldChar w:fldCharType="end"/>
        </w:r>
      </w:del>
      <w:ins w:id="77"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_Toc186034487 \h </w:instrText>
        </w:r>
      </w:ins>
      <w:r w:rsidRPr="00223DD5">
        <w:rPr>
          <w:rFonts w:ascii="Arial" w:hAnsi="Arial" w:cs="Arial"/>
          <w:noProof/>
          <w:sz w:val="18"/>
          <w:szCs w:val="18"/>
        </w:rPr>
      </w:r>
      <w:ins w:id="78"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9</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79" w:author="Honack A. Villanueva T." w:date="2011-12-21T11:09:00Z">
            <w:rPr>
              <w:rFonts w:ascii="Arial" w:hAnsi="Arial"/>
              <w:sz w:val="16"/>
              <w:lang w:val="en-US"/>
            </w:rPr>
          </w:rPrChange>
        </w:rPr>
      </w:pPr>
      <w:r w:rsidRPr="008E72EC">
        <w:rPr>
          <w:rFonts w:ascii="Arial" w:hAnsi="Arial"/>
          <w:sz w:val="18"/>
          <w:lang w:val="es-ES_tradnl"/>
          <w:rPrChange w:id="80" w:author="Ignacio Cardenas" w:date="2011-12-20T21:08:00Z">
            <w:rPr>
              <w:rFonts w:ascii="Arial" w:hAnsi="Arial"/>
              <w:sz w:val="16"/>
              <w:lang w:val="es-ES_tradnl"/>
            </w:rPr>
          </w:rPrChange>
        </w:rPr>
        <w:t>Limitaciones</w:t>
      </w:r>
      <w:r w:rsidRPr="008E72EC">
        <w:rPr>
          <w:rFonts w:ascii="Arial" w:hAnsi="Arial"/>
          <w:sz w:val="18"/>
          <w:rPrChange w:id="81" w:author="Ignacio Cardenas" w:date="2011-12-20T21:08:00Z">
            <w:rPr>
              <w:rFonts w:ascii="Arial" w:hAnsi="Arial"/>
              <w:sz w:val="16"/>
            </w:rPr>
          </w:rPrChange>
        </w:rPr>
        <w:tab/>
      </w:r>
      <w:del w:id="82"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_Toc183152048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10</w:delText>
        </w:r>
        <w:r w:rsidRPr="005432AD">
          <w:rPr>
            <w:rFonts w:ascii="Arial" w:hAnsi="Arial" w:cs="Arial"/>
            <w:noProof/>
            <w:sz w:val="16"/>
            <w:szCs w:val="16"/>
          </w:rPr>
          <w:fldChar w:fldCharType="end"/>
        </w:r>
      </w:del>
      <w:ins w:id="83"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_Toc186034488 \h </w:instrText>
        </w:r>
      </w:ins>
      <w:r w:rsidRPr="00223DD5">
        <w:rPr>
          <w:rFonts w:ascii="Arial" w:hAnsi="Arial" w:cs="Arial"/>
          <w:noProof/>
          <w:sz w:val="18"/>
          <w:szCs w:val="18"/>
        </w:rPr>
      </w:r>
      <w:ins w:id="84"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10</w:t>
        </w:r>
        <w:r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85" w:author="Honack A. Villanueva T." w:date="2011-12-21T11:09:00Z">
            <w:rPr>
              <w:rFonts w:ascii="Arial" w:hAnsi="Arial"/>
              <w:sz w:val="16"/>
              <w:lang w:val="en-US"/>
            </w:rPr>
          </w:rPrChange>
        </w:rPr>
      </w:pPr>
      <w:r w:rsidRPr="008E72EC">
        <w:rPr>
          <w:rFonts w:ascii="Arial" w:hAnsi="Arial"/>
          <w:sz w:val="18"/>
          <w:lang w:val="es-VE"/>
          <w:rPrChange w:id="86" w:author="Ignacio Cardenas" w:date="2011-12-20T21:08:00Z">
            <w:rPr>
              <w:rFonts w:ascii="Arial" w:hAnsi="Arial"/>
              <w:sz w:val="16"/>
              <w:lang w:val="es-VE"/>
            </w:rPr>
          </w:rPrChange>
        </w:rPr>
        <w:t>Riesgos</w:t>
      </w:r>
      <w:r w:rsidRPr="008E72EC">
        <w:rPr>
          <w:rFonts w:ascii="Arial" w:hAnsi="Arial"/>
          <w:sz w:val="18"/>
          <w:rPrChange w:id="87" w:author="Ignacio Cardenas" w:date="2011-12-20T21:08:00Z">
            <w:rPr>
              <w:rFonts w:ascii="Arial" w:hAnsi="Arial"/>
              <w:sz w:val="16"/>
            </w:rPr>
          </w:rPrChange>
        </w:rPr>
        <w:tab/>
      </w:r>
      <w:del w:id="88"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_Toc183152049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12</w:delText>
        </w:r>
        <w:r w:rsidRPr="005432AD">
          <w:rPr>
            <w:rFonts w:ascii="Arial" w:hAnsi="Arial" w:cs="Arial"/>
            <w:noProof/>
            <w:sz w:val="16"/>
            <w:szCs w:val="16"/>
          </w:rPr>
          <w:fldChar w:fldCharType="end"/>
        </w:r>
      </w:del>
      <w:ins w:id="89"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_Toc186034489 \h </w:instrText>
        </w:r>
      </w:ins>
      <w:r w:rsidRPr="00223DD5">
        <w:rPr>
          <w:rFonts w:ascii="Arial" w:hAnsi="Arial" w:cs="Arial"/>
          <w:noProof/>
          <w:sz w:val="18"/>
          <w:szCs w:val="18"/>
        </w:rPr>
      </w:r>
      <w:ins w:id="90"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12</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91" w:author="Honack A. Villanueva T." w:date="2011-12-21T11:09:00Z">
            <w:rPr>
              <w:rFonts w:ascii="Arial" w:hAnsi="Arial"/>
              <w:sz w:val="16"/>
              <w:lang w:val="en-US"/>
            </w:rPr>
          </w:rPrChange>
        </w:rPr>
      </w:pPr>
      <w:r w:rsidRPr="008E72EC">
        <w:rPr>
          <w:rFonts w:ascii="Arial" w:hAnsi="Arial"/>
          <w:sz w:val="18"/>
          <w:lang w:val="es-VE"/>
          <w:rPrChange w:id="92" w:author="Ignacio Cardenas" w:date="2011-12-20T21:08:00Z">
            <w:rPr>
              <w:rFonts w:ascii="Arial" w:hAnsi="Arial"/>
              <w:sz w:val="16"/>
              <w:lang w:val="es-VE"/>
            </w:rPr>
          </w:rPrChange>
        </w:rPr>
        <w:t>Matriz de Riesgos</w:t>
      </w:r>
      <w:r w:rsidRPr="008E72EC">
        <w:rPr>
          <w:rFonts w:ascii="Arial" w:hAnsi="Arial"/>
          <w:sz w:val="18"/>
          <w:rPrChange w:id="93" w:author="Ignacio Cardenas" w:date="2011-12-20T21:08:00Z">
            <w:rPr>
              <w:rFonts w:ascii="Arial" w:hAnsi="Arial"/>
              <w:sz w:val="16"/>
            </w:rPr>
          </w:rPrChange>
        </w:rPr>
        <w:tab/>
      </w:r>
      <w:del w:id="94"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_Toc183152050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13</w:delText>
        </w:r>
        <w:r w:rsidRPr="005432AD">
          <w:rPr>
            <w:rFonts w:ascii="Arial" w:hAnsi="Arial" w:cs="Arial"/>
            <w:noProof/>
            <w:sz w:val="16"/>
            <w:szCs w:val="16"/>
          </w:rPr>
          <w:fldChar w:fldCharType="end"/>
        </w:r>
      </w:del>
      <w:ins w:id="95"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_Toc186034490 \h </w:instrText>
        </w:r>
      </w:ins>
      <w:r w:rsidRPr="00223DD5">
        <w:rPr>
          <w:rFonts w:ascii="Arial" w:hAnsi="Arial" w:cs="Arial"/>
          <w:noProof/>
          <w:sz w:val="18"/>
          <w:szCs w:val="18"/>
        </w:rPr>
      </w:r>
      <w:ins w:id="96"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13</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97" w:author="Honack A. Villanueva T." w:date="2011-12-21T11:09:00Z">
            <w:rPr>
              <w:rFonts w:ascii="Arial" w:hAnsi="Arial"/>
              <w:sz w:val="16"/>
              <w:lang w:val="en-US"/>
            </w:rPr>
          </w:rPrChange>
        </w:rPr>
      </w:pPr>
      <w:r w:rsidRPr="008E72EC">
        <w:rPr>
          <w:rFonts w:ascii="Arial" w:hAnsi="Arial"/>
          <w:sz w:val="18"/>
          <w:lang w:val="es-VE"/>
          <w:rPrChange w:id="98" w:author="Ignacio Cardenas" w:date="2011-12-20T21:08:00Z">
            <w:rPr>
              <w:rFonts w:ascii="Arial" w:hAnsi="Arial"/>
              <w:sz w:val="16"/>
              <w:lang w:val="es-VE"/>
            </w:rPr>
          </w:rPrChange>
        </w:rPr>
        <w:t>Matriz de Riesgos (Continuación)</w:t>
      </w:r>
      <w:r w:rsidRPr="008E72EC">
        <w:rPr>
          <w:rFonts w:ascii="Arial" w:hAnsi="Arial"/>
          <w:sz w:val="18"/>
          <w:rPrChange w:id="99" w:author="Ignacio Cardenas" w:date="2011-12-20T21:08:00Z">
            <w:rPr>
              <w:rFonts w:ascii="Arial" w:hAnsi="Arial"/>
              <w:sz w:val="16"/>
            </w:rPr>
          </w:rPrChange>
        </w:rPr>
        <w:tab/>
      </w:r>
      <w:del w:id="100"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_Toc183152051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14</w:delText>
        </w:r>
        <w:r w:rsidRPr="005432AD">
          <w:rPr>
            <w:rFonts w:ascii="Arial" w:hAnsi="Arial" w:cs="Arial"/>
            <w:noProof/>
            <w:sz w:val="16"/>
            <w:szCs w:val="16"/>
          </w:rPr>
          <w:fldChar w:fldCharType="end"/>
        </w:r>
      </w:del>
      <w:ins w:id="101"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_Toc186034491 \h </w:instrText>
        </w:r>
      </w:ins>
      <w:r w:rsidRPr="00223DD5">
        <w:rPr>
          <w:rFonts w:ascii="Arial" w:hAnsi="Arial" w:cs="Arial"/>
          <w:noProof/>
          <w:sz w:val="18"/>
          <w:szCs w:val="18"/>
        </w:rPr>
      </w:r>
      <w:ins w:id="102"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14</w:t>
        </w:r>
        <w:r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103" w:author="Honack A. Villanueva T." w:date="2011-12-21T11:09:00Z">
            <w:rPr>
              <w:rFonts w:ascii="Arial" w:hAnsi="Arial"/>
              <w:sz w:val="16"/>
              <w:lang w:val="en-US"/>
            </w:rPr>
          </w:rPrChange>
        </w:rPr>
      </w:pPr>
      <w:r w:rsidRPr="008E72EC">
        <w:rPr>
          <w:rFonts w:ascii="Arial" w:hAnsi="Arial"/>
          <w:sz w:val="18"/>
          <w:lang w:val="es-ES_tradnl"/>
          <w:rPrChange w:id="104" w:author="Ignacio Cardenas" w:date="2011-12-20T21:08:00Z">
            <w:rPr>
              <w:rFonts w:ascii="Arial" w:hAnsi="Arial"/>
              <w:sz w:val="16"/>
              <w:lang w:val="es-ES_tradnl"/>
            </w:rPr>
          </w:rPrChange>
        </w:rPr>
        <w:t>Justificación</w:t>
      </w:r>
      <w:r w:rsidRPr="008E72EC">
        <w:rPr>
          <w:rFonts w:ascii="Arial" w:hAnsi="Arial"/>
          <w:sz w:val="18"/>
          <w:rPrChange w:id="105" w:author="Ignacio Cardenas" w:date="2011-12-20T21:08:00Z">
            <w:rPr>
              <w:rFonts w:ascii="Arial" w:hAnsi="Arial"/>
              <w:sz w:val="16"/>
            </w:rPr>
          </w:rPrChange>
        </w:rPr>
        <w:tab/>
      </w:r>
      <w:del w:id="106"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_Toc183152052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16</w:delText>
        </w:r>
        <w:r w:rsidRPr="005432AD">
          <w:rPr>
            <w:rFonts w:ascii="Arial" w:hAnsi="Arial" w:cs="Arial"/>
            <w:noProof/>
            <w:sz w:val="16"/>
            <w:szCs w:val="16"/>
          </w:rPr>
          <w:fldChar w:fldCharType="end"/>
        </w:r>
      </w:del>
      <w:ins w:id="107"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_Toc186034492 \h </w:instrText>
        </w:r>
      </w:ins>
      <w:r w:rsidRPr="00223DD5">
        <w:rPr>
          <w:rFonts w:ascii="Arial" w:hAnsi="Arial" w:cs="Arial"/>
          <w:noProof/>
          <w:sz w:val="18"/>
          <w:szCs w:val="18"/>
        </w:rPr>
      </w:r>
      <w:ins w:id="108"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16</w:t>
        </w:r>
        <w:r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109" w:author="Honack A. Villanueva T." w:date="2011-12-21T11:09:00Z">
            <w:rPr>
              <w:rFonts w:ascii="Arial" w:hAnsi="Arial"/>
              <w:sz w:val="16"/>
              <w:lang w:val="en-US"/>
            </w:rPr>
          </w:rPrChange>
        </w:rPr>
      </w:pPr>
      <w:r w:rsidRPr="008E72EC">
        <w:rPr>
          <w:rFonts w:ascii="Arial" w:hAnsi="Arial"/>
          <w:sz w:val="18"/>
          <w:lang w:val="es-ES_tradnl"/>
          <w:rPrChange w:id="110" w:author="Ignacio Cardenas" w:date="2011-12-20T21:08:00Z">
            <w:rPr>
              <w:rFonts w:ascii="Arial" w:hAnsi="Arial"/>
              <w:sz w:val="16"/>
              <w:lang w:val="es-ES_tradnl"/>
            </w:rPr>
          </w:rPrChange>
        </w:rPr>
        <w:t>Estudio de la Factibilidad</w:t>
      </w:r>
      <w:r w:rsidRPr="008E72EC">
        <w:rPr>
          <w:rFonts w:ascii="Arial" w:hAnsi="Arial"/>
          <w:sz w:val="18"/>
          <w:rPrChange w:id="111" w:author="Ignacio Cardenas" w:date="2011-12-20T21:08:00Z">
            <w:rPr>
              <w:rFonts w:ascii="Arial" w:hAnsi="Arial"/>
              <w:sz w:val="16"/>
            </w:rPr>
          </w:rPrChange>
        </w:rPr>
        <w:tab/>
      </w:r>
      <w:del w:id="112"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_Toc183152053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18</w:delText>
        </w:r>
        <w:r w:rsidRPr="005432AD">
          <w:rPr>
            <w:rFonts w:ascii="Arial" w:hAnsi="Arial" w:cs="Arial"/>
            <w:noProof/>
            <w:sz w:val="16"/>
            <w:szCs w:val="16"/>
          </w:rPr>
          <w:fldChar w:fldCharType="end"/>
        </w:r>
      </w:del>
      <w:ins w:id="113"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_Toc186034493 \h </w:instrText>
        </w:r>
      </w:ins>
      <w:r w:rsidRPr="00223DD5">
        <w:rPr>
          <w:rFonts w:ascii="Arial" w:hAnsi="Arial" w:cs="Arial"/>
          <w:noProof/>
          <w:sz w:val="18"/>
          <w:szCs w:val="18"/>
        </w:rPr>
      </w:r>
      <w:ins w:id="114"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18</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115" w:author="Honack A. Villanueva T." w:date="2011-12-21T11:09:00Z">
            <w:rPr>
              <w:rFonts w:ascii="Arial" w:hAnsi="Arial"/>
              <w:sz w:val="16"/>
              <w:lang w:val="en-US"/>
            </w:rPr>
          </w:rPrChange>
        </w:rPr>
      </w:pPr>
      <w:r w:rsidRPr="008E72EC">
        <w:rPr>
          <w:rFonts w:ascii="Arial" w:hAnsi="Arial"/>
          <w:sz w:val="18"/>
          <w:lang w:val="es-ES_tradnl"/>
          <w:rPrChange w:id="116" w:author="Ignacio Cardenas" w:date="2011-12-20T21:08:00Z">
            <w:rPr>
              <w:rFonts w:ascii="Arial" w:hAnsi="Arial"/>
              <w:sz w:val="16"/>
              <w:lang w:val="es-ES_tradnl"/>
            </w:rPr>
          </w:rPrChange>
        </w:rPr>
        <w:t>Factibilidad Técnica</w:t>
      </w:r>
      <w:r w:rsidRPr="008E72EC">
        <w:rPr>
          <w:rFonts w:ascii="Arial" w:hAnsi="Arial"/>
          <w:sz w:val="18"/>
          <w:rPrChange w:id="117" w:author="Ignacio Cardenas" w:date="2011-12-20T21:08:00Z">
            <w:rPr>
              <w:rFonts w:ascii="Arial" w:hAnsi="Arial"/>
              <w:sz w:val="16"/>
            </w:rPr>
          </w:rPrChange>
        </w:rPr>
        <w:tab/>
      </w:r>
      <w:del w:id="118"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_Toc183152054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18</w:delText>
        </w:r>
        <w:r w:rsidRPr="005432AD">
          <w:rPr>
            <w:rFonts w:ascii="Arial" w:hAnsi="Arial" w:cs="Arial"/>
            <w:noProof/>
            <w:sz w:val="16"/>
            <w:szCs w:val="16"/>
          </w:rPr>
          <w:fldChar w:fldCharType="end"/>
        </w:r>
      </w:del>
      <w:ins w:id="119"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_Toc186034494 \h </w:instrText>
        </w:r>
      </w:ins>
      <w:r w:rsidRPr="00223DD5">
        <w:rPr>
          <w:rFonts w:ascii="Arial" w:hAnsi="Arial" w:cs="Arial"/>
          <w:noProof/>
          <w:sz w:val="18"/>
          <w:szCs w:val="18"/>
        </w:rPr>
      </w:r>
      <w:ins w:id="120"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18</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121" w:author="Honack A. Villanueva T." w:date="2011-12-21T11:09:00Z">
            <w:rPr>
              <w:rFonts w:ascii="Arial" w:hAnsi="Arial"/>
              <w:sz w:val="16"/>
              <w:lang w:val="en-US"/>
            </w:rPr>
          </w:rPrChange>
        </w:rPr>
      </w:pPr>
      <w:r w:rsidRPr="008E72EC">
        <w:rPr>
          <w:rFonts w:ascii="Arial" w:hAnsi="Arial"/>
          <w:sz w:val="18"/>
          <w:lang w:val="es-ES_tradnl"/>
          <w:rPrChange w:id="122" w:author="Ignacio Cardenas" w:date="2011-12-20T21:08:00Z">
            <w:rPr>
              <w:rFonts w:ascii="Arial" w:hAnsi="Arial"/>
              <w:sz w:val="16"/>
              <w:lang w:val="es-ES_tradnl"/>
            </w:rPr>
          </w:rPrChange>
        </w:rPr>
        <w:t>Factibilidad de Mercado</w:t>
      </w:r>
      <w:r w:rsidRPr="008E72EC">
        <w:rPr>
          <w:rFonts w:ascii="Arial" w:hAnsi="Arial"/>
          <w:sz w:val="18"/>
          <w:rPrChange w:id="123" w:author="Ignacio Cardenas" w:date="2011-12-20T21:08:00Z">
            <w:rPr>
              <w:rFonts w:ascii="Arial" w:hAnsi="Arial"/>
              <w:sz w:val="16"/>
            </w:rPr>
          </w:rPrChange>
        </w:rPr>
        <w:tab/>
      </w:r>
      <w:del w:id="124"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_Toc183152055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19</w:delText>
        </w:r>
        <w:r w:rsidRPr="005432AD">
          <w:rPr>
            <w:rFonts w:ascii="Arial" w:hAnsi="Arial" w:cs="Arial"/>
            <w:noProof/>
            <w:sz w:val="16"/>
            <w:szCs w:val="16"/>
          </w:rPr>
          <w:fldChar w:fldCharType="end"/>
        </w:r>
      </w:del>
      <w:ins w:id="125"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_Toc186034495 \h </w:instrText>
        </w:r>
      </w:ins>
      <w:r w:rsidRPr="00223DD5">
        <w:rPr>
          <w:rFonts w:ascii="Arial" w:hAnsi="Arial" w:cs="Arial"/>
          <w:noProof/>
          <w:sz w:val="18"/>
          <w:szCs w:val="18"/>
        </w:rPr>
      </w:r>
      <w:ins w:id="126"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19</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127" w:author="Honack A. Villanueva T." w:date="2011-12-21T11:09:00Z">
            <w:rPr>
              <w:rFonts w:ascii="Arial" w:hAnsi="Arial"/>
              <w:sz w:val="16"/>
              <w:lang w:val="en-US"/>
            </w:rPr>
          </w:rPrChange>
        </w:rPr>
      </w:pPr>
      <w:r w:rsidRPr="008E72EC">
        <w:rPr>
          <w:rFonts w:ascii="Arial" w:hAnsi="Arial"/>
          <w:sz w:val="18"/>
          <w:lang w:val="es-ES_tradnl"/>
          <w:rPrChange w:id="128" w:author="Ignacio Cardenas" w:date="2011-12-20T21:08:00Z">
            <w:rPr>
              <w:rFonts w:ascii="Arial" w:hAnsi="Arial"/>
              <w:sz w:val="16"/>
              <w:lang w:val="es-ES_tradnl"/>
            </w:rPr>
          </w:rPrChange>
        </w:rPr>
        <w:t>Factibilidad Económica</w:t>
      </w:r>
      <w:r w:rsidRPr="008E72EC">
        <w:rPr>
          <w:rFonts w:ascii="Arial" w:hAnsi="Arial"/>
          <w:sz w:val="18"/>
          <w:rPrChange w:id="129" w:author="Ignacio Cardenas" w:date="2011-12-20T21:08:00Z">
            <w:rPr>
              <w:rFonts w:ascii="Arial" w:hAnsi="Arial"/>
              <w:sz w:val="16"/>
            </w:rPr>
          </w:rPrChange>
        </w:rPr>
        <w:tab/>
      </w:r>
      <w:del w:id="130"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_Toc183152056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20</w:delText>
        </w:r>
        <w:r w:rsidRPr="005432AD">
          <w:rPr>
            <w:rFonts w:ascii="Arial" w:hAnsi="Arial" w:cs="Arial"/>
            <w:noProof/>
            <w:sz w:val="16"/>
            <w:szCs w:val="16"/>
          </w:rPr>
          <w:fldChar w:fldCharType="end"/>
        </w:r>
      </w:del>
      <w:ins w:id="131"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_Toc186034496 \h </w:instrText>
        </w:r>
      </w:ins>
      <w:r w:rsidRPr="00223DD5">
        <w:rPr>
          <w:rFonts w:ascii="Arial" w:hAnsi="Arial" w:cs="Arial"/>
          <w:noProof/>
          <w:sz w:val="18"/>
          <w:szCs w:val="18"/>
        </w:rPr>
      </w:r>
      <w:ins w:id="132"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20</w:t>
        </w:r>
        <w:r w:rsidRPr="00223DD5">
          <w:rPr>
            <w:rFonts w:ascii="Arial" w:hAnsi="Arial" w:cs="Arial"/>
            <w:noProof/>
            <w:sz w:val="18"/>
            <w:szCs w:val="18"/>
          </w:rPr>
          <w:fldChar w:fldCharType="end"/>
        </w:r>
      </w:ins>
    </w:p>
    <w:p w:rsidR="00223DD5" w:rsidRPr="00CC4C00" w:rsidRDefault="008E72EC">
      <w:pPr>
        <w:pStyle w:val="TOC1"/>
        <w:tabs>
          <w:tab w:val="right" w:leader="dot" w:pos="8494"/>
        </w:tabs>
        <w:rPr>
          <w:rFonts w:ascii="Arial" w:hAnsi="Arial"/>
          <w:sz w:val="18"/>
          <w:lang w:val="es-VE"/>
          <w:rPrChange w:id="133" w:author="Honack A. Villanueva T." w:date="2011-12-21T11:09:00Z">
            <w:rPr>
              <w:rFonts w:ascii="Arial" w:hAnsi="Arial"/>
              <w:sz w:val="16"/>
              <w:lang w:val="en-US"/>
            </w:rPr>
          </w:rPrChange>
        </w:rPr>
      </w:pPr>
      <w:r w:rsidRPr="008E72EC">
        <w:rPr>
          <w:rFonts w:ascii="Arial" w:hAnsi="Arial"/>
          <w:sz w:val="18"/>
          <w:lang w:val="es-ES_tradnl"/>
          <w:rPrChange w:id="134" w:author="Ignacio Cardenas" w:date="2011-12-20T21:08:00Z">
            <w:rPr>
              <w:rFonts w:ascii="Arial" w:hAnsi="Arial"/>
              <w:sz w:val="16"/>
              <w:lang w:val="es-ES_tradnl"/>
            </w:rPr>
          </w:rPrChange>
        </w:rPr>
        <w:t>Estrategia de Gerencia del Proyecto</w:t>
      </w:r>
      <w:r w:rsidRPr="008E72EC">
        <w:rPr>
          <w:rFonts w:ascii="Arial" w:hAnsi="Arial"/>
          <w:sz w:val="18"/>
          <w:rPrChange w:id="135" w:author="Ignacio Cardenas" w:date="2011-12-20T21:08:00Z">
            <w:rPr>
              <w:rFonts w:ascii="Arial" w:hAnsi="Arial"/>
              <w:sz w:val="16"/>
            </w:rPr>
          </w:rPrChange>
        </w:rPr>
        <w:tab/>
      </w:r>
      <w:r w:rsidRPr="008E72EC">
        <w:rPr>
          <w:rFonts w:ascii="Arial" w:hAnsi="Arial"/>
          <w:sz w:val="18"/>
          <w:rPrChange w:id="136" w:author="Ignacio Cardenas" w:date="2011-12-20T21:08:00Z">
            <w:rPr>
              <w:rFonts w:ascii="Arial" w:hAnsi="Arial"/>
              <w:sz w:val="16"/>
            </w:rPr>
          </w:rPrChange>
        </w:rPr>
        <w:fldChar w:fldCharType="begin"/>
      </w:r>
      <w:r w:rsidRPr="008E72EC">
        <w:rPr>
          <w:rFonts w:ascii="Arial" w:hAnsi="Arial"/>
          <w:sz w:val="18"/>
          <w:rPrChange w:id="137" w:author="Ignacio Cardenas" w:date="2011-12-20T21:08:00Z">
            <w:rPr>
              <w:rFonts w:ascii="Arial" w:hAnsi="Arial"/>
              <w:sz w:val="16"/>
            </w:rPr>
          </w:rPrChange>
        </w:rPr>
        <w:instrText xml:space="preserve"> PAGEREF _</w:instrText>
      </w:r>
      <w:del w:id="138" w:author="Ignacio Cardenas" w:date="2011-12-20T21:08:00Z">
        <w:r w:rsidR="005432AD" w:rsidRPr="005432AD">
          <w:rPr>
            <w:rFonts w:ascii="Arial" w:hAnsi="Arial" w:cs="Arial"/>
            <w:noProof/>
            <w:sz w:val="16"/>
            <w:szCs w:val="16"/>
          </w:rPr>
          <w:delInstrText>Toc183152057</w:delInstrText>
        </w:r>
      </w:del>
      <w:ins w:id="139" w:author="Ignacio Cardenas" w:date="2011-12-20T21:08:00Z">
        <w:r w:rsidR="00223DD5" w:rsidRPr="00223DD5">
          <w:rPr>
            <w:rFonts w:ascii="Arial" w:hAnsi="Arial" w:cs="Arial"/>
            <w:noProof/>
            <w:sz w:val="18"/>
            <w:szCs w:val="18"/>
          </w:rPr>
          <w:instrText>Toc186034497</w:instrText>
        </w:r>
      </w:ins>
      <w:r w:rsidRPr="008E72EC">
        <w:rPr>
          <w:rFonts w:ascii="Arial" w:hAnsi="Arial"/>
          <w:sz w:val="18"/>
          <w:rPrChange w:id="140" w:author="Ignacio Cardenas" w:date="2011-12-20T21:08:00Z">
            <w:rPr>
              <w:rFonts w:ascii="Arial" w:hAnsi="Arial"/>
              <w:sz w:val="16"/>
            </w:rPr>
          </w:rPrChange>
        </w:rPr>
        <w:instrText xml:space="preserve"> \h </w:instrText>
      </w:r>
      <w:r w:rsidRPr="008E72EC">
        <w:rPr>
          <w:rFonts w:ascii="Arial" w:hAnsi="Arial"/>
          <w:sz w:val="18"/>
          <w:rPrChange w:id="141" w:author="Ignacio Cardenas" w:date="2011-12-20T21:08:00Z">
            <w:rPr>
              <w:rFonts w:ascii="Arial" w:hAnsi="Arial"/>
              <w:sz w:val="18"/>
            </w:rPr>
          </w:rPrChange>
        </w:rPr>
      </w:r>
      <w:r w:rsidRPr="008E72EC">
        <w:rPr>
          <w:rFonts w:ascii="Arial" w:hAnsi="Arial"/>
          <w:sz w:val="18"/>
          <w:rPrChange w:id="142" w:author="Ignacio Cardenas" w:date="2011-12-20T21:08:00Z">
            <w:rPr>
              <w:rFonts w:ascii="Arial" w:hAnsi="Arial"/>
              <w:sz w:val="16"/>
            </w:rPr>
          </w:rPrChange>
        </w:rPr>
        <w:fldChar w:fldCharType="separate"/>
      </w:r>
      <w:del w:id="143" w:author="Ignacio Cardenas" w:date="2011-12-20T21:08:00Z">
        <w:r w:rsidR="003B5500">
          <w:rPr>
            <w:rFonts w:ascii="Arial" w:hAnsi="Arial" w:cs="Arial"/>
            <w:noProof/>
            <w:sz w:val="16"/>
            <w:szCs w:val="16"/>
          </w:rPr>
          <w:delText>27</w:delText>
        </w:r>
      </w:del>
      <w:ins w:id="144" w:author="Ignacio Cardenas" w:date="2011-12-20T21:08:00Z">
        <w:r w:rsidR="00223DD5" w:rsidRPr="00223DD5">
          <w:rPr>
            <w:rFonts w:ascii="Arial" w:hAnsi="Arial" w:cs="Arial"/>
            <w:noProof/>
            <w:sz w:val="18"/>
            <w:szCs w:val="18"/>
          </w:rPr>
          <w:t>28</w:t>
        </w:r>
      </w:ins>
      <w:r w:rsidRPr="008E72EC">
        <w:rPr>
          <w:rFonts w:ascii="Arial" w:hAnsi="Arial"/>
          <w:sz w:val="18"/>
          <w:rPrChange w:id="145"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146" w:author="Honack A. Villanueva T." w:date="2011-12-21T11:09:00Z">
            <w:rPr>
              <w:rFonts w:ascii="Arial" w:hAnsi="Arial"/>
              <w:sz w:val="16"/>
              <w:lang w:val="en-US"/>
            </w:rPr>
          </w:rPrChange>
        </w:rPr>
      </w:pPr>
      <w:r w:rsidRPr="008E72EC">
        <w:rPr>
          <w:rFonts w:ascii="Arial" w:hAnsi="Arial"/>
          <w:sz w:val="18"/>
          <w:lang w:val="es-ES_tradnl"/>
          <w:rPrChange w:id="147" w:author="Ignacio Cardenas" w:date="2011-12-20T21:08:00Z">
            <w:rPr>
              <w:rFonts w:ascii="Arial" w:hAnsi="Arial"/>
              <w:sz w:val="16"/>
              <w:lang w:val="es-ES_tradnl"/>
            </w:rPr>
          </w:rPrChange>
        </w:rPr>
        <w:t>Estudio de la Situación Actual</w:t>
      </w:r>
      <w:r w:rsidRPr="008E72EC">
        <w:rPr>
          <w:rFonts w:ascii="Arial" w:hAnsi="Arial"/>
          <w:sz w:val="18"/>
          <w:rPrChange w:id="148" w:author="Ignacio Cardenas" w:date="2011-12-20T21:08:00Z">
            <w:rPr>
              <w:rFonts w:ascii="Arial" w:hAnsi="Arial"/>
              <w:sz w:val="16"/>
            </w:rPr>
          </w:rPrChange>
        </w:rPr>
        <w:tab/>
      </w:r>
      <w:r w:rsidRPr="008E72EC">
        <w:rPr>
          <w:rFonts w:ascii="Arial" w:hAnsi="Arial"/>
          <w:sz w:val="18"/>
          <w:rPrChange w:id="149" w:author="Ignacio Cardenas" w:date="2011-12-20T21:08:00Z">
            <w:rPr>
              <w:rFonts w:ascii="Arial" w:hAnsi="Arial"/>
              <w:sz w:val="16"/>
            </w:rPr>
          </w:rPrChange>
        </w:rPr>
        <w:fldChar w:fldCharType="begin"/>
      </w:r>
      <w:r w:rsidRPr="008E72EC">
        <w:rPr>
          <w:rFonts w:ascii="Arial" w:hAnsi="Arial"/>
          <w:sz w:val="18"/>
          <w:rPrChange w:id="150" w:author="Ignacio Cardenas" w:date="2011-12-20T21:08:00Z">
            <w:rPr>
              <w:rFonts w:ascii="Arial" w:hAnsi="Arial"/>
              <w:sz w:val="16"/>
            </w:rPr>
          </w:rPrChange>
        </w:rPr>
        <w:instrText xml:space="preserve"> PAGEREF _</w:instrText>
      </w:r>
      <w:del w:id="151" w:author="Ignacio Cardenas" w:date="2011-12-20T21:08:00Z">
        <w:r w:rsidR="005432AD" w:rsidRPr="005432AD">
          <w:rPr>
            <w:rFonts w:ascii="Arial" w:hAnsi="Arial" w:cs="Arial"/>
            <w:noProof/>
            <w:sz w:val="16"/>
            <w:szCs w:val="16"/>
          </w:rPr>
          <w:delInstrText>Toc183152058</w:delInstrText>
        </w:r>
      </w:del>
      <w:ins w:id="152" w:author="Ignacio Cardenas" w:date="2011-12-20T21:08:00Z">
        <w:r w:rsidR="00223DD5" w:rsidRPr="00223DD5">
          <w:rPr>
            <w:rFonts w:ascii="Arial" w:hAnsi="Arial" w:cs="Arial"/>
            <w:noProof/>
            <w:sz w:val="18"/>
            <w:szCs w:val="18"/>
          </w:rPr>
          <w:instrText>Toc186034498</w:instrText>
        </w:r>
      </w:ins>
      <w:r w:rsidRPr="008E72EC">
        <w:rPr>
          <w:rFonts w:ascii="Arial" w:hAnsi="Arial"/>
          <w:sz w:val="18"/>
          <w:rPrChange w:id="153" w:author="Ignacio Cardenas" w:date="2011-12-20T21:08:00Z">
            <w:rPr>
              <w:rFonts w:ascii="Arial" w:hAnsi="Arial"/>
              <w:sz w:val="16"/>
            </w:rPr>
          </w:rPrChange>
        </w:rPr>
        <w:instrText xml:space="preserve"> \h </w:instrText>
      </w:r>
      <w:r w:rsidRPr="008E72EC">
        <w:rPr>
          <w:rFonts w:ascii="Arial" w:hAnsi="Arial"/>
          <w:sz w:val="18"/>
          <w:rPrChange w:id="154" w:author="Ignacio Cardenas" w:date="2011-12-20T21:08:00Z">
            <w:rPr>
              <w:rFonts w:ascii="Arial" w:hAnsi="Arial"/>
              <w:sz w:val="18"/>
            </w:rPr>
          </w:rPrChange>
        </w:rPr>
      </w:r>
      <w:r w:rsidRPr="008E72EC">
        <w:rPr>
          <w:rFonts w:ascii="Arial" w:hAnsi="Arial"/>
          <w:sz w:val="18"/>
          <w:rPrChange w:id="155" w:author="Ignacio Cardenas" w:date="2011-12-20T21:08:00Z">
            <w:rPr>
              <w:rFonts w:ascii="Arial" w:hAnsi="Arial"/>
              <w:sz w:val="16"/>
            </w:rPr>
          </w:rPrChange>
        </w:rPr>
        <w:fldChar w:fldCharType="separate"/>
      </w:r>
      <w:del w:id="156" w:author="Ignacio Cardenas" w:date="2011-12-20T21:08:00Z">
        <w:r w:rsidR="003B5500">
          <w:rPr>
            <w:rFonts w:ascii="Arial" w:hAnsi="Arial" w:cs="Arial"/>
            <w:noProof/>
            <w:sz w:val="16"/>
            <w:szCs w:val="16"/>
          </w:rPr>
          <w:delText>27</w:delText>
        </w:r>
      </w:del>
      <w:ins w:id="157" w:author="Ignacio Cardenas" w:date="2011-12-20T21:08:00Z">
        <w:r w:rsidR="00223DD5" w:rsidRPr="00223DD5">
          <w:rPr>
            <w:rFonts w:ascii="Arial" w:hAnsi="Arial" w:cs="Arial"/>
            <w:noProof/>
            <w:sz w:val="18"/>
            <w:szCs w:val="18"/>
          </w:rPr>
          <w:t>28</w:t>
        </w:r>
      </w:ins>
      <w:r w:rsidRPr="008E72EC">
        <w:rPr>
          <w:rFonts w:ascii="Arial" w:hAnsi="Arial"/>
          <w:sz w:val="18"/>
          <w:rPrChange w:id="158"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159" w:author="Honack A. Villanueva T." w:date="2011-12-21T11:09:00Z">
            <w:rPr>
              <w:rFonts w:ascii="Arial" w:hAnsi="Arial"/>
              <w:sz w:val="16"/>
              <w:lang w:val="en-US"/>
            </w:rPr>
          </w:rPrChange>
        </w:rPr>
      </w:pPr>
      <w:r w:rsidRPr="008E72EC">
        <w:rPr>
          <w:rFonts w:ascii="Arial" w:hAnsi="Arial"/>
          <w:sz w:val="18"/>
          <w:lang w:val="es-ES_tradnl"/>
          <w:rPrChange w:id="160" w:author="Ignacio Cardenas" w:date="2011-12-20T21:08:00Z">
            <w:rPr>
              <w:rFonts w:ascii="Arial" w:hAnsi="Arial"/>
              <w:sz w:val="16"/>
              <w:lang w:val="es-ES_tradnl"/>
            </w:rPr>
          </w:rPrChange>
        </w:rPr>
        <w:t>Desarrollo del Mecanismo</w:t>
      </w:r>
      <w:r w:rsidRPr="008E72EC">
        <w:rPr>
          <w:rFonts w:ascii="Arial" w:hAnsi="Arial"/>
          <w:sz w:val="18"/>
          <w:rPrChange w:id="161" w:author="Ignacio Cardenas" w:date="2011-12-20T21:08:00Z">
            <w:rPr>
              <w:rFonts w:ascii="Arial" w:hAnsi="Arial"/>
              <w:sz w:val="16"/>
            </w:rPr>
          </w:rPrChange>
        </w:rPr>
        <w:tab/>
      </w:r>
      <w:r w:rsidRPr="008E72EC">
        <w:rPr>
          <w:rFonts w:ascii="Arial" w:hAnsi="Arial"/>
          <w:sz w:val="18"/>
          <w:rPrChange w:id="162" w:author="Ignacio Cardenas" w:date="2011-12-20T21:08:00Z">
            <w:rPr>
              <w:rFonts w:ascii="Arial" w:hAnsi="Arial"/>
              <w:sz w:val="16"/>
            </w:rPr>
          </w:rPrChange>
        </w:rPr>
        <w:fldChar w:fldCharType="begin"/>
      </w:r>
      <w:r w:rsidRPr="008E72EC">
        <w:rPr>
          <w:rFonts w:ascii="Arial" w:hAnsi="Arial"/>
          <w:sz w:val="18"/>
          <w:rPrChange w:id="163" w:author="Ignacio Cardenas" w:date="2011-12-20T21:08:00Z">
            <w:rPr>
              <w:rFonts w:ascii="Arial" w:hAnsi="Arial"/>
              <w:sz w:val="16"/>
            </w:rPr>
          </w:rPrChange>
        </w:rPr>
        <w:instrText xml:space="preserve"> PAGEREF _</w:instrText>
      </w:r>
      <w:del w:id="164" w:author="Ignacio Cardenas" w:date="2011-12-20T21:08:00Z">
        <w:r w:rsidR="005432AD" w:rsidRPr="005432AD">
          <w:rPr>
            <w:rFonts w:ascii="Arial" w:hAnsi="Arial" w:cs="Arial"/>
            <w:noProof/>
            <w:sz w:val="16"/>
            <w:szCs w:val="16"/>
          </w:rPr>
          <w:delInstrText>Toc183152059</w:delInstrText>
        </w:r>
      </w:del>
      <w:ins w:id="165" w:author="Ignacio Cardenas" w:date="2011-12-20T21:08:00Z">
        <w:r w:rsidR="00223DD5" w:rsidRPr="00223DD5">
          <w:rPr>
            <w:rFonts w:ascii="Arial" w:hAnsi="Arial" w:cs="Arial"/>
            <w:noProof/>
            <w:sz w:val="18"/>
            <w:szCs w:val="18"/>
          </w:rPr>
          <w:instrText>Toc186034499</w:instrText>
        </w:r>
      </w:ins>
      <w:r w:rsidRPr="008E72EC">
        <w:rPr>
          <w:rFonts w:ascii="Arial" w:hAnsi="Arial"/>
          <w:sz w:val="18"/>
          <w:rPrChange w:id="166" w:author="Ignacio Cardenas" w:date="2011-12-20T21:08:00Z">
            <w:rPr>
              <w:rFonts w:ascii="Arial" w:hAnsi="Arial"/>
              <w:sz w:val="16"/>
            </w:rPr>
          </w:rPrChange>
        </w:rPr>
        <w:instrText xml:space="preserve"> \h </w:instrText>
      </w:r>
      <w:r w:rsidRPr="008E72EC">
        <w:rPr>
          <w:rFonts w:ascii="Arial" w:hAnsi="Arial"/>
          <w:sz w:val="18"/>
          <w:rPrChange w:id="167" w:author="Ignacio Cardenas" w:date="2011-12-20T21:08:00Z">
            <w:rPr>
              <w:rFonts w:ascii="Arial" w:hAnsi="Arial"/>
              <w:sz w:val="18"/>
            </w:rPr>
          </w:rPrChange>
        </w:rPr>
      </w:r>
      <w:r w:rsidRPr="008E72EC">
        <w:rPr>
          <w:rFonts w:ascii="Arial" w:hAnsi="Arial"/>
          <w:sz w:val="18"/>
          <w:rPrChange w:id="168" w:author="Ignacio Cardenas" w:date="2011-12-20T21:08:00Z">
            <w:rPr>
              <w:rFonts w:ascii="Arial" w:hAnsi="Arial"/>
              <w:sz w:val="16"/>
            </w:rPr>
          </w:rPrChange>
        </w:rPr>
        <w:fldChar w:fldCharType="separate"/>
      </w:r>
      <w:del w:id="169" w:author="Ignacio Cardenas" w:date="2011-12-20T21:08:00Z">
        <w:r w:rsidR="003B5500">
          <w:rPr>
            <w:rFonts w:ascii="Arial" w:hAnsi="Arial" w:cs="Arial"/>
            <w:noProof/>
            <w:sz w:val="16"/>
            <w:szCs w:val="16"/>
          </w:rPr>
          <w:delText>28</w:delText>
        </w:r>
      </w:del>
      <w:ins w:id="170" w:author="Ignacio Cardenas" w:date="2011-12-20T21:08:00Z">
        <w:r w:rsidR="00223DD5" w:rsidRPr="00223DD5">
          <w:rPr>
            <w:rFonts w:ascii="Arial" w:hAnsi="Arial" w:cs="Arial"/>
            <w:noProof/>
            <w:sz w:val="18"/>
            <w:szCs w:val="18"/>
          </w:rPr>
          <w:t>29</w:t>
        </w:r>
      </w:ins>
      <w:r w:rsidRPr="008E72EC">
        <w:rPr>
          <w:rFonts w:ascii="Arial" w:hAnsi="Arial"/>
          <w:sz w:val="18"/>
          <w:rPrChange w:id="171"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172" w:author="Honack A. Villanueva T." w:date="2011-12-21T11:09:00Z">
            <w:rPr>
              <w:rFonts w:ascii="Arial" w:hAnsi="Arial"/>
              <w:sz w:val="16"/>
              <w:lang w:val="en-US"/>
            </w:rPr>
          </w:rPrChange>
        </w:rPr>
      </w:pPr>
      <w:r w:rsidRPr="008E72EC">
        <w:rPr>
          <w:rFonts w:ascii="Arial" w:hAnsi="Arial"/>
          <w:sz w:val="18"/>
          <w:lang w:val="es-ES_tradnl"/>
          <w:rPrChange w:id="173" w:author="Ignacio Cardenas" w:date="2011-12-20T21:08:00Z">
            <w:rPr>
              <w:rFonts w:ascii="Arial" w:hAnsi="Arial"/>
              <w:sz w:val="16"/>
              <w:lang w:val="es-ES_tradnl"/>
            </w:rPr>
          </w:rPrChange>
        </w:rPr>
        <w:t>Inducción al personal</w:t>
      </w:r>
      <w:r w:rsidRPr="008E72EC">
        <w:rPr>
          <w:rFonts w:ascii="Arial" w:hAnsi="Arial"/>
          <w:sz w:val="18"/>
          <w:rPrChange w:id="174" w:author="Ignacio Cardenas" w:date="2011-12-20T21:08:00Z">
            <w:rPr>
              <w:rFonts w:ascii="Arial" w:hAnsi="Arial"/>
              <w:sz w:val="16"/>
            </w:rPr>
          </w:rPrChange>
        </w:rPr>
        <w:tab/>
      </w:r>
      <w:r w:rsidRPr="008E72EC">
        <w:rPr>
          <w:rFonts w:ascii="Arial" w:hAnsi="Arial"/>
          <w:sz w:val="18"/>
          <w:rPrChange w:id="175" w:author="Ignacio Cardenas" w:date="2011-12-20T21:08:00Z">
            <w:rPr>
              <w:rFonts w:ascii="Arial" w:hAnsi="Arial"/>
              <w:sz w:val="16"/>
            </w:rPr>
          </w:rPrChange>
        </w:rPr>
        <w:fldChar w:fldCharType="begin"/>
      </w:r>
      <w:r w:rsidRPr="008E72EC">
        <w:rPr>
          <w:rFonts w:ascii="Arial" w:hAnsi="Arial"/>
          <w:sz w:val="18"/>
          <w:rPrChange w:id="176" w:author="Ignacio Cardenas" w:date="2011-12-20T21:08:00Z">
            <w:rPr>
              <w:rFonts w:ascii="Arial" w:hAnsi="Arial"/>
              <w:sz w:val="16"/>
            </w:rPr>
          </w:rPrChange>
        </w:rPr>
        <w:instrText xml:space="preserve"> PAGEREF _</w:instrText>
      </w:r>
      <w:del w:id="177" w:author="Ignacio Cardenas" w:date="2011-12-20T21:08:00Z">
        <w:r w:rsidR="005432AD" w:rsidRPr="005432AD">
          <w:rPr>
            <w:rFonts w:ascii="Arial" w:hAnsi="Arial" w:cs="Arial"/>
            <w:noProof/>
            <w:sz w:val="16"/>
            <w:szCs w:val="16"/>
          </w:rPr>
          <w:delInstrText>Toc183152060</w:delInstrText>
        </w:r>
      </w:del>
      <w:ins w:id="178" w:author="Ignacio Cardenas" w:date="2011-12-20T21:08:00Z">
        <w:r w:rsidR="00223DD5" w:rsidRPr="00223DD5">
          <w:rPr>
            <w:rFonts w:ascii="Arial" w:hAnsi="Arial" w:cs="Arial"/>
            <w:noProof/>
            <w:sz w:val="18"/>
            <w:szCs w:val="18"/>
          </w:rPr>
          <w:instrText>Toc186034500</w:instrText>
        </w:r>
      </w:ins>
      <w:r w:rsidRPr="008E72EC">
        <w:rPr>
          <w:rFonts w:ascii="Arial" w:hAnsi="Arial"/>
          <w:sz w:val="18"/>
          <w:rPrChange w:id="179" w:author="Ignacio Cardenas" w:date="2011-12-20T21:08:00Z">
            <w:rPr>
              <w:rFonts w:ascii="Arial" w:hAnsi="Arial"/>
              <w:sz w:val="16"/>
            </w:rPr>
          </w:rPrChange>
        </w:rPr>
        <w:instrText xml:space="preserve"> \h </w:instrText>
      </w:r>
      <w:r w:rsidRPr="008E72EC">
        <w:rPr>
          <w:rFonts w:ascii="Arial" w:hAnsi="Arial"/>
          <w:sz w:val="18"/>
          <w:rPrChange w:id="180" w:author="Ignacio Cardenas" w:date="2011-12-20T21:08:00Z">
            <w:rPr>
              <w:rFonts w:ascii="Arial" w:hAnsi="Arial"/>
              <w:sz w:val="18"/>
            </w:rPr>
          </w:rPrChange>
        </w:rPr>
      </w:r>
      <w:r w:rsidRPr="008E72EC">
        <w:rPr>
          <w:rFonts w:ascii="Arial" w:hAnsi="Arial"/>
          <w:sz w:val="18"/>
          <w:rPrChange w:id="181" w:author="Ignacio Cardenas" w:date="2011-12-20T21:08:00Z">
            <w:rPr>
              <w:rFonts w:ascii="Arial" w:hAnsi="Arial"/>
              <w:sz w:val="16"/>
            </w:rPr>
          </w:rPrChange>
        </w:rPr>
        <w:fldChar w:fldCharType="separate"/>
      </w:r>
      <w:del w:id="182" w:author="Ignacio Cardenas" w:date="2011-12-20T21:08:00Z">
        <w:r w:rsidR="003B5500">
          <w:rPr>
            <w:rFonts w:ascii="Arial" w:hAnsi="Arial" w:cs="Arial"/>
            <w:noProof/>
            <w:sz w:val="16"/>
            <w:szCs w:val="16"/>
          </w:rPr>
          <w:delText>30</w:delText>
        </w:r>
      </w:del>
      <w:ins w:id="183" w:author="Ignacio Cardenas" w:date="2011-12-20T21:08:00Z">
        <w:r w:rsidR="00223DD5" w:rsidRPr="00223DD5">
          <w:rPr>
            <w:rFonts w:ascii="Arial" w:hAnsi="Arial" w:cs="Arial"/>
            <w:noProof/>
            <w:sz w:val="18"/>
            <w:szCs w:val="18"/>
          </w:rPr>
          <w:t>29</w:t>
        </w:r>
      </w:ins>
      <w:r w:rsidRPr="008E72EC">
        <w:rPr>
          <w:rFonts w:ascii="Arial" w:hAnsi="Arial"/>
          <w:sz w:val="18"/>
          <w:rPrChange w:id="184"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185" w:author="Honack A. Villanueva T." w:date="2011-12-21T11:09:00Z">
            <w:rPr>
              <w:rFonts w:ascii="Arial" w:hAnsi="Arial"/>
              <w:sz w:val="16"/>
              <w:lang w:val="en-US"/>
            </w:rPr>
          </w:rPrChange>
        </w:rPr>
      </w:pPr>
      <w:r w:rsidRPr="008E72EC">
        <w:rPr>
          <w:rFonts w:ascii="Arial" w:hAnsi="Arial"/>
          <w:sz w:val="18"/>
          <w:lang w:val="es-ES_tradnl"/>
          <w:rPrChange w:id="186" w:author="Ignacio Cardenas" w:date="2011-12-20T21:08:00Z">
            <w:rPr>
              <w:rFonts w:ascii="Arial" w:hAnsi="Arial"/>
              <w:sz w:val="16"/>
              <w:lang w:val="es-ES_tradnl"/>
            </w:rPr>
          </w:rPrChange>
        </w:rPr>
        <w:t>Implementación del Mecanismo</w:t>
      </w:r>
      <w:r w:rsidRPr="008E72EC">
        <w:rPr>
          <w:rFonts w:ascii="Arial" w:hAnsi="Arial"/>
          <w:sz w:val="18"/>
          <w:rPrChange w:id="187" w:author="Ignacio Cardenas" w:date="2011-12-20T21:08:00Z">
            <w:rPr>
              <w:rFonts w:ascii="Arial" w:hAnsi="Arial"/>
              <w:sz w:val="16"/>
            </w:rPr>
          </w:rPrChange>
        </w:rPr>
        <w:tab/>
      </w:r>
      <w:r w:rsidRPr="008E72EC">
        <w:rPr>
          <w:rFonts w:ascii="Arial" w:hAnsi="Arial"/>
          <w:sz w:val="18"/>
          <w:rPrChange w:id="188" w:author="Ignacio Cardenas" w:date="2011-12-20T21:08:00Z">
            <w:rPr>
              <w:rFonts w:ascii="Arial" w:hAnsi="Arial"/>
              <w:sz w:val="16"/>
            </w:rPr>
          </w:rPrChange>
        </w:rPr>
        <w:fldChar w:fldCharType="begin"/>
      </w:r>
      <w:r w:rsidRPr="008E72EC">
        <w:rPr>
          <w:rFonts w:ascii="Arial" w:hAnsi="Arial"/>
          <w:sz w:val="18"/>
          <w:rPrChange w:id="189" w:author="Ignacio Cardenas" w:date="2011-12-20T21:08:00Z">
            <w:rPr>
              <w:rFonts w:ascii="Arial" w:hAnsi="Arial"/>
              <w:sz w:val="16"/>
            </w:rPr>
          </w:rPrChange>
        </w:rPr>
        <w:instrText xml:space="preserve"> PAGEREF _</w:instrText>
      </w:r>
      <w:del w:id="190" w:author="Ignacio Cardenas" w:date="2011-12-20T21:08:00Z">
        <w:r w:rsidR="005432AD" w:rsidRPr="005432AD">
          <w:rPr>
            <w:rFonts w:ascii="Arial" w:hAnsi="Arial" w:cs="Arial"/>
            <w:noProof/>
            <w:sz w:val="16"/>
            <w:szCs w:val="16"/>
          </w:rPr>
          <w:delInstrText>Toc183152061</w:delInstrText>
        </w:r>
      </w:del>
      <w:ins w:id="191" w:author="Ignacio Cardenas" w:date="2011-12-20T21:08:00Z">
        <w:r w:rsidR="00223DD5" w:rsidRPr="00223DD5">
          <w:rPr>
            <w:rFonts w:ascii="Arial" w:hAnsi="Arial" w:cs="Arial"/>
            <w:noProof/>
            <w:sz w:val="18"/>
            <w:szCs w:val="18"/>
          </w:rPr>
          <w:instrText>Toc186034501</w:instrText>
        </w:r>
      </w:ins>
      <w:r w:rsidRPr="008E72EC">
        <w:rPr>
          <w:rFonts w:ascii="Arial" w:hAnsi="Arial"/>
          <w:sz w:val="18"/>
          <w:rPrChange w:id="192" w:author="Ignacio Cardenas" w:date="2011-12-20T21:08:00Z">
            <w:rPr>
              <w:rFonts w:ascii="Arial" w:hAnsi="Arial"/>
              <w:sz w:val="16"/>
            </w:rPr>
          </w:rPrChange>
        </w:rPr>
        <w:instrText xml:space="preserve"> \h </w:instrText>
      </w:r>
      <w:r w:rsidRPr="008E72EC">
        <w:rPr>
          <w:rFonts w:ascii="Arial" w:hAnsi="Arial"/>
          <w:sz w:val="18"/>
          <w:rPrChange w:id="193" w:author="Ignacio Cardenas" w:date="2011-12-20T21:08:00Z">
            <w:rPr>
              <w:rFonts w:ascii="Arial" w:hAnsi="Arial"/>
              <w:sz w:val="18"/>
            </w:rPr>
          </w:rPrChange>
        </w:rPr>
      </w:r>
      <w:r w:rsidRPr="008E72EC">
        <w:rPr>
          <w:rFonts w:ascii="Arial" w:hAnsi="Arial"/>
          <w:sz w:val="18"/>
          <w:rPrChange w:id="194" w:author="Ignacio Cardenas" w:date="2011-12-20T21:08:00Z">
            <w:rPr>
              <w:rFonts w:ascii="Arial" w:hAnsi="Arial"/>
              <w:sz w:val="16"/>
            </w:rPr>
          </w:rPrChange>
        </w:rPr>
        <w:fldChar w:fldCharType="separate"/>
      </w:r>
      <w:del w:id="195" w:author="Ignacio Cardenas" w:date="2011-12-20T21:08:00Z">
        <w:r w:rsidR="003B5500">
          <w:rPr>
            <w:rFonts w:ascii="Arial" w:hAnsi="Arial" w:cs="Arial"/>
            <w:noProof/>
            <w:sz w:val="16"/>
            <w:szCs w:val="16"/>
          </w:rPr>
          <w:delText>31</w:delText>
        </w:r>
      </w:del>
      <w:ins w:id="196" w:author="Ignacio Cardenas" w:date="2011-12-20T21:08:00Z">
        <w:r w:rsidR="00223DD5" w:rsidRPr="00223DD5">
          <w:rPr>
            <w:rFonts w:ascii="Arial" w:hAnsi="Arial" w:cs="Arial"/>
            <w:noProof/>
            <w:sz w:val="18"/>
            <w:szCs w:val="18"/>
          </w:rPr>
          <w:t>30</w:t>
        </w:r>
      </w:ins>
      <w:r w:rsidRPr="008E72EC">
        <w:rPr>
          <w:rFonts w:ascii="Arial" w:hAnsi="Arial"/>
          <w:sz w:val="18"/>
          <w:rPrChange w:id="197"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198" w:author="Honack A. Villanueva T." w:date="2011-12-21T11:09:00Z">
            <w:rPr>
              <w:rFonts w:ascii="Arial" w:hAnsi="Arial"/>
              <w:sz w:val="16"/>
              <w:lang w:val="en-US"/>
            </w:rPr>
          </w:rPrChange>
        </w:rPr>
      </w:pPr>
      <w:r w:rsidRPr="008E72EC">
        <w:rPr>
          <w:rFonts w:ascii="Arial" w:hAnsi="Arial"/>
          <w:sz w:val="18"/>
          <w:lang w:val="es-ES_tradnl"/>
          <w:rPrChange w:id="199" w:author="Ignacio Cardenas" w:date="2011-12-20T21:08:00Z">
            <w:rPr>
              <w:rFonts w:ascii="Arial" w:hAnsi="Arial"/>
              <w:sz w:val="16"/>
              <w:lang w:val="es-ES_tradnl"/>
            </w:rPr>
          </w:rPrChange>
        </w:rPr>
        <w:t>Evaluación de la productividad del servicio</w:t>
      </w:r>
      <w:r w:rsidRPr="008E72EC">
        <w:rPr>
          <w:rFonts w:ascii="Arial" w:hAnsi="Arial"/>
          <w:sz w:val="18"/>
          <w:rPrChange w:id="200" w:author="Ignacio Cardenas" w:date="2011-12-20T21:08:00Z">
            <w:rPr>
              <w:rFonts w:ascii="Arial" w:hAnsi="Arial"/>
              <w:sz w:val="16"/>
            </w:rPr>
          </w:rPrChange>
        </w:rPr>
        <w:tab/>
      </w:r>
      <w:r w:rsidRPr="008E72EC">
        <w:rPr>
          <w:rFonts w:ascii="Arial" w:hAnsi="Arial"/>
          <w:sz w:val="18"/>
          <w:rPrChange w:id="201" w:author="Ignacio Cardenas" w:date="2011-12-20T21:08:00Z">
            <w:rPr>
              <w:rFonts w:ascii="Arial" w:hAnsi="Arial"/>
              <w:sz w:val="16"/>
            </w:rPr>
          </w:rPrChange>
        </w:rPr>
        <w:fldChar w:fldCharType="begin"/>
      </w:r>
      <w:r w:rsidRPr="008E72EC">
        <w:rPr>
          <w:rFonts w:ascii="Arial" w:hAnsi="Arial"/>
          <w:sz w:val="18"/>
          <w:rPrChange w:id="202" w:author="Ignacio Cardenas" w:date="2011-12-20T21:08:00Z">
            <w:rPr>
              <w:rFonts w:ascii="Arial" w:hAnsi="Arial"/>
              <w:sz w:val="16"/>
            </w:rPr>
          </w:rPrChange>
        </w:rPr>
        <w:instrText xml:space="preserve"> PAGEREF _</w:instrText>
      </w:r>
      <w:del w:id="203" w:author="Ignacio Cardenas" w:date="2011-12-20T21:08:00Z">
        <w:r w:rsidR="005432AD" w:rsidRPr="005432AD">
          <w:rPr>
            <w:rFonts w:ascii="Arial" w:hAnsi="Arial" w:cs="Arial"/>
            <w:noProof/>
            <w:sz w:val="16"/>
            <w:szCs w:val="16"/>
          </w:rPr>
          <w:delInstrText>Toc183152062</w:delInstrText>
        </w:r>
      </w:del>
      <w:ins w:id="204" w:author="Ignacio Cardenas" w:date="2011-12-20T21:08:00Z">
        <w:r w:rsidR="00223DD5" w:rsidRPr="00223DD5">
          <w:rPr>
            <w:rFonts w:ascii="Arial" w:hAnsi="Arial" w:cs="Arial"/>
            <w:noProof/>
            <w:sz w:val="18"/>
            <w:szCs w:val="18"/>
          </w:rPr>
          <w:instrText>Toc186034502</w:instrText>
        </w:r>
      </w:ins>
      <w:r w:rsidRPr="008E72EC">
        <w:rPr>
          <w:rFonts w:ascii="Arial" w:hAnsi="Arial"/>
          <w:sz w:val="18"/>
          <w:rPrChange w:id="205" w:author="Ignacio Cardenas" w:date="2011-12-20T21:08:00Z">
            <w:rPr>
              <w:rFonts w:ascii="Arial" w:hAnsi="Arial"/>
              <w:sz w:val="16"/>
            </w:rPr>
          </w:rPrChange>
        </w:rPr>
        <w:instrText xml:space="preserve"> \h </w:instrText>
      </w:r>
      <w:r w:rsidRPr="008E72EC">
        <w:rPr>
          <w:rFonts w:ascii="Arial" w:hAnsi="Arial"/>
          <w:sz w:val="18"/>
          <w:rPrChange w:id="206" w:author="Ignacio Cardenas" w:date="2011-12-20T21:08:00Z">
            <w:rPr>
              <w:rFonts w:ascii="Arial" w:hAnsi="Arial"/>
              <w:sz w:val="18"/>
            </w:rPr>
          </w:rPrChange>
        </w:rPr>
      </w:r>
      <w:r w:rsidRPr="008E72EC">
        <w:rPr>
          <w:rFonts w:ascii="Arial" w:hAnsi="Arial"/>
          <w:sz w:val="18"/>
          <w:rPrChange w:id="207" w:author="Ignacio Cardenas" w:date="2011-12-20T21:08:00Z">
            <w:rPr>
              <w:rFonts w:ascii="Arial" w:hAnsi="Arial"/>
              <w:sz w:val="16"/>
            </w:rPr>
          </w:rPrChange>
        </w:rPr>
        <w:fldChar w:fldCharType="separate"/>
      </w:r>
      <w:del w:id="208" w:author="Ignacio Cardenas" w:date="2011-12-20T21:08:00Z">
        <w:r w:rsidR="003B5500">
          <w:rPr>
            <w:rFonts w:ascii="Arial" w:hAnsi="Arial" w:cs="Arial"/>
            <w:noProof/>
            <w:sz w:val="16"/>
            <w:szCs w:val="16"/>
          </w:rPr>
          <w:delText>31</w:delText>
        </w:r>
      </w:del>
      <w:ins w:id="209" w:author="Ignacio Cardenas" w:date="2011-12-20T21:08:00Z">
        <w:r w:rsidR="00223DD5" w:rsidRPr="00223DD5">
          <w:rPr>
            <w:rFonts w:ascii="Arial" w:hAnsi="Arial" w:cs="Arial"/>
            <w:noProof/>
            <w:sz w:val="18"/>
            <w:szCs w:val="18"/>
          </w:rPr>
          <w:t>30</w:t>
        </w:r>
      </w:ins>
      <w:r w:rsidRPr="008E72EC">
        <w:rPr>
          <w:rFonts w:ascii="Arial" w:hAnsi="Arial"/>
          <w:sz w:val="18"/>
          <w:rPrChange w:id="210" w:author="Ignacio Cardenas" w:date="2011-12-20T21:08:00Z">
            <w:rPr>
              <w:rFonts w:ascii="Arial" w:hAnsi="Arial"/>
              <w:sz w:val="16"/>
            </w:rPr>
          </w:rPrChange>
        </w:rPr>
        <w:fldChar w:fldCharType="end"/>
      </w:r>
    </w:p>
    <w:p w:rsidR="00223DD5" w:rsidRPr="00CC4C00" w:rsidRDefault="008E72EC">
      <w:pPr>
        <w:pStyle w:val="TOC1"/>
        <w:tabs>
          <w:tab w:val="right" w:leader="dot" w:pos="8494"/>
        </w:tabs>
        <w:rPr>
          <w:rFonts w:ascii="Arial" w:hAnsi="Arial"/>
          <w:sz w:val="18"/>
          <w:lang w:val="es-VE"/>
          <w:rPrChange w:id="211" w:author="Honack A. Villanueva T." w:date="2011-12-21T11:09:00Z">
            <w:rPr>
              <w:rFonts w:ascii="Arial" w:hAnsi="Arial"/>
              <w:sz w:val="16"/>
              <w:lang w:val="en-US"/>
            </w:rPr>
          </w:rPrChange>
        </w:rPr>
      </w:pPr>
      <w:proofErr w:type="spellStart"/>
      <w:r w:rsidRPr="008E72EC">
        <w:rPr>
          <w:rFonts w:ascii="Arial" w:hAnsi="Arial"/>
          <w:sz w:val="18"/>
          <w:rPrChange w:id="212" w:author="Ignacio Cardenas" w:date="2011-12-20T21:08:00Z">
            <w:rPr>
              <w:rFonts w:ascii="Arial" w:hAnsi="Arial"/>
              <w:sz w:val="16"/>
            </w:rPr>
          </w:rPrChange>
        </w:rPr>
        <w:t>Roadmap</w:t>
      </w:r>
      <w:proofErr w:type="spellEnd"/>
      <w:r w:rsidRPr="008E72EC">
        <w:rPr>
          <w:rFonts w:ascii="Arial" w:hAnsi="Arial"/>
          <w:sz w:val="18"/>
          <w:rPrChange w:id="213" w:author="Ignacio Cardenas" w:date="2011-12-20T21:08:00Z">
            <w:rPr>
              <w:rFonts w:ascii="Arial" w:hAnsi="Arial"/>
              <w:sz w:val="16"/>
            </w:rPr>
          </w:rPrChange>
        </w:rPr>
        <w:tab/>
      </w:r>
      <w:r w:rsidRPr="008E72EC">
        <w:rPr>
          <w:rFonts w:ascii="Arial" w:hAnsi="Arial"/>
          <w:sz w:val="18"/>
          <w:rPrChange w:id="214" w:author="Ignacio Cardenas" w:date="2011-12-20T21:08:00Z">
            <w:rPr>
              <w:rFonts w:ascii="Arial" w:hAnsi="Arial"/>
              <w:sz w:val="16"/>
            </w:rPr>
          </w:rPrChange>
        </w:rPr>
        <w:fldChar w:fldCharType="begin"/>
      </w:r>
      <w:r w:rsidRPr="008E72EC">
        <w:rPr>
          <w:rFonts w:ascii="Arial" w:hAnsi="Arial"/>
          <w:sz w:val="18"/>
          <w:rPrChange w:id="215" w:author="Ignacio Cardenas" w:date="2011-12-20T21:08:00Z">
            <w:rPr>
              <w:rFonts w:ascii="Arial" w:hAnsi="Arial"/>
              <w:sz w:val="16"/>
            </w:rPr>
          </w:rPrChange>
        </w:rPr>
        <w:instrText xml:space="preserve"> PAGEREF _</w:instrText>
      </w:r>
      <w:del w:id="216" w:author="Ignacio Cardenas" w:date="2011-12-20T21:08:00Z">
        <w:r w:rsidR="005432AD" w:rsidRPr="005432AD">
          <w:rPr>
            <w:rFonts w:ascii="Arial" w:hAnsi="Arial" w:cs="Arial"/>
            <w:noProof/>
            <w:sz w:val="16"/>
            <w:szCs w:val="16"/>
          </w:rPr>
          <w:delInstrText>Toc183152063</w:delInstrText>
        </w:r>
      </w:del>
      <w:ins w:id="217" w:author="Ignacio Cardenas" w:date="2011-12-20T21:08:00Z">
        <w:r w:rsidR="00223DD5" w:rsidRPr="00223DD5">
          <w:rPr>
            <w:rFonts w:ascii="Arial" w:hAnsi="Arial" w:cs="Arial"/>
            <w:noProof/>
            <w:sz w:val="18"/>
            <w:szCs w:val="18"/>
          </w:rPr>
          <w:instrText>Toc186034503</w:instrText>
        </w:r>
      </w:ins>
      <w:r w:rsidRPr="008E72EC">
        <w:rPr>
          <w:rFonts w:ascii="Arial" w:hAnsi="Arial"/>
          <w:sz w:val="18"/>
          <w:rPrChange w:id="218" w:author="Ignacio Cardenas" w:date="2011-12-20T21:08:00Z">
            <w:rPr>
              <w:rFonts w:ascii="Arial" w:hAnsi="Arial"/>
              <w:sz w:val="16"/>
            </w:rPr>
          </w:rPrChange>
        </w:rPr>
        <w:instrText xml:space="preserve"> \h </w:instrText>
      </w:r>
      <w:r w:rsidRPr="008E72EC">
        <w:rPr>
          <w:rFonts w:ascii="Arial" w:hAnsi="Arial"/>
          <w:sz w:val="18"/>
          <w:rPrChange w:id="219" w:author="Ignacio Cardenas" w:date="2011-12-20T21:08:00Z">
            <w:rPr>
              <w:rFonts w:ascii="Arial" w:hAnsi="Arial"/>
              <w:sz w:val="18"/>
            </w:rPr>
          </w:rPrChange>
        </w:rPr>
      </w:r>
      <w:r w:rsidRPr="008E72EC">
        <w:rPr>
          <w:rFonts w:ascii="Arial" w:hAnsi="Arial"/>
          <w:sz w:val="18"/>
          <w:rPrChange w:id="220" w:author="Ignacio Cardenas" w:date="2011-12-20T21:08:00Z">
            <w:rPr>
              <w:rFonts w:ascii="Arial" w:hAnsi="Arial"/>
              <w:sz w:val="16"/>
            </w:rPr>
          </w:rPrChange>
        </w:rPr>
        <w:fldChar w:fldCharType="separate"/>
      </w:r>
      <w:del w:id="221" w:author="Ignacio Cardenas" w:date="2011-12-20T21:08:00Z">
        <w:r w:rsidR="003B5500">
          <w:rPr>
            <w:rFonts w:ascii="Arial" w:hAnsi="Arial" w:cs="Arial"/>
            <w:noProof/>
            <w:sz w:val="16"/>
            <w:szCs w:val="16"/>
          </w:rPr>
          <w:delText>32</w:delText>
        </w:r>
      </w:del>
      <w:ins w:id="222" w:author="Ignacio Cardenas" w:date="2011-12-20T21:08:00Z">
        <w:r w:rsidR="00223DD5" w:rsidRPr="00223DD5">
          <w:rPr>
            <w:rFonts w:ascii="Arial" w:hAnsi="Arial" w:cs="Arial"/>
            <w:noProof/>
            <w:sz w:val="18"/>
            <w:szCs w:val="18"/>
          </w:rPr>
          <w:t>31</w:t>
        </w:r>
      </w:ins>
      <w:r w:rsidRPr="008E72EC">
        <w:rPr>
          <w:rFonts w:ascii="Arial" w:hAnsi="Arial"/>
          <w:sz w:val="18"/>
          <w:rPrChange w:id="223" w:author="Ignacio Cardenas" w:date="2011-12-20T21:08:00Z">
            <w:rPr>
              <w:rFonts w:ascii="Arial" w:hAnsi="Arial"/>
              <w:sz w:val="16"/>
            </w:rPr>
          </w:rPrChange>
        </w:rPr>
        <w:fldChar w:fldCharType="end"/>
      </w:r>
    </w:p>
    <w:p w:rsidR="00223DD5" w:rsidRPr="00CC4C00" w:rsidRDefault="008E72EC">
      <w:pPr>
        <w:pStyle w:val="TOC1"/>
        <w:tabs>
          <w:tab w:val="right" w:leader="dot" w:pos="8494"/>
        </w:tabs>
        <w:rPr>
          <w:rFonts w:ascii="Arial" w:hAnsi="Arial"/>
          <w:sz w:val="18"/>
          <w:lang w:val="es-VE"/>
          <w:rPrChange w:id="224" w:author="Honack A. Villanueva T." w:date="2011-12-21T11:09:00Z">
            <w:rPr>
              <w:rFonts w:ascii="Arial" w:hAnsi="Arial"/>
              <w:sz w:val="16"/>
              <w:lang w:val="en-US"/>
            </w:rPr>
          </w:rPrChange>
        </w:rPr>
      </w:pPr>
      <w:r w:rsidRPr="008E72EC">
        <w:rPr>
          <w:rFonts w:ascii="Arial" w:hAnsi="Arial"/>
          <w:sz w:val="18"/>
          <w:lang w:val="es-ES_tradnl"/>
          <w:rPrChange w:id="225" w:author="Ignacio Cardenas" w:date="2011-12-20T21:08:00Z">
            <w:rPr>
              <w:rFonts w:ascii="Arial" w:hAnsi="Arial"/>
              <w:sz w:val="16"/>
              <w:lang w:val="es-ES_tradnl"/>
            </w:rPr>
          </w:rPrChange>
        </w:rPr>
        <w:t>Pirámide de Requerimientos</w:t>
      </w:r>
      <w:r w:rsidRPr="008E72EC">
        <w:rPr>
          <w:rFonts w:ascii="Arial" w:hAnsi="Arial"/>
          <w:sz w:val="18"/>
          <w:rPrChange w:id="226" w:author="Ignacio Cardenas" w:date="2011-12-20T21:08:00Z">
            <w:rPr>
              <w:rFonts w:ascii="Arial" w:hAnsi="Arial"/>
              <w:sz w:val="16"/>
            </w:rPr>
          </w:rPrChange>
        </w:rPr>
        <w:tab/>
      </w:r>
      <w:del w:id="227"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_Toc183152064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33</w:delText>
        </w:r>
        <w:r w:rsidRPr="005432AD">
          <w:rPr>
            <w:rFonts w:ascii="Arial" w:hAnsi="Arial" w:cs="Arial"/>
            <w:noProof/>
            <w:sz w:val="16"/>
            <w:szCs w:val="16"/>
          </w:rPr>
          <w:fldChar w:fldCharType="end"/>
        </w:r>
      </w:del>
      <w:ins w:id="228"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_Toc186034504 \h </w:instrText>
        </w:r>
      </w:ins>
      <w:r w:rsidRPr="00223DD5">
        <w:rPr>
          <w:rFonts w:ascii="Arial" w:hAnsi="Arial" w:cs="Arial"/>
          <w:noProof/>
          <w:sz w:val="18"/>
          <w:szCs w:val="18"/>
        </w:rPr>
      </w:r>
      <w:ins w:id="229"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32</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230" w:author="Honack A. Villanueva T." w:date="2011-12-21T11:09:00Z">
            <w:rPr>
              <w:rFonts w:ascii="Arial" w:hAnsi="Arial"/>
              <w:sz w:val="16"/>
              <w:lang w:val="en-US"/>
            </w:rPr>
          </w:rPrChange>
        </w:rPr>
      </w:pPr>
      <w:r w:rsidRPr="008E72EC">
        <w:rPr>
          <w:rFonts w:ascii="Arial" w:hAnsi="Arial"/>
          <w:sz w:val="18"/>
          <w:lang w:val="es-ES_tradnl"/>
          <w:rPrChange w:id="231" w:author="Ignacio Cardenas" w:date="2011-12-20T21:08:00Z">
            <w:rPr>
              <w:rFonts w:ascii="Arial" w:hAnsi="Arial"/>
              <w:sz w:val="16"/>
              <w:lang w:val="es-ES_tradnl"/>
            </w:rPr>
          </w:rPrChange>
        </w:rPr>
        <w:t>Requerimientos Funcionales del sistema de gestión de citas para realizar operaciones de atención al cliente</w:t>
      </w:r>
      <w:r w:rsidRPr="008E72EC">
        <w:rPr>
          <w:rFonts w:ascii="Arial" w:hAnsi="Arial"/>
          <w:sz w:val="18"/>
          <w:rPrChange w:id="232" w:author="Ignacio Cardenas" w:date="2011-12-20T21:08:00Z">
            <w:rPr>
              <w:rFonts w:ascii="Arial" w:hAnsi="Arial"/>
              <w:sz w:val="16"/>
            </w:rPr>
          </w:rPrChange>
        </w:rPr>
        <w:tab/>
      </w:r>
      <w:r w:rsidRPr="008E72EC">
        <w:rPr>
          <w:rFonts w:ascii="Arial" w:hAnsi="Arial"/>
          <w:sz w:val="18"/>
          <w:rPrChange w:id="233" w:author="Ignacio Cardenas" w:date="2011-12-20T21:08:00Z">
            <w:rPr>
              <w:rFonts w:ascii="Arial" w:hAnsi="Arial"/>
              <w:sz w:val="16"/>
            </w:rPr>
          </w:rPrChange>
        </w:rPr>
        <w:fldChar w:fldCharType="begin"/>
      </w:r>
      <w:r w:rsidRPr="008E72EC">
        <w:rPr>
          <w:rFonts w:ascii="Arial" w:hAnsi="Arial"/>
          <w:sz w:val="18"/>
          <w:rPrChange w:id="234" w:author="Ignacio Cardenas" w:date="2011-12-20T21:08:00Z">
            <w:rPr>
              <w:rFonts w:ascii="Arial" w:hAnsi="Arial"/>
              <w:sz w:val="16"/>
            </w:rPr>
          </w:rPrChange>
        </w:rPr>
        <w:instrText xml:space="preserve"> PAGEREF _</w:instrText>
      </w:r>
      <w:del w:id="235" w:author="Ignacio Cardenas" w:date="2011-12-20T21:08:00Z">
        <w:r w:rsidR="005432AD" w:rsidRPr="005432AD">
          <w:rPr>
            <w:rFonts w:ascii="Arial" w:hAnsi="Arial" w:cs="Arial"/>
            <w:noProof/>
            <w:sz w:val="16"/>
            <w:szCs w:val="16"/>
          </w:rPr>
          <w:delInstrText>Toc183152065</w:delInstrText>
        </w:r>
      </w:del>
      <w:ins w:id="236" w:author="Ignacio Cardenas" w:date="2011-12-20T21:08:00Z">
        <w:r w:rsidR="00223DD5" w:rsidRPr="00223DD5">
          <w:rPr>
            <w:rFonts w:ascii="Arial" w:hAnsi="Arial" w:cs="Arial"/>
            <w:noProof/>
            <w:sz w:val="18"/>
            <w:szCs w:val="18"/>
          </w:rPr>
          <w:instrText>Toc186034505</w:instrText>
        </w:r>
      </w:ins>
      <w:r w:rsidRPr="008E72EC">
        <w:rPr>
          <w:rFonts w:ascii="Arial" w:hAnsi="Arial"/>
          <w:sz w:val="18"/>
          <w:rPrChange w:id="237" w:author="Ignacio Cardenas" w:date="2011-12-20T21:08:00Z">
            <w:rPr>
              <w:rFonts w:ascii="Arial" w:hAnsi="Arial"/>
              <w:sz w:val="16"/>
            </w:rPr>
          </w:rPrChange>
        </w:rPr>
        <w:instrText xml:space="preserve"> \h </w:instrText>
      </w:r>
      <w:r w:rsidRPr="008E72EC">
        <w:rPr>
          <w:rFonts w:ascii="Arial" w:hAnsi="Arial"/>
          <w:sz w:val="18"/>
          <w:rPrChange w:id="238" w:author="Ignacio Cardenas" w:date="2011-12-20T21:08:00Z">
            <w:rPr>
              <w:rFonts w:ascii="Arial" w:hAnsi="Arial"/>
              <w:sz w:val="18"/>
            </w:rPr>
          </w:rPrChange>
        </w:rPr>
      </w:r>
      <w:r w:rsidRPr="008E72EC">
        <w:rPr>
          <w:rFonts w:ascii="Arial" w:hAnsi="Arial"/>
          <w:sz w:val="18"/>
          <w:rPrChange w:id="239" w:author="Ignacio Cardenas" w:date="2011-12-20T21:08:00Z">
            <w:rPr>
              <w:rFonts w:ascii="Arial" w:hAnsi="Arial"/>
              <w:sz w:val="16"/>
            </w:rPr>
          </w:rPrChange>
        </w:rPr>
        <w:fldChar w:fldCharType="separate"/>
      </w:r>
      <w:del w:id="240" w:author="Ignacio Cardenas" w:date="2011-12-20T21:08:00Z">
        <w:r w:rsidR="003B5500">
          <w:rPr>
            <w:rFonts w:ascii="Arial" w:hAnsi="Arial" w:cs="Arial"/>
            <w:noProof/>
            <w:sz w:val="16"/>
            <w:szCs w:val="16"/>
          </w:rPr>
          <w:delText>33</w:delText>
        </w:r>
      </w:del>
      <w:ins w:id="241" w:author="Ignacio Cardenas" w:date="2011-12-20T21:08:00Z">
        <w:r w:rsidR="00223DD5" w:rsidRPr="00223DD5">
          <w:rPr>
            <w:rFonts w:ascii="Arial" w:hAnsi="Arial" w:cs="Arial"/>
            <w:noProof/>
            <w:sz w:val="18"/>
            <w:szCs w:val="18"/>
          </w:rPr>
          <w:t>32</w:t>
        </w:r>
      </w:ins>
      <w:r w:rsidRPr="008E72EC">
        <w:rPr>
          <w:rFonts w:ascii="Arial" w:hAnsi="Arial"/>
          <w:sz w:val="18"/>
          <w:rPrChange w:id="242"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243" w:author="Honack A. Villanueva T." w:date="2011-12-21T11:09:00Z">
            <w:rPr>
              <w:rFonts w:ascii="Arial" w:hAnsi="Arial"/>
              <w:sz w:val="16"/>
              <w:lang w:val="en-US"/>
            </w:rPr>
          </w:rPrChange>
        </w:rPr>
      </w:pPr>
      <w:r w:rsidRPr="008E72EC">
        <w:rPr>
          <w:rFonts w:ascii="Arial" w:hAnsi="Arial"/>
          <w:sz w:val="18"/>
          <w:lang w:val="es-ES_tradnl"/>
          <w:rPrChange w:id="244" w:author="Ignacio Cardenas" w:date="2011-12-20T21:08:00Z">
            <w:rPr>
              <w:rFonts w:ascii="Arial" w:hAnsi="Arial"/>
              <w:sz w:val="16"/>
              <w:lang w:val="es-ES_tradnl"/>
            </w:rPr>
          </w:rPrChange>
        </w:rPr>
        <w:t>Requerimientos Funcionales del sistema de chat en línea</w:t>
      </w:r>
      <w:r w:rsidRPr="008E72EC">
        <w:rPr>
          <w:rFonts w:ascii="Arial" w:hAnsi="Arial"/>
          <w:sz w:val="18"/>
          <w:rPrChange w:id="245" w:author="Ignacio Cardenas" w:date="2011-12-20T21:08:00Z">
            <w:rPr>
              <w:rFonts w:ascii="Arial" w:hAnsi="Arial"/>
              <w:sz w:val="16"/>
            </w:rPr>
          </w:rPrChange>
        </w:rPr>
        <w:tab/>
      </w:r>
      <w:r w:rsidRPr="008E72EC">
        <w:rPr>
          <w:rFonts w:ascii="Arial" w:hAnsi="Arial"/>
          <w:sz w:val="18"/>
          <w:rPrChange w:id="246" w:author="Ignacio Cardenas" w:date="2011-12-20T21:08:00Z">
            <w:rPr>
              <w:rFonts w:ascii="Arial" w:hAnsi="Arial"/>
              <w:sz w:val="16"/>
            </w:rPr>
          </w:rPrChange>
        </w:rPr>
        <w:fldChar w:fldCharType="begin"/>
      </w:r>
      <w:r w:rsidRPr="008E72EC">
        <w:rPr>
          <w:rFonts w:ascii="Arial" w:hAnsi="Arial"/>
          <w:sz w:val="18"/>
          <w:rPrChange w:id="247" w:author="Ignacio Cardenas" w:date="2011-12-20T21:08:00Z">
            <w:rPr>
              <w:rFonts w:ascii="Arial" w:hAnsi="Arial"/>
              <w:sz w:val="16"/>
            </w:rPr>
          </w:rPrChange>
        </w:rPr>
        <w:instrText xml:space="preserve"> PAGEREF _</w:instrText>
      </w:r>
      <w:del w:id="248" w:author="Ignacio Cardenas" w:date="2011-12-20T21:08:00Z">
        <w:r w:rsidR="005432AD" w:rsidRPr="005432AD">
          <w:rPr>
            <w:rFonts w:ascii="Arial" w:hAnsi="Arial" w:cs="Arial"/>
            <w:noProof/>
            <w:sz w:val="16"/>
            <w:szCs w:val="16"/>
          </w:rPr>
          <w:delInstrText>Toc183152066</w:delInstrText>
        </w:r>
      </w:del>
      <w:ins w:id="249" w:author="Ignacio Cardenas" w:date="2011-12-20T21:08:00Z">
        <w:r w:rsidR="00223DD5" w:rsidRPr="00223DD5">
          <w:rPr>
            <w:rFonts w:ascii="Arial" w:hAnsi="Arial" w:cs="Arial"/>
            <w:noProof/>
            <w:sz w:val="18"/>
            <w:szCs w:val="18"/>
          </w:rPr>
          <w:instrText>Toc186034506</w:instrText>
        </w:r>
      </w:ins>
      <w:r w:rsidRPr="008E72EC">
        <w:rPr>
          <w:rFonts w:ascii="Arial" w:hAnsi="Arial"/>
          <w:sz w:val="18"/>
          <w:rPrChange w:id="250" w:author="Ignacio Cardenas" w:date="2011-12-20T21:08:00Z">
            <w:rPr>
              <w:rFonts w:ascii="Arial" w:hAnsi="Arial"/>
              <w:sz w:val="16"/>
            </w:rPr>
          </w:rPrChange>
        </w:rPr>
        <w:instrText xml:space="preserve"> \h </w:instrText>
      </w:r>
      <w:r w:rsidRPr="008E72EC">
        <w:rPr>
          <w:rFonts w:ascii="Arial" w:hAnsi="Arial"/>
          <w:sz w:val="18"/>
          <w:rPrChange w:id="251" w:author="Ignacio Cardenas" w:date="2011-12-20T21:08:00Z">
            <w:rPr>
              <w:rFonts w:ascii="Arial" w:hAnsi="Arial"/>
              <w:sz w:val="18"/>
            </w:rPr>
          </w:rPrChange>
        </w:rPr>
      </w:r>
      <w:r w:rsidRPr="008E72EC">
        <w:rPr>
          <w:rFonts w:ascii="Arial" w:hAnsi="Arial"/>
          <w:sz w:val="18"/>
          <w:rPrChange w:id="252" w:author="Ignacio Cardenas" w:date="2011-12-20T21:08:00Z">
            <w:rPr>
              <w:rFonts w:ascii="Arial" w:hAnsi="Arial"/>
              <w:sz w:val="16"/>
            </w:rPr>
          </w:rPrChange>
        </w:rPr>
        <w:fldChar w:fldCharType="separate"/>
      </w:r>
      <w:del w:id="253" w:author="Ignacio Cardenas" w:date="2011-12-20T21:08:00Z">
        <w:r w:rsidR="003B5500">
          <w:rPr>
            <w:rFonts w:ascii="Arial" w:hAnsi="Arial" w:cs="Arial"/>
            <w:noProof/>
            <w:sz w:val="16"/>
            <w:szCs w:val="16"/>
          </w:rPr>
          <w:delText>35</w:delText>
        </w:r>
      </w:del>
      <w:ins w:id="254" w:author="Ignacio Cardenas" w:date="2011-12-20T21:08:00Z">
        <w:r w:rsidR="00223DD5" w:rsidRPr="00223DD5">
          <w:rPr>
            <w:rFonts w:ascii="Arial" w:hAnsi="Arial" w:cs="Arial"/>
            <w:noProof/>
            <w:sz w:val="18"/>
            <w:szCs w:val="18"/>
          </w:rPr>
          <w:t>34</w:t>
        </w:r>
      </w:ins>
      <w:r w:rsidRPr="008E72EC">
        <w:rPr>
          <w:rFonts w:ascii="Arial" w:hAnsi="Arial"/>
          <w:sz w:val="18"/>
          <w:rPrChange w:id="255"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256" w:author="Honack A. Villanueva T." w:date="2011-12-21T11:09:00Z">
            <w:rPr>
              <w:rFonts w:ascii="Arial" w:hAnsi="Arial"/>
              <w:sz w:val="16"/>
              <w:lang w:val="en-US"/>
            </w:rPr>
          </w:rPrChange>
        </w:rPr>
      </w:pPr>
      <w:r w:rsidRPr="008E72EC">
        <w:rPr>
          <w:rFonts w:ascii="Arial" w:hAnsi="Arial"/>
          <w:sz w:val="18"/>
          <w:lang w:val="es-ES_tradnl"/>
          <w:rPrChange w:id="257" w:author="Ignacio Cardenas" w:date="2011-12-20T21:08:00Z">
            <w:rPr>
              <w:rFonts w:ascii="Arial" w:hAnsi="Arial"/>
              <w:sz w:val="16"/>
              <w:lang w:val="es-ES_tradnl"/>
            </w:rPr>
          </w:rPrChange>
        </w:rPr>
        <w:t>Casos de Uso</w:t>
      </w:r>
      <w:r w:rsidRPr="008E72EC">
        <w:rPr>
          <w:rFonts w:ascii="Arial" w:hAnsi="Arial"/>
          <w:sz w:val="18"/>
          <w:rPrChange w:id="258" w:author="Ignacio Cardenas" w:date="2011-12-20T21:08:00Z">
            <w:rPr>
              <w:rFonts w:ascii="Arial" w:hAnsi="Arial"/>
              <w:sz w:val="16"/>
            </w:rPr>
          </w:rPrChange>
        </w:rPr>
        <w:tab/>
      </w:r>
      <w:r w:rsidRPr="008E72EC">
        <w:rPr>
          <w:rFonts w:ascii="Arial" w:hAnsi="Arial"/>
          <w:sz w:val="18"/>
          <w:rPrChange w:id="259" w:author="Ignacio Cardenas" w:date="2011-12-20T21:08:00Z">
            <w:rPr>
              <w:rFonts w:ascii="Arial" w:hAnsi="Arial"/>
              <w:sz w:val="16"/>
            </w:rPr>
          </w:rPrChange>
        </w:rPr>
        <w:fldChar w:fldCharType="begin"/>
      </w:r>
      <w:r w:rsidRPr="008E72EC">
        <w:rPr>
          <w:rFonts w:ascii="Arial" w:hAnsi="Arial"/>
          <w:sz w:val="18"/>
          <w:rPrChange w:id="260" w:author="Ignacio Cardenas" w:date="2011-12-20T21:08:00Z">
            <w:rPr>
              <w:rFonts w:ascii="Arial" w:hAnsi="Arial"/>
              <w:sz w:val="16"/>
            </w:rPr>
          </w:rPrChange>
        </w:rPr>
        <w:instrText xml:space="preserve"> PAGEREF _</w:instrText>
      </w:r>
      <w:del w:id="261" w:author="Ignacio Cardenas" w:date="2011-12-20T21:08:00Z">
        <w:r w:rsidR="005432AD" w:rsidRPr="005432AD">
          <w:rPr>
            <w:rFonts w:ascii="Arial" w:hAnsi="Arial" w:cs="Arial"/>
            <w:noProof/>
            <w:sz w:val="16"/>
            <w:szCs w:val="16"/>
          </w:rPr>
          <w:delInstrText>Toc183152067</w:delInstrText>
        </w:r>
      </w:del>
      <w:ins w:id="262" w:author="Ignacio Cardenas" w:date="2011-12-20T21:08:00Z">
        <w:r w:rsidR="00223DD5" w:rsidRPr="00223DD5">
          <w:rPr>
            <w:rFonts w:ascii="Arial" w:hAnsi="Arial" w:cs="Arial"/>
            <w:noProof/>
            <w:sz w:val="18"/>
            <w:szCs w:val="18"/>
          </w:rPr>
          <w:instrText>Toc186034507</w:instrText>
        </w:r>
      </w:ins>
      <w:r w:rsidRPr="008E72EC">
        <w:rPr>
          <w:rFonts w:ascii="Arial" w:hAnsi="Arial"/>
          <w:sz w:val="18"/>
          <w:rPrChange w:id="263" w:author="Ignacio Cardenas" w:date="2011-12-20T21:08:00Z">
            <w:rPr>
              <w:rFonts w:ascii="Arial" w:hAnsi="Arial"/>
              <w:sz w:val="16"/>
            </w:rPr>
          </w:rPrChange>
        </w:rPr>
        <w:instrText xml:space="preserve"> \h </w:instrText>
      </w:r>
      <w:r w:rsidRPr="008E72EC">
        <w:rPr>
          <w:rFonts w:ascii="Arial" w:hAnsi="Arial"/>
          <w:sz w:val="18"/>
          <w:rPrChange w:id="264" w:author="Ignacio Cardenas" w:date="2011-12-20T21:08:00Z">
            <w:rPr>
              <w:rFonts w:ascii="Arial" w:hAnsi="Arial"/>
              <w:sz w:val="18"/>
            </w:rPr>
          </w:rPrChange>
        </w:rPr>
      </w:r>
      <w:r w:rsidRPr="008E72EC">
        <w:rPr>
          <w:rFonts w:ascii="Arial" w:hAnsi="Arial"/>
          <w:sz w:val="18"/>
          <w:rPrChange w:id="265" w:author="Ignacio Cardenas" w:date="2011-12-20T21:08:00Z">
            <w:rPr>
              <w:rFonts w:ascii="Arial" w:hAnsi="Arial"/>
              <w:sz w:val="16"/>
            </w:rPr>
          </w:rPrChange>
        </w:rPr>
        <w:fldChar w:fldCharType="separate"/>
      </w:r>
      <w:del w:id="266" w:author="Ignacio Cardenas" w:date="2011-12-20T21:08:00Z">
        <w:r w:rsidR="003B5500">
          <w:rPr>
            <w:rFonts w:ascii="Arial" w:hAnsi="Arial" w:cs="Arial"/>
            <w:noProof/>
            <w:sz w:val="16"/>
            <w:szCs w:val="16"/>
          </w:rPr>
          <w:delText>36</w:delText>
        </w:r>
      </w:del>
      <w:ins w:id="267" w:author="Ignacio Cardenas" w:date="2011-12-20T21:08:00Z">
        <w:r w:rsidR="00223DD5" w:rsidRPr="00223DD5">
          <w:rPr>
            <w:rFonts w:ascii="Arial" w:hAnsi="Arial" w:cs="Arial"/>
            <w:noProof/>
            <w:sz w:val="18"/>
            <w:szCs w:val="18"/>
          </w:rPr>
          <w:t>35</w:t>
        </w:r>
      </w:ins>
      <w:r w:rsidRPr="008E72EC">
        <w:rPr>
          <w:rFonts w:ascii="Arial" w:hAnsi="Arial"/>
          <w:sz w:val="18"/>
          <w:rPrChange w:id="268" w:author="Ignacio Cardenas" w:date="2011-12-20T21:08:00Z">
            <w:rPr>
              <w:rFonts w:ascii="Arial" w:hAnsi="Arial"/>
              <w:sz w:val="16"/>
            </w:rPr>
          </w:rPrChange>
        </w:rPr>
        <w:fldChar w:fldCharType="end"/>
      </w:r>
    </w:p>
    <w:p w:rsidR="00223DD5" w:rsidRPr="00CC4C00" w:rsidRDefault="008E72EC">
      <w:pPr>
        <w:pStyle w:val="TOC3"/>
        <w:tabs>
          <w:tab w:val="right" w:leader="dot" w:pos="8494"/>
        </w:tabs>
        <w:rPr>
          <w:rFonts w:ascii="Arial" w:hAnsi="Arial"/>
          <w:sz w:val="18"/>
          <w:lang w:val="es-VE"/>
          <w:rPrChange w:id="269" w:author="Honack A. Villanueva T." w:date="2011-12-21T11:09:00Z">
            <w:rPr>
              <w:rFonts w:ascii="Arial" w:hAnsi="Arial"/>
              <w:sz w:val="16"/>
              <w:lang w:val="en-US"/>
            </w:rPr>
          </w:rPrChange>
        </w:rPr>
      </w:pPr>
      <w:r w:rsidRPr="008E72EC">
        <w:rPr>
          <w:rFonts w:ascii="Arial" w:hAnsi="Arial"/>
          <w:sz w:val="18"/>
          <w:lang w:val="es-ES_tradnl"/>
          <w:rPrChange w:id="270" w:author="Ignacio Cardenas" w:date="2011-12-20T21:08:00Z">
            <w:rPr>
              <w:rFonts w:ascii="Arial" w:hAnsi="Arial"/>
              <w:sz w:val="16"/>
              <w:lang w:val="es-ES_tradnl"/>
            </w:rPr>
          </w:rPrChange>
        </w:rPr>
        <w:t>Resumen de Casos de Uso y Actores del sistema de gestión de citas para operaciones de atención al cliente</w:t>
      </w:r>
      <w:r w:rsidRPr="008E72EC">
        <w:rPr>
          <w:rFonts w:ascii="Arial" w:hAnsi="Arial"/>
          <w:sz w:val="18"/>
          <w:rPrChange w:id="271" w:author="Ignacio Cardenas" w:date="2011-12-20T21:08:00Z">
            <w:rPr>
              <w:rFonts w:ascii="Arial" w:hAnsi="Arial"/>
              <w:sz w:val="16"/>
            </w:rPr>
          </w:rPrChange>
        </w:rPr>
        <w:tab/>
      </w:r>
      <w:r w:rsidRPr="008E72EC">
        <w:rPr>
          <w:rFonts w:ascii="Arial" w:hAnsi="Arial"/>
          <w:sz w:val="18"/>
          <w:rPrChange w:id="272" w:author="Ignacio Cardenas" w:date="2011-12-20T21:08:00Z">
            <w:rPr>
              <w:rFonts w:ascii="Arial" w:hAnsi="Arial"/>
              <w:sz w:val="16"/>
            </w:rPr>
          </w:rPrChange>
        </w:rPr>
        <w:fldChar w:fldCharType="begin"/>
      </w:r>
      <w:r w:rsidRPr="008E72EC">
        <w:rPr>
          <w:rFonts w:ascii="Arial" w:hAnsi="Arial"/>
          <w:sz w:val="18"/>
          <w:rPrChange w:id="273" w:author="Ignacio Cardenas" w:date="2011-12-20T21:08:00Z">
            <w:rPr>
              <w:rFonts w:ascii="Arial" w:hAnsi="Arial"/>
              <w:sz w:val="16"/>
            </w:rPr>
          </w:rPrChange>
        </w:rPr>
        <w:instrText xml:space="preserve"> PAGEREF _</w:instrText>
      </w:r>
      <w:del w:id="274" w:author="Ignacio Cardenas" w:date="2011-12-20T21:08:00Z">
        <w:r w:rsidR="005432AD" w:rsidRPr="005432AD">
          <w:rPr>
            <w:rFonts w:ascii="Arial" w:hAnsi="Arial" w:cs="Arial"/>
            <w:noProof/>
            <w:sz w:val="16"/>
            <w:szCs w:val="16"/>
          </w:rPr>
          <w:delInstrText>Toc183152068</w:delInstrText>
        </w:r>
      </w:del>
      <w:ins w:id="275" w:author="Ignacio Cardenas" w:date="2011-12-20T21:08:00Z">
        <w:r w:rsidR="00223DD5" w:rsidRPr="00223DD5">
          <w:rPr>
            <w:rFonts w:ascii="Arial" w:hAnsi="Arial" w:cs="Arial"/>
            <w:noProof/>
            <w:sz w:val="18"/>
            <w:szCs w:val="18"/>
          </w:rPr>
          <w:instrText>Toc186034508</w:instrText>
        </w:r>
      </w:ins>
      <w:r w:rsidRPr="008E72EC">
        <w:rPr>
          <w:rFonts w:ascii="Arial" w:hAnsi="Arial"/>
          <w:sz w:val="18"/>
          <w:rPrChange w:id="276" w:author="Ignacio Cardenas" w:date="2011-12-20T21:08:00Z">
            <w:rPr>
              <w:rFonts w:ascii="Arial" w:hAnsi="Arial"/>
              <w:sz w:val="16"/>
            </w:rPr>
          </w:rPrChange>
        </w:rPr>
        <w:instrText xml:space="preserve"> \h </w:instrText>
      </w:r>
      <w:r w:rsidRPr="008E72EC">
        <w:rPr>
          <w:rFonts w:ascii="Arial" w:hAnsi="Arial"/>
          <w:sz w:val="18"/>
          <w:rPrChange w:id="277" w:author="Ignacio Cardenas" w:date="2011-12-20T21:08:00Z">
            <w:rPr>
              <w:rFonts w:ascii="Arial" w:hAnsi="Arial"/>
              <w:sz w:val="18"/>
            </w:rPr>
          </w:rPrChange>
        </w:rPr>
      </w:r>
      <w:r w:rsidRPr="008E72EC">
        <w:rPr>
          <w:rFonts w:ascii="Arial" w:hAnsi="Arial"/>
          <w:sz w:val="18"/>
          <w:rPrChange w:id="278" w:author="Ignacio Cardenas" w:date="2011-12-20T21:08:00Z">
            <w:rPr>
              <w:rFonts w:ascii="Arial" w:hAnsi="Arial"/>
              <w:sz w:val="16"/>
            </w:rPr>
          </w:rPrChange>
        </w:rPr>
        <w:fldChar w:fldCharType="separate"/>
      </w:r>
      <w:del w:id="279" w:author="Ignacio Cardenas" w:date="2011-12-20T21:08:00Z">
        <w:r w:rsidR="003B5500">
          <w:rPr>
            <w:rFonts w:ascii="Arial" w:hAnsi="Arial" w:cs="Arial"/>
            <w:noProof/>
            <w:sz w:val="16"/>
            <w:szCs w:val="16"/>
          </w:rPr>
          <w:delText>36</w:delText>
        </w:r>
      </w:del>
      <w:ins w:id="280" w:author="Ignacio Cardenas" w:date="2011-12-20T21:08:00Z">
        <w:r w:rsidR="00223DD5" w:rsidRPr="00223DD5">
          <w:rPr>
            <w:rFonts w:ascii="Arial" w:hAnsi="Arial" w:cs="Arial"/>
            <w:noProof/>
            <w:sz w:val="18"/>
            <w:szCs w:val="18"/>
          </w:rPr>
          <w:t>35</w:t>
        </w:r>
      </w:ins>
      <w:r w:rsidRPr="008E72EC">
        <w:rPr>
          <w:rFonts w:ascii="Arial" w:hAnsi="Arial"/>
          <w:sz w:val="18"/>
          <w:rPrChange w:id="281" w:author="Ignacio Cardenas" w:date="2011-12-20T21:08:00Z">
            <w:rPr>
              <w:rFonts w:ascii="Arial" w:hAnsi="Arial"/>
              <w:sz w:val="16"/>
            </w:rPr>
          </w:rPrChange>
        </w:rPr>
        <w:fldChar w:fldCharType="end"/>
      </w:r>
    </w:p>
    <w:p w:rsidR="00223DD5" w:rsidRPr="00CC4C00" w:rsidRDefault="008E72EC">
      <w:pPr>
        <w:pStyle w:val="TOC3"/>
        <w:tabs>
          <w:tab w:val="right" w:leader="dot" w:pos="8494"/>
        </w:tabs>
        <w:rPr>
          <w:rFonts w:ascii="Arial" w:hAnsi="Arial"/>
          <w:sz w:val="18"/>
          <w:lang w:val="es-VE"/>
          <w:rPrChange w:id="282" w:author="Honack A. Villanueva T." w:date="2011-12-21T11:09:00Z">
            <w:rPr>
              <w:rFonts w:ascii="Arial" w:hAnsi="Arial"/>
              <w:sz w:val="16"/>
              <w:lang w:val="en-US"/>
            </w:rPr>
          </w:rPrChange>
        </w:rPr>
      </w:pPr>
      <w:r w:rsidRPr="008E72EC">
        <w:rPr>
          <w:rFonts w:ascii="Arial" w:hAnsi="Arial"/>
          <w:sz w:val="18"/>
          <w:lang w:val="es-ES_tradnl"/>
          <w:rPrChange w:id="283" w:author="Ignacio Cardenas" w:date="2011-12-20T21:08:00Z">
            <w:rPr>
              <w:rFonts w:ascii="Arial" w:hAnsi="Arial"/>
              <w:sz w:val="16"/>
              <w:lang w:val="es-ES_tradnl"/>
            </w:rPr>
          </w:rPrChange>
        </w:rPr>
        <w:t>Especificaciones de Casos de Uso</w:t>
      </w:r>
      <w:r w:rsidRPr="008E72EC">
        <w:rPr>
          <w:rFonts w:ascii="Arial" w:hAnsi="Arial"/>
          <w:sz w:val="18"/>
          <w:rPrChange w:id="284" w:author="Ignacio Cardenas" w:date="2011-12-20T21:08:00Z">
            <w:rPr>
              <w:rFonts w:ascii="Arial" w:hAnsi="Arial"/>
              <w:sz w:val="16"/>
            </w:rPr>
          </w:rPrChange>
        </w:rPr>
        <w:tab/>
      </w:r>
      <w:r w:rsidRPr="008E72EC">
        <w:rPr>
          <w:rFonts w:ascii="Arial" w:hAnsi="Arial"/>
          <w:sz w:val="18"/>
          <w:rPrChange w:id="285" w:author="Ignacio Cardenas" w:date="2011-12-20T21:08:00Z">
            <w:rPr>
              <w:rFonts w:ascii="Arial" w:hAnsi="Arial"/>
              <w:sz w:val="16"/>
            </w:rPr>
          </w:rPrChange>
        </w:rPr>
        <w:fldChar w:fldCharType="begin"/>
      </w:r>
      <w:r w:rsidRPr="008E72EC">
        <w:rPr>
          <w:rFonts w:ascii="Arial" w:hAnsi="Arial"/>
          <w:sz w:val="18"/>
          <w:rPrChange w:id="286" w:author="Ignacio Cardenas" w:date="2011-12-20T21:08:00Z">
            <w:rPr>
              <w:rFonts w:ascii="Arial" w:hAnsi="Arial"/>
              <w:sz w:val="16"/>
            </w:rPr>
          </w:rPrChange>
        </w:rPr>
        <w:instrText xml:space="preserve"> PAGEREF _</w:instrText>
      </w:r>
      <w:del w:id="287" w:author="Ignacio Cardenas" w:date="2011-12-20T21:08:00Z">
        <w:r w:rsidR="005432AD" w:rsidRPr="005432AD">
          <w:rPr>
            <w:rFonts w:ascii="Arial" w:hAnsi="Arial" w:cs="Arial"/>
            <w:noProof/>
            <w:sz w:val="16"/>
            <w:szCs w:val="16"/>
          </w:rPr>
          <w:delInstrText>Toc183152069</w:delInstrText>
        </w:r>
      </w:del>
      <w:ins w:id="288" w:author="Ignacio Cardenas" w:date="2011-12-20T21:08:00Z">
        <w:r w:rsidR="00223DD5" w:rsidRPr="00223DD5">
          <w:rPr>
            <w:rFonts w:ascii="Arial" w:hAnsi="Arial" w:cs="Arial"/>
            <w:noProof/>
            <w:sz w:val="18"/>
            <w:szCs w:val="18"/>
          </w:rPr>
          <w:instrText>Toc186034509</w:instrText>
        </w:r>
      </w:ins>
      <w:r w:rsidRPr="008E72EC">
        <w:rPr>
          <w:rFonts w:ascii="Arial" w:hAnsi="Arial"/>
          <w:sz w:val="18"/>
          <w:rPrChange w:id="289" w:author="Ignacio Cardenas" w:date="2011-12-20T21:08:00Z">
            <w:rPr>
              <w:rFonts w:ascii="Arial" w:hAnsi="Arial"/>
              <w:sz w:val="16"/>
            </w:rPr>
          </w:rPrChange>
        </w:rPr>
        <w:instrText xml:space="preserve"> \h </w:instrText>
      </w:r>
      <w:r w:rsidRPr="008E72EC">
        <w:rPr>
          <w:rFonts w:ascii="Arial" w:hAnsi="Arial"/>
          <w:sz w:val="18"/>
          <w:rPrChange w:id="290" w:author="Ignacio Cardenas" w:date="2011-12-20T21:08:00Z">
            <w:rPr>
              <w:rFonts w:ascii="Arial" w:hAnsi="Arial"/>
              <w:sz w:val="18"/>
            </w:rPr>
          </w:rPrChange>
        </w:rPr>
      </w:r>
      <w:r w:rsidRPr="008E72EC">
        <w:rPr>
          <w:rFonts w:ascii="Arial" w:hAnsi="Arial"/>
          <w:sz w:val="18"/>
          <w:rPrChange w:id="291" w:author="Ignacio Cardenas" w:date="2011-12-20T21:08:00Z">
            <w:rPr>
              <w:rFonts w:ascii="Arial" w:hAnsi="Arial"/>
              <w:sz w:val="16"/>
            </w:rPr>
          </w:rPrChange>
        </w:rPr>
        <w:fldChar w:fldCharType="separate"/>
      </w:r>
      <w:del w:id="292" w:author="Ignacio Cardenas" w:date="2011-12-20T21:08:00Z">
        <w:r w:rsidR="003B5500">
          <w:rPr>
            <w:rFonts w:ascii="Arial" w:hAnsi="Arial" w:cs="Arial"/>
            <w:noProof/>
            <w:sz w:val="16"/>
            <w:szCs w:val="16"/>
          </w:rPr>
          <w:delText>36</w:delText>
        </w:r>
      </w:del>
      <w:ins w:id="293" w:author="Ignacio Cardenas" w:date="2011-12-20T21:08:00Z">
        <w:r w:rsidR="00223DD5" w:rsidRPr="00223DD5">
          <w:rPr>
            <w:rFonts w:ascii="Arial" w:hAnsi="Arial" w:cs="Arial"/>
            <w:noProof/>
            <w:sz w:val="18"/>
            <w:szCs w:val="18"/>
          </w:rPr>
          <w:t>35</w:t>
        </w:r>
      </w:ins>
      <w:r w:rsidRPr="008E72EC">
        <w:rPr>
          <w:rFonts w:ascii="Arial" w:hAnsi="Arial"/>
          <w:sz w:val="18"/>
          <w:rPrChange w:id="294" w:author="Ignacio Cardenas" w:date="2011-12-20T21:08:00Z">
            <w:rPr>
              <w:rFonts w:ascii="Arial" w:hAnsi="Arial"/>
              <w:sz w:val="16"/>
            </w:rPr>
          </w:rPrChange>
        </w:rPr>
        <w:fldChar w:fldCharType="end"/>
      </w:r>
    </w:p>
    <w:p w:rsidR="00223DD5" w:rsidRPr="00CC4C00" w:rsidRDefault="008E72EC">
      <w:pPr>
        <w:pStyle w:val="TOC3"/>
        <w:tabs>
          <w:tab w:val="right" w:leader="dot" w:pos="8494"/>
        </w:tabs>
        <w:rPr>
          <w:rFonts w:ascii="Arial" w:hAnsi="Arial"/>
          <w:sz w:val="18"/>
          <w:lang w:val="es-VE"/>
          <w:rPrChange w:id="295" w:author="Honack A. Villanueva T." w:date="2011-12-21T11:09:00Z">
            <w:rPr>
              <w:rFonts w:ascii="Arial" w:hAnsi="Arial"/>
              <w:sz w:val="16"/>
              <w:lang w:val="en-US"/>
            </w:rPr>
          </w:rPrChange>
        </w:rPr>
      </w:pPr>
      <w:r w:rsidRPr="008E72EC">
        <w:rPr>
          <w:rFonts w:ascii="Arial" w:hAnsi="Arial"/>
          <w:sz w:val="18"/>
          <w:lang w:val="es-ES_tradnl"/>
          <w:rPrChange w:id="296" w:author="Ignacio Cardenas" w:date="2011-12-20T21:08:00Z">
            <w:rPr>
              <w:rFonts w:ascii="Arial" w:hAnsi="Arial"/>
              <w:sz w:val="16"/>
              <w:lang w:val="es-ES_tradnl"/>
            </w:rPr>
          </w:rPrChange>
        </w:rPr>
        <w:t>Resumen de Casos de Uso y Actores del sistema de chat en línea</w:t>
      </w:r>
      <w:r w:rsidRPr="008E72EC">
        <w:rPr>
          <w:rFonts w:ascii="Arial" w:hAnsi="Arial"/>
          <w:sz w:val="18"/>
          <w:rPrChange w:id="297" w:author="Ignacio Cardenas" w:date="2011-12-20T21:08:00Z">
            <w:rPr>
              <w:rFonts w:ascii="Arial" w:hAnsi="Arial"/>
              <w:sz w:val="16"/>
            </w:rPr>
          </w:rPrChange>
        </w:rPr>
        <w:tab/>
      </w:r>
      <w:r w:rsidRPr="008E72EC">
        <w:rPr>
          <w:rFonts w:ascii="Arial" w:hAnsi="Arial"/>
          <w:sz w:val="18"/>
          <w:rPrChange w:id="298" w:author="Ignacio Cardenas" w:date="2011-12-20T21:08:00Z">
            <w:rPr>
              <w:rFonts w:ascii="Arial" w:hAnsi="Arial"/>
              <w:sz w:val="16"/>
            </w:rPr>
          </w:rPrChange>
        </w:rPr>
        <w:fldChar w:fldCharType="begin"/>
      </w:r>
      <w:r w:rsidRPr="008E72EC">
        <w:rPr>
          <w:rFonts w:ascii="Arial" w:hAnsi="Arial"/>
          <w:sz w:val="18"/>
          <w:rPrChange w:id="299" w:author="Ignacio Cardenas" w:date="2011-12-20T21:08:00Z">
            <w:rPr>
              <w:rFonts w:ascii="Arial" w:hAnsi="Arial"/>
              <w:sz w:val="16"/>
            </w:rPr>
          </w:rPrChange>
        </w:rPr>
        <w:instrText xml:space="preserve"> PAGEREF _</w:instrText>
      </w:r>
      <w:del w:id="300" w:author="Ignacio Cardenas" w:date="2011-12-20T21:08:00Z">
        <w:r w:rsidR="005432AD" w:rsidRPr="005432AD">
          <w:rPr>
            <w:rFonts w:ascii="Arial" w:hAnsi="Arial" w:cs="Arial"/>
            <w:noProof/>
            <w:sz w:val="16"/>
            <w:szCs w:val="16"/>
          </w:rPr>
          <w:delInstrText>Toc183152070</w:delInstrText>
        </w:r>
      </w:del>
      <w:ins w:id="301" w:author="Ignacio Cardenas" w:date="2011-12-20T21:08:00Z">
        <w:r w:rsidR="00223DD5" w:rsidRPr="00223DD5">
          <w:rPr>
            <w:rFonts w:ascii="Arial" w:hAnsi="Arial" w:cs="Arial"/>
            <w:noProof/>
            <w:sz w:val="18"/>
            <w:szCs w:val="18"/>
          </w:rPr>
          <w:instrText>Toc186034510</w:instrText>
        </w:r>
      </w:ins>
      <w:r w:rsidRPr="008E72EC">
        <w:rPr>
          <w:rFonts w:ascii="Arial" w:hAnsi="Arial"/>
          <w:sz w:val="18"/>
          <w:rPrChange w:id="302" w:author="Ignacio Cardenas" w:date="2011-12-20T21:08:00Z">
            <w:rPr>
              <w:rFonts w:ascii="Arial" w:hAnsi="Arial"/>
              <w:sz w:val="16"/>
            </w:rPr>
          </w:rPrChange>
        </w:rPr>
        <w:instrText xml:space="preserve"> \h </w:instrText>
      </w:r>
      <w:r w:rsidRPr="008E72EC">
        <w:rPr>
          <w:rFonts w:ascii="Arial" w:hAnsi="Arial"/>
          <w:sz w:val="18"/>
          <w:rPrChange w:id="303" w:author="Ignacio Cardenas" w:date="2011-12-20T21:08:00Z">
            <w:rPr>
              <w:rFonts w:ascii="Arial" w:hAnsi="Arial"/>
              <w:sz w:val="18"/>
            </w:rPr>
          </w:rPrChange>
        </w:rPr>
      </w:r>
      <w:r w:rsidRPr="008E72EC">
        <w:rPr>
          <w:rFonts w:ascii="Arial" w:hAnsi="Arial"/>
          <w:sz w:val="18"/>
          <w:rPrChange w:id="304" w:author="Ignacio Cardenas" w:date="2011-12-20T21:08:00Z">
            <w:rPr>
              <w:rFonts w:ascii="Arial" w:hAnsi="Arial"/>
              <w:sz w:val="16"/>
            </w:rPr>
          </w:rPrChange>
        </w:rPr>
        <w:fldChar w:fldCharType="separate"/>
      </w:r>
      <w:del w:id="305" w:author="Ignacio Cardenas" w:date="2011-12-20T21:08:00Z">
        <w:r w:rsidR="003B5500">
          <w:rPr>
            <w:rFonts w:ascii="Arial" w:hAnsi="Arial" w:cs="Arial"/>
            <w:noProof/>
            <w:sz w:val="16"/>
            <w:szCs w:val="16"/>
          </w:rPr>
          <w:delText>37</w:delText>
        </w:r>
      </w:del>
      <w:ins w:id="306" w:author="Ignacio Cardenas" w:date="2011-12-20T21:08:00Z">
        <w:r w:rsidR="00223DD5" w:rsidRPr="00223DD5">
          <w:rPr>
            <w:rFonts w:ascii="Arial" w:hAnsi="Arial" w:cs="Arial"/>
            <w:noProof/>
            <w:sz w:val="18"/>
            <w:szCs w:val="18"/>
          </w:rPr>
          <w:t>36</w:t>
        </w:r>
      </w:ins>
      <w:r w:rsidRPr="008E72EC">
        <w:rPr>
          <w:rFonts w:ascii="Arial" w:hAnsi="Arial"/>
          <w:sz w:val="18"/>
          <w:rPrChange w:id="307" w:author="Ignacio Cardenas" w:date="2011-12-20T21:08:00Z">
            <w:rPr>
              <w:rFonts w:ascii="Arial" w:hAnsi="Arial"/>
              <w:sz w:val="16"/>
            </w:rPr>
          </w:rPrChange>
        </w:rPr>
        <w:fldChar w:fldCharType="end"/>
      </w:r>
    </w:p>
    <w:p w:rsidR="00223DD5" w:rsidRPr="00CC4C00" w:rsidRDefault="008E72EC">
      <w:pPr>
        <w:pStyle w:val="TOC3"/>
        <w:tabs>
          <w:tab w:val="right" w:leader="dot" w:pos="8494"/>
        </w:tabs>
        <w:rPr>
          <w:rFonts w:ascii="Arial" w:hAnsi="Arial"/>
          <w:sz w:val="18"/>
          <w:lang w:val="es-VE"/>
          <w:rPrChange w:id="308" w:author="Honack A. Villanueva T." w:date="2011-12-21T11:09:00Z">
            <w:rPr>
              <w:rFonts w:ascii="Arial" w:hAnsi="Arial"/>
              <w:sz w:val="16"/>
              <w:lang w:val="en-US"/>
            </w:rPr>
          </w:rPrChange>
        </w:rPr>
      </w:pPr>
      <w:r w:rsidRPr="008E72EC">
        <w:rPr>
          <w:rFonts w:ascii="Arial" w:hAnsi="Arial"/>
          <w:sz w:val="18"/>
          <w:lang w:val="es-ES_tradnl"/>
          <w:rPrChange w:id="309" w:author="Ignacio Cardenas" w:date="2011-12-20T21:08:00Z">
            <w:rPr>
              <w:rFonts w:ascii="Arial" w:hAnsi="Arial"/>
              <w:sz w:val="16"/>
              <w:lang w:val="es-ES_tradnl"/>
            </w:rPr>
          </w:rPrChange>
        </w:rPr>
        <w:t>Especificaciones de Casos de Uso</w:t>
      </w:r>
      <w:r w:rsidRPr="008E72EC">
        <w:rPr>
          <w:rFonts w:ascii="Arial" w:hAnsi="Arial"/>
          <w:sz w:val="18"/>
          <w:rPrChange w:id="310" w:author="Ignacio Cardenas" w:date="2011-12-20T21:08:00Z">
            <w:rPr>
              <w:rFonts w:ascii="Arial" w:hAnsi="Arial"/>
              <w:sz w:val="16"/>
            </w:rPr>
          </w:rPrChange>
        </w:rPr>
        <w:tab/>
      </w:r>
      <w:del w:id="311"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_Toc183152071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37</w:delText>
        </w:r>
        <w:r w:rsidRPr="005432AD">
          <w:rPr>
            <w:rFonts w:ascii="Arial" w:hAnsi="Arial" w:cs="Arial"/>
            <w:noProof/>
            <w:sz w:val="16"/>
            <w:szCs w:val="16"/>
          </w:rPr>
          <w:fldChar w:fldCharType="end"/>
        </w:r>
      </w:del>
      <w:ins w:id="312"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_Toc186034511 \h </w:instrText>
        </w:r>
      </w:ins>
      <w:r w:rsidRPr="00223DD5">
        <w:rPr>
          <w:rFonts w:ascii="Arial" w:hAnsi="Arial" w:cs="Arial"/>
          <w:noProof/>
          <w:sz w:val="18"/>
          <w:szCs w:val="18"/>
        </w:rPr>
      </w:r>
      <w:ins w:id="313"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36</w:t>
        </w:r>
        <w:r w:rsidRPr="00223DD5">
          <w:rPr>
            <w:rFonts w:ascii="Arial" w:hAnsi="Arial" w:cs="Arial"/>
            <w:noProof/>
            <w:sz w:val="18"/>
            <w:szCs w:val="18"/>
          </w:rPr>
          <w:fldChar w:fldCharType="end"/>
        </w:r>
      </w:ins>
    </w:p>
    <w:p w:rsidR="00223DD5" w:rsidRPr="00CC4C00" w:rsidRDefault="008E72EC">
      <w:pPr>
        <w:pStyle w:val="TOC2"/>
        <w:rPr>
          <w:rFonts w:ascii="Arial" w:hAnsi="Arial"/>
          <w:sz w:val="18"/>
          <w:lang w:val="es-VE"/>
          <w:rPrChange w:id="314" w:author="Honack A. Villanueva T." w:date="2011-12-21T11:09:00Z">
            <w:rPr>
              <w:rFonts w:ascii="Arial" w:hAnsi="Arial"/>
              <w:sz w:val="16"/>
              <w:lang w:val="en-US"/>
            </w:rPr>
          </w:rPrChange>
        </w:rPr>
      </w:pPr>
      <w:r w:rsidRPr="008E72EC">
        <w:rPr>
          <w:rFonts w:ascii="Arial" w:hAnsi="Arial"/>
          <w:sz w:val="18"/>
          <w:lang w:val="es-ES_tradnl"/>
          <w:rPrChange w:id="315" w:author="Ignacio Cardenas" w:date="2011-12-20T21:08:00Z">
            <w:rPr>
              <w:rFonts w:ascii="Arial" w:hAnsi="Arial"/>
              <w:sz w:val="16"/>
              <w:lang w:val="es-ES_tradnl"/>
            </w:rPr>
          </w:rPrChange>
        </w:rPr>
        <w:t>Requerimientos No funcionales del sistema de gestión de citas para realizar operaciones de atención al cliente</w:t>
      </w:r>
      <w:r w:rsidRPr="008E72EC">
        <w:rPr>
          <w:rFonts w:ascii="Arial" w:hAnsi="Arial"/>
          <w:sz w:val="18"/>
          <w:rPrChange w:id="316" w:author="Ignacio Cardenas" w:date="2011-12-20T21:08:00Z">
            <w:rPr>
              <w:rFonts w:ascii="Arial" w:hAnsi="Arial"/>
              <w:sz w:val="16"/>
            </w:rPr>
          </w:rPrChange>
        </w:rPr>
        <w:tab/>
      </w:r>
      <w:r w:rsidRPr="008E72EC">
        <w:rPr>
          <w:rFonts w:ascii="Arial" w:hAnsi="Arial"/>
          <w:sz w:val="18"/>
          <w:rPrChange w:id="317" w:author="Ignacio Cardenas" w:date="2011-12-20T21:08:00Z">
            <w:rPr>
              <w:rFonts w:ascii="Arial" w:hAnsi="Arial"/>
              <w:sz w:val="16"/>
            </w:rPr>
          </w:rPrChange>
        </w:rPr>
        <w:fldChar w:fldCharType="begin"/>
      </w:r>
      <w:r w:rsidRPr="008E72EC">
        <w:rPr>
          <w:rFonts w:ascii="Arial" w:hAnsi="Arial"/>
          <w:sz w:val="18"/>
          <w:rPrChange w:id="318" w:author="Ignacio Cardenas" w:date="2011-12-20T21:08:00Z">
            <w:rPr>
              <w:rFonts w:ascii="Arial" w:hAnsi="Arial"/>
              <w:sz w:val="16"/>
            </w:rPr>
          </w:rPrChange>
        </w:rPr>
        <w:instrText xml:space="preserve"> PAGEREF _</w:instrText>
      </w:r>
      <w:del w:id="319" w:author="Ignacio Cardenas" w:date="2011-12-20T21:08:00Z">
        <w:r w:rsidR="005432AD" w:rsidRPr="005432AD">
          <w:rPr>
            <w:rFonts w:ascii="Arial" w:hAnsi="Arial" w:cs="Arial"/>
            <w:noProof/>
            <w:sz w:val="16"/>
            <w:szCs w:val="16"/>
          </w:rPr>
          <w:delInstrText>Toc183152072</w:delInstrText>
        </w:r>
      </w:del>
      <w:ins w:id="320" w:author="Ignacio Cardenas" w:date="2011-12-20T21:08:00Z">
        <w:r w:rsidR="00223DD5" w:rsidRPr="00223DD5">
          <w:rPr>
            <w:rFonts w:ascii="Arial" w:hAnsi="Arial" w:cs="Arial"/>
            <w:noProof/>
            <w:sz w:val="18"/>
            <w:szCs w:val="18"/>
          </w:rPr>
          <w:instrText>Toc186034512</w:instrText>
        </w:r>
      </w:ins>
      <w:r w:rsidRPr="008E72EC">
        <w:rPr>
          <w:rFonts w:ascii="Arial" w:hAnsi="Arial"/>
          <w:sz w:val="18"/>
          <w:rPrChange w:id="321" w:author="Ignacio Cardenas" w:date="2011-12-20T21:08:00Z">
            <w:rPr>
              <w:rFonts w:ascii="Arial" w:hAnsi="Arial"/>
              <w:sz w:val="16"/>
            </w:rPr>
          </w:rPrChange>
        </w:rPr>
        <w:instrText xml:space="preserve"> \h </w:instrText>
      </w:r>
      <w:r w:rsidRPr="008E72EC">
        <w:rPr>
          <w:rFonts w:ascii="Arial" w:hAnsi="Arial"/>
          <w:sz w:val="18"/>
          <w:rPrChange w:id="322" w:author="Ignacio Cardenas" w:date="2011-12-20T21:08:00Z">
            <w:rPr>
              <w:rFonts w:ascii="Arial" w:hAnsi="Arial"/>
              <w:sz w:val="18"/>
            </w:rPr>
          </w:rPrChange>
        </w:rPr>
      </w:r>
      <w:r w:rsidRPr="008E72EC">
        <w:rPr>
          <w:rFonts w:ascii="Arial" w:hAnsi="Arial"/>
          <w:sz w:val="18"/>
          <w:rPrChange w:id="323" w:author="Ignacio Cardenas" w:date="2011-12-20T21:08:00Z">
            <w:rPr>
              <w:rFonts w:ascii="Arial" w:hAnsi="Arial"/>
              <w:sz w:val="16"/>
            </w:rPr>
          </w:rPrChange>
        </w:rPr>
        <w:fldChar w:fldCharType="separate"/>
      </w:r>
      <w:del w:id="324" w:author="Ignacio Cardenas" w:date="2011-12-20T21:08:00Z">
        <w:r w:rsidR="003B5500">
          <w:rPr>
            <w:rFonts w:ascii="Arial" w:hAnsi="Arial" w:cs="Arial"/>
            <w:noProof/>
            <w:sz w:val="16"/>
            <w:szCs w:val="16"/>
          </w:rPr>
          <w:delText>37</w:delText>
        </w:r>
      </w:del>
      <w:ins w:id="325" w:author="Ignacio Cardenas" w:date="2011-12-20T21:08:00Z">
        <w:r w:rsidR="00223DD5" w:rsidRPr="00223DD5">
          <w:rPr>
            <w:rFonts w:ascii="Arial" w:hAnsi="Arial" w:cs="Arial"/>
            <w:noProof/>
            <w:sz w:val="18"/>
            <w:szCs w:val="18"/>
          </w:rPr>
          <w:t>36</w:t>
        </w:r>
      </w:ins>
      <w:r w:rsidRPr="008E72EC">
        <w:rPr>
          <w:rFonts w:ascii="Arial" w:hAnsi="Arial"/>
          <w:sz w:val="18"/>
          <w:rPrChange w:id="326"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327" w:author="Honack A. Villanueva T." w:date="2011-12-21T11:09:00Z">
            <w:rPr>
              <w:rFonts w:ascii="Arial" w:hAnsi="Arial"/>
              <w:sz w:val="16"/>
              <w:lang w:val="en-US"/>
            </w:rPr>
          </w:rPrChange>
        </w:rPr>
      </w:pPr>
      <w:r w:rsidRPr="008E72EC">
        <w:rPr>
          <w:rFonts w:ascii="Arial" w:hAnsi="Arial"/>
          <w:sz w:val="18"/>
          <w:lang w:val="es-ES_tradnl"/>
          <w:rPrChange w:id="328" w:author="Ignacio Cardenas" w:date="2011-12-20T21:08:00Z">
            <w:rPr>
              <w:rFonts w:ascii="Arial" w:hAnsi="Arial"/>
              <w:sz w:val="16"/>
              <w:lang w:val="es-ES_tradnl"/>
            </w:rPr>
          </w:rPrChange>
        </w:rPr>
        <w:t>Requerimientos No funcionales del sistema de chat en línea</w:t>
      </w:r>
      <w:r w:rsidRPr="008E72EC">
        <w:rPr>
          <w:rFonts w:ascii="Arial" w:hAnsi="Arial"/>
          <w:sz w:val="18"/>
          <w:rPrChange w:id="329" w:author="Ignacio Cardenas" w:date="2011-12-20T21:08:00Z">
            <w:rPr>
              <w:rFonts w:ascii="Arial" w:hAnsi="Arial"/>
              <w:sz w:val="16"/>
            </w:rPr>
          </w:rPrChange>
        </w:rPr>
        <w:tab/>
      </w:r>
      <w:r w:rsidRPr="008E72EC">
        <w:rPr>
          <w:rFonts w:ascii="Arial" w:hAnsi="Arial"/>
          <w:sz w:val="18"/>
          <w:rPrChange w:id="330" w:author="Ignacio Cardenas" w:date="2011-12-20T21:08:00Z">
            <w:rPr>
              <w:rFonts w:ascii="Arial" w:hAnsi="Arial"/>
              <w:sz w:val="16"/>
            </w:rPr>
          </w:rPrChange>
        </w:rPr>
        <w:fldChar w:fldCharType="begin"/>
      </w:r>
      <w:r w:rsidRPr="008E72EC">
        <w:rPr>
          <w:rFonts w:ascii="Arial" w:hAnsi="Arial"/>
          <w:sz w:val="18"/>
          <w:rPrChange w:id="331" w:author="Ignacio Cardenas" w:date="2011-12-20T21:08:00Z">
            <w:rPr>
              <w:rFonts w:ascii="Arial" w:hAnsi="Arial"/>
              <w:sz w:val="16"/>
            </w:rPr>
          </w:rPrChange>
        </w:rPr>
        <w:instrText xml:space="preserve"> PAGEREF _</w:instrText>
      </w:r>
      <w:del w:id="332" w:author="Ignacio Cardenas" w:date="2011-12-20T21:08:00Z">
        <w:r w:rsidR="005432AD" w:rsidRPr="005432AD">
          <w:rPr>
            <w:rFonts w:ascii="Arial" w:hAnsi="Arial" w:cs="Arial"/>
            <w:noProof/>
            <w:sz w:val="16"/>
            <w:szCs w:val="16"/>
          </w:rPr>
          <w:delInstrText>Toc183152073</w:delInstrText>
        </w:r>
      </w:del>
      <w:ins w:id="333" w:author="Ignacio Cardenas" w:date="2011-12-20T21:08:00Z">
        <w:r w:rsidR="00223DD5" w:rsidRPr="00223DD5">
          <w:rPr>
            <w:rFonts w:ascii="Arial" w:hAnsi="Arial" w:cs="Arial"/>
            <w:noProof/>
            <w:sz w:val="18"/>
            <w:szCs w:val="18"/>
          </w:rPr>
          <w:instrText>Toc186034513</w:instrText>
        </w:r>
      </w:ins>
      <w:r w:rsidRPr="008E72EC">
        <w:rPr>
          <w:rFonts w:ascii="Arial" w:hAnsi="Arial"/>
          <w:sz w:val="18"/>
          <w:rPrChange w:id="334" w:author="Ignacio Cardenas" w:date="2011-12-20T21:08:00Z">
            <w:rPr>
              <w:rFonts w:ascii="Arial" w:hAnsi="Arial"/>
              <w:sz w:val="16"/>
            </w:rPr>
          </w:rPrChange>
        </w:rPr>
        <w:instrText xml:space="preserve"> \h </w:instrText>
      </w:r>
      <w:r w:rsidRPr="008E72EC">
        <w:rPr>
          <w:rFonts w:ascii="Arial" w:hAnsi="Arial"/>
          <w:sz w:val="18"/>
          <w:rPrChange w:id="335" w:author="Ignacio Cardenas" w:date="2011-12-20T21:08:00Z">
            <w:rPr>
              <w:rFonts w:ascii="Arial" w:hAnsi="Arial"/>
              <w:sz w:val="18"/>
            </w:rPr>
          </w:rPrChange>
        </w:rPr>
      </w:r>
      <w:r w:rsidRPr="008E72EC">
        <w:rPr>
          <w:rFonts w:ascii="Arial" w:hAnsi="Arial"/>
          <w:sz w:val="18"/>
          <w:rPrChange w:id="336" w:author="Ignacio Cardenas" w:date="2011-12-20T21:08:00Z">
            <w:rPr>
              <w:rFonts w:ascii="Arial" w:hAnsi="Arial"/>
              <w:sz w:val="16"/>
            </w:rPr>
          </w:rPrChange>
        </w:rPr>
        <w:fldChar w:fldCharType="separate"/>
      </w:r>
      <w:del w:id="337" w:author="Ignacio Cardenas" w:date="2011-12-20T21:08:00Z">
        <w:r w:rsidR="003B5500">
          <w:rPr>
            <w:rFonts w:ascii="Arial" w:hAnsi="Arial" w:cs="Arial"/>
            <w:noProof/>
            <w:sz w:val="16"/>
            <w:szCs w:val="16"/>
          </w:rPr>
          <w:delText>39</w:delText>
        </w:r>
      </w:del>
      <w:ins w:id="338" w:author="Ignacio Cardenas" w:date="2011-12-20T21:08:00Z">
        <w:r w:rsidR="00223DD5" w:rsidRPr="00223DD5">
          <w:rPr>
            <w:rFonts w:ascii="Arial" w:hAnsi="Arial" w:cs="Arial"/>
            <w:noProof/>
            <w:sz w:val="18"/>
            <w:szCs w:val="18"/>
          </w:rPr>
          <w:t>38</w:t>
        </w:r>
      </w:ins>
      <w:r w:rsidRPr="008E72EC">
        <w:rPr>
          <w:rFonts w:ascii="Arial" w:hAnsi="Arial"/>
          <w:sz w:val="18"/>
          <w:rPrChange w:id="339" w:author="Ignacio Cardenas" w:date="2011-12-20T21:08:00Z">
            <w:rPr>
              <w:rFonts w:ascii="Arial" w:hAnsi="Arial"/>
              <w:sz w:val="16"/>
            </w:rPr>
          </w:rPrChange>
        </w:rPr>
        <w:fldChar w:fldCharType="end"/>
      </w:r>
    </w:p>
    <w:p w:rsidR="00223DD5" w:rsidRPr="00CC4C00" w:rsidRDefault="008E72EC">
      <w:pPr>
        <w:pStyle w:val="TOC2"/>
        <w:rPr>
          <w:rFonts w:ascii="Arial" w:hAnsi="Arial"/>
          <w:sz w:val="18"/>
          <w:lang w:val="es-VE"/>
          <w:rPrChange w:id="340" w:author="Honack A. Villanueva T." w:date="2011-12-21T11:09:00Z">
            <w:rPr>
              <w:rFonts w:ascii="Arial" w:hAnsi="Arial"/>
              <w:sz w:val="16"/>
              <w:lang w:val="en-US"/>
            </w:rPr>
          </w:rPrChange>
        </w:rPr>
      </w:pPr>
      <w:r w:rsidRPr="008E72EC">
        <w:rPr>
          <w:rFonts w:ascii="Arial" w:hAnsi="Arial"/>
          <w:sz w:val="18"/>
          <w:rPrChange w:id="341" w:author="Ignacio Cardenas" w:date="2011-12-20T21:08:00Z">
            <w:rPr>
              <w:rFonts w:ascii="Arial" w:hAnsi="Arial"/>
              <w:sz w:val="16"/>
            </w:rPr>
          </w:rPrChange>
        </w:rPr>
        <w:t>Casos de Prueba</w:t>
      </w:r>
      <w:r w:rsidRPr="008E72EC">
        <w:rPr>
          <w:rFonts w:ascii="Arial" w:hAnsi="Arial"/>
          <w:sz w:val="18"/>
          <w:rPrChange w:id="342" w:author="Ignacio Cardenas" w:date="2011-12-20T21:08:00Z">
            <w:rPr>
              <w:rFonts w:ascii="Arial" w:hAnsi="Arial"/>
              <w:sz w:val="16"/>
            </w:rPr>
          </w:rPrChange>
        </w:rPr>
        <w:tab/>
      </w:r>
      <w:r w:rsidRPr="008E72EC">
        <w:rPr>
          <w:rFonts w:ascii="Arial" w:hAnsi="Arial"/>
          <w:sz w:val="18"/>
          <w:rPrChange w:id="343" w:author="Ignacio Cardenas" w:date="2011-12-20T21:08:00Z">
            <w:rPr>
              <w:rFonts w:ascii="Arial" w:hAnsi="Arial"/>
              <w:sz w:val="16"/>
            </w:rPr>
          </w:rPrChange>
        </w:rPr>
        <w:fldChar w:fldCharType="begin"/>
      </w:r>
      <w:r w:rsidRPr="008E72EC">
        <w:rPr>
          <w:rFonts w:ascii="Arial" w:hAnsi="Arial"/>
          <w:sz w:val="18"/>
          <w:rPrChange w:id="344" w:author="Ignacio Cardenas" w:date="2011-12-20T21:08:00Z">
            <w:rPr>
              <w:rFonts w:ascii="Arial" w:hAnsi="Arial"/>
              <w:sz w:val="16"/>
            </w:rPr>
          </w:rPrChange>
        </w:rPr>
        <w:instrText xml:space="preserve"> PAGEREF _</w:instrText>
      </w:r>
      <w:del w:id="345" w:author="Ignacio Cardenas" w:date="2011-12-20T21:08:00Z">
        <w:r w:rsidR="005432AD" w:rsidRPr="005432AD">
          <w:rPr>
            <w:rFonts w:ascii="Arial" w:hAnsi="Arial" w:cs="Arial"/>
            <w:noProof/>
            <w:sz w:val="16"/>
            <w:szCs w:val="16"/>
          </w:rPr>
          <w:delInstrText>Toc183152074</w:delInstrText>
        </w:r>
      </w:del>
      <w:ins w:id="346" w:author="Ignacio Cardenas" w:date="2011-12-20T21:08:00Z">
        <w:r w:rsidR="00223DD5" w:rsidRPr="00223DD5">
          <w:rPr>
            <w:rFonts w:ascii="Arial" w:hAnsi="Arial" w:cs="Arial"/>
            <w:noProof/>
            <w:sz w:val="18"/>
            <w:szCs w:val="18"/>
          </w:rPr>
          <w:instrText>Toc186034514</w:instrText>
        </w:r>
      </w:ins>
      <w:r w:rsidRPr="008E72EC">
        <w:rPr>
          <w:rFonts w:ascii="Arial" w:hAnsi="Arial"/>
          <w:sz w:val="18"/>
          <w:rPrChange w:id="347" w:author="Ignacio Cardenas" w:date="2011-12-20T21:08:00Z">
            <w:rPr>
              <w:rFonts w:ascii="Arial" w:hAnsi="Arial"/>
              <w:sz w:val="16"/>
            </w:rPr>
          </w:rPrChange>
        </w:rPr>
        <w:instrText xml:space="preserve"> \h </w:instrText>
      </w:r>
      <w:r w:rsidRPr="008E72EC">
        <w:rPr>
          <w:rFonts w:ascii="Arial" w:hAnsi="Arial"/>
          <w:sz w:val="18"/>
          <w:rPrChange w:id="348" w:author="Ignacio Cardenas" w:date="2011-12-20T21:08:00Z">
            <w:rPr>
              <w:rFonts w:ascii="Arial" w:hAnsi="Arial"/>
              <w:sz w:val="18"/>
            </w:rPr>
          </w:rPrChange>
        </w:rPr>
      </w:r>
      <w:r w:rsidRPr="008E72EC">
        <w:rPr>
          <w:rFonts w:ascii="Arial" w:hAnsi="Arial"/>
          <w:sz w:val="18"/>
          <w:rPrChange w:id="349" w:author="Ignacio Cardenas" w:date="2011-12-20T21:08:00Z">
            <w:rPr>
              <w:rFonts w:ascii="Arial" w:hAnsi="Arial"/>
              <w:sz w:val="16"/>
            </w:rPr>
          </w:rPrChange>
        </w:rPr>
        <w:fldChar w:fldCharType="separate"/>
      </w:r>
      <w:del w:id="350" w:author="Ignacio Cardenas" w:date="2011-12-20T21:08:00Z">
        <w:r w:rsidR="003B5500">
          <w:rPr>
            <w:rFonts w:ascii="Arial" w:hAnsi="Arial" w:cs="Arial"/>
            <w:noProof/>
            <w:sz w:val="16"/>
            <w:szCs w:val="16"/>
          </w:rPr>
          <w:delText>40</w:delText>
        </w:r>
      </w:del>
      <w:ins w:id="351" w:author="Ignacio Cardenas" w:date="2011-12-20T21:08:00Z">
        <w:r w:rsidR="00223DD5" w:rsidRPr="00223DD5">
          <w:rPr>
            <w:rFonts w:ascii="Arial" w:hAnsi="Arial" w:cs="Arial"/>
            <w:noProof/>
            <w:sz w:val="18"/>
            <w:szCs w:val="18"/>
          </w:rPr>
          <w:t>39</w:t>
        </w:r>
      </w:ins>
      <w:r w:rsidRPr="008E72EC">
        <w:rPr>
          <w:rFonts w:ascii="Arial" w:hAnsi="Arial"/>
          <w:sz w:val="18"/>
          <w:rPrChange w:id="352" w:author="Ignacio Cardenas" w:date="2011-12-20T21:08:00Z">
            <w:rPr>
              <w:rFonts w:ascii="Arial" w:hAnsi="Arial"/>
              <w:sz w:val="16"/>
            </w:rPr>
          </w:rPrChange>
        </w:rPr>
        <w:fldChar w:fldCharType="end"/>
      </w:r>
    </w:p>
    <w:p w:rsidR="00223DD5" w:rsidRPr="00CC4C00" w:rsidRDefault="008E72EC">
      <w:pPr>
        <w:pStyle w:val="TOC1"/>
        <w:tabs>
          <w:tab w:val="right" w:leader="dot" w:pos="8494"/>
        </w:tabs>
        <w:rPr>
          <w:rFonts w:ascii="Arial" w:hAnsi="Arial"/>
          <w:sz w:val="18"/>
          <w:lang w:val="es-VE"/>
          <w:rPrChange w:id="353" w:author="Honack A. Villanueva T." w:date="2011-12-21T11:09:00Z">
            <w:rPr>
              <w:rFonts w:ascii="Arial" w:hAnsi="Arial"/>
              <w:sz w:val="16"/>
              <w:lang w:val="en-US"/>
            </w:rPr>
          </w:rPrChange>
        </w:rPr>
      </w:pPr>
      <w:r w:rsidRPr="008E72EC">
        <w:rPr>
          <w:rFonts w:ascii="Arial" w:hAnsi="Arial"/>
          <w:sz w:val="18"/>
          <w:rPrChange w:id="354" w:author="Ignacio Cardenas" w:date="2011-12-20T21:08:00Z">
            <w:rPr>
              <w:rFonts w:ascii="Arial" w:hAnsi="Arial"/>
              <w:sz w:val="16"/>
            </w:rPr>
          </w:rPrChange>
        </w:rPr>
        <w:t>Roles del Proyecto</w:t>
      </w:r>
      <w:r w:rsidRPr="008E72EC">
        <w:rPr>
          <w:rFonts w:ascii="Arial" w:hAnsi="Arial"/>
          <w:sz w:val="18"/>
          <w:rPrChange w:id="355" w:author="Ignacio Cardenas" w:date="2011-12-20T21:08:00Z">
            <w:rPr>
              <w:rFonts w:ascii="Arial" w:hAnsi="Arial"/>
              <w:sz w:val="16"/>
            </w:rPr>
          </w:rPrChange>
        </w:rPr>
        <w:tab/>
      </w:r>
      <w:r w:rsidRPr="008E72EC">
        <w:rPr>
          <w:rFonts w:ascii="Arial" w:hAnsi="Arial"/>
          <w:sz w:val="18"/>
          <w:rPrChange w:id="356" w:author="Ignacio Cardenas" w:date="2011-12-20T21:08:00Z">
            <w:rPr>
              <w:rFonts w:ascii="Arial" w:hAnsi="Arial"/>
              <w:sz w:val="16"/>
            </w:rPr>
          </w:rPrChange>
        </w:rPr>
        <w:fldChar w:fldCharType="begin"/>
      </w:r>
      <w:r w:rsidRPr="008E72EC">
        <w:rPr>
          <w:rFonts w:ascii="Arial" w:hAnsi="Arial"/>
          <w:sz w:val="18"/>
          <w:rPrChange w:id="357" w:author="Ignacio Cardenas" w:date="2011-12-20T21:08:00Z">
            <w:rPr>
              <w:rFonts w:ascii="Arial" w:hAnsi="Arial"/>
              <w:sz w:val="16"/>
            </w:rPr>
          </w:rPrChange>
        </w:rPr>
        <w:instrText xml:space="preserve"> PAGEREF _</w:instrText>
      </w:r>
      <w:del w:id="358" w:author="Ignacio Cardenas" w:date="2011-12-20T21:08:00Z">
        <w:r w:rsidR="005432AD" w:rsidRPr="005432AD">
          <w:rPr>
            <w:rFonts w:ascii="Arial" w:hAnsi="Arial" w:cs="Arial"/>
            <w:noProof/>
            <w:sz w:val="16"/>
            <w:szCs w:val="16"/>
          </w:rPr>
          <w:delInstrText>Toc183152075</w:delInstrText>
        </w:r>
      </w:del>
      <w:ins w:id="359" w:author="Ignacio Cardenas" w:date="2011-12-20T21:08:00Z">
        <w:r w:rsidR="00223DD5" w:rsidRPr="00223DD5">
          <w:rPr>
            <w:rFonts w:ascii="Arial" w:hAnsi="Arial" w:cs="Arial"/>
            <w:noProof/>
            <w:sz w:val="18"/>
            <w:szCs w:val="18"/>
          </w:rPr>
          <w:instrText>Toc186034515</w:instrText>
        </w:r>
      </w:ins>
      <w:r w:rsidRPr="008E72EC">
        <w:rPr>
          <w:rFonts w:ascii="Arial" w:hAnsi="Arial"/>
          <w:sz w:val="18"/>
          <w:rPrChange w:id="360" w:author="Ignacio Cardenas" w:date="2011-12-20T21:08:00Z">
            <w:rPr>
              <w:rFonts w:ascii="Arial" w:hAnsi="Arial"/>
              <w:sz w:val="16"/>
            </w:rPr>
          </w:rPrChange>
        </w:rPr>
        <w:instrText xml:space="preserve"> \h </w:instrText>
      </w:r>
      <w:r w:rsidRPr="008E72EC">
        <w:rPr>
          <w:rFonts w:ascii="Arial" w:hAnsi="Arial"/>
          <w:sz w:val="18"/>
          <w:rPrChange w:id="361" w:author="Ignacio Cardenas" w:date="2011-12-20T21:08:00Z">
            <w:rPr>
              <w:rFonts w:ascii="Arial" w:hAnsi="Arial"/>
              <w:sz w:val="18"/>
            </w:rPr>
          </w:rPrChange>
        </w:rPr>
      </w:r>
      <w:r w:rsidRPr="008E72EC">
        <w:rPr>
          <w:rFonts w:ascii="Arial" w:hAnsi="Arial"/>
          <w:sz w:val="18"/>
          <w:rPrChange w:id="362" w:author="Ignacio Cardenas" w:date="2011-12-20T21:08:00Z">
            <w:rPr>
              <w:rFonts w:ascii="Arial" w:hAnsi="Arial"/>
              <w:sz w:val="16"/>
            </w:rPr>
          </w:rPrChange>
        </w:rPr>
        <w:fldChar w:fldCharType="separate"/>
      </w:r>
      <w:del w:id="363" w:author="Ignacio Cardenas" w:date="2011-12-20T21:08:00Z">
        <w:r w:rsidR="003B5500">
          <w:rPr>
            <w:rFonts w:ascii="Arial" w:hAnsi="Arial" w:cs="Arial"/>
            <w:noProof/>
            <w:sz w:val="16"/>
            <w:szCs w:val="16"/>
          </w:rPr>
          <w:delText>44</w:delText>
        </w:r>
      </w:del>
      <w:ins w:id="364" w:author="Ignacio Cardenas" w:date="2011-12-20T21:08:00Z">
        <w:r w:rsidR="00223DD5" w:rsidRPr="00223DD5">
          <w:rPr>
            <w:rFonts w:ascii="Arial" w:hAnsi="Arial" w:cs="Arial"/>
            <w:noProof/>
            <w:sz w:val="18"/>
            <w:szCs w:val="18"/>
          </w:rPr>
          <w:t>43</w:t>
        </w:r>
      </w:ins>
      <w:r w:rsidRPr="008E72EC">
        <w:rPr>
          <w:rFonts w:ascii="Arial" w:hAnsi="Arial"/>
          <w:sz w:val="18"/>
          <w:rPrChange w:id="365" w:author="Ignacio Cardenas" w:date="2011-12-20T21:08:00Z">
            <w:rPr>
              <w:rFonts w:ascii="Arial" w:hAnsi="Arial"/>
              <w:sz w:val="16"/>
            </w:rPr>
          </w:rPrChange>
        </w:rPr>
        <w:fldChar w:fldCharType="end"/>
      </w:r>
    </w:p>
    <w:p w:rsidR="00223DD5" w:rsidRPr="00223DD5" w:rsidRDefault="008E72EC">
      <w:pPr>
        <w:pStyle w:val="TOC1"/>
        <w:tabs>
          <w:tab w:val="right" w:leader="dot" w:pos="8494"/>
        </w:tabs>
        <w:rPr>
          <w:rFonts w:ascii="Arial" w:hAnsi="Arial"/>
          <w:sz w:val="18"/>
          <w:lang w:val="en-US"/>
          <w:rPrChange w:id="366" w:author="Ignacio Cardenas" w:date="2011-12-20T21:08:00Z">
            <w:rPr>
              <w:rFonts w:ascii="Arial" w:hAnsi="Arial"/>
              <w:sz w:val="16"/>
              <w:lang w:val="en-US"/>
            </w:rPr>
          </w:rPrChange>
        </w:rPr>
      </w:pPr>
      <w:r w:rsidRPr="008E72EC">
        <w:rPr>
          <w:rFonts w:ascii="Arial" w:hAnsi="Arial"/>
          <w:sz w:val="18"/>
          <w:lang w:val="es-ES_tradnl"/>
          <w:rPrChange w:id="367" w:author="Ignacio Cardenas" w:date="2011-12-20T21:08:00Z">
            <w:rPr>
              <w:rFonts w:ascii="Arial" w:hAnsi="Arial"/>
              <w:sz w:val="16"/>
              <w:lang w:val="es-ES_tradnl"/>
            </w:rPr>
          </w:rPrChange>
        </w:rPr>
        <w:t>Plan Detallado v1.0</w:t>
      </w:r>
      <w:r w:rsidRPr="008E72EC">
        <w:rPr>
          <w:rFonts w:ascii="Arial" w:hAnsi="Arial"/>
          <w:sz w:val="18"/>
          <w:rPrChange w:id="368" w:author="Ignacio Cardenas" w:date="2011-12-20T21:08:00Z">
            <w:rPr>
              <w:rFonts w:ascii="Arial" w:hAnsi="Arial"/>
              <w:sz w:val="16"/>
            </w:rPr>
          </w:rPrChange>
        </w:rPr>
        <w:tab/>
      </w:r>
      <w:del w:id="369" w:author="Ignacio Cardenas" w:date="2011-12-20T21:08:00Z">
        <w:r w:rsidRPr="005432AD">
          <w:rPr>
            <w:rFonts w:ascii="Arial" w:hAnsi="Arial" w:cs="Arial"/>
            <w:noProof/>
            <w:sz w:val="16"/>
            <w:szCs w:val="16"/>
          </w:rPr>
          <w:fldChar w:fldCharType="begin"/>
        </w:r>
        <w:r w:rsidR="005432AD" w:rsidRPr="005432AD">
          <w:rPr>
            <w:rFonts w:ascii="Arial" w:hAnsi="Arial" w:cs="Arial"/>
            <w:noProof/>
            <w:sz w:val="16"/>
            <w:szCs w:val="16"/>
          </w:rPr>
          <w:delInstrText xml:space="preserve"> PAGEREF _Toc183152076 \h </w:del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delText>48</w:delText>
        </w:r>
        <w:r w:rsidRPr="005432AD">
          <w:rPr>
            <w:rFonts w:ascii="Arial" w:hAnsi="Arial" w:cs="Arial"/>
            <w:noProof/>
            <w:sz w:val="16"/>
            <w:szCs w:val="16"/>
          </w:rPr>
          <w:fldChar w:fldCharType="end"/>
        </w:r>
      </w:del>
      <w:ins w:id="370" w:author="Ignacio Cardenas" w:date="2011-12-20T21:08:00Z">
        <w:r w:rsidRPr="00223DD5">
          <w:rPr>
            <w:rFonts w:ascii="Arial" w:hAnsi="Arial" w:cs="Arial"/>
            <w:noProof/>
            <w:sz w:val="18"/>
            <w:szCs w:val="18"/>
          </w:rPr>
          <w:fldChar w:fldCharType="begin"/>
        </w:r>
        <w:r w:rsidR="00223DD5" w:rsidRPr="00223DD5">
          <w:rPr>
            <w:rFonts w:ascii="Arial" w:hAnsi="Arial" w:cs="Arial"/>
            <w:noProof/>
            <w:sz w:val="18"/>
            <w:szCs w:val="18"/>
          </w:rPr>
          <w:instrText xml:space="preserve"> PAGEREF _Toc186034516 \h </w:instrText>
        </w:r>
      </w:ins>
      <w:r w:rsidRPr="00223DD5">
        <w:rPr>
          <w:rFonts w:ascii="Arial" w:hAnsi="Arial" w:cs="Arial"/>
          <w:noProof/>
          <w:sz w:val="18"/>
          <w:szCs w:val="18"/>
        </w:rPr>
      </w:r>
      <w:ins w:id="371" w:author="Ignacio Cardenas" w:date="2011-12-20T21:08:00Z">
        <w:r w:rsidRPr="00223DD5">
          <w:rPr>
            <w:rFonts w:ascii="Arial" w:hAnsi="Arial" w:cs="Arial"/>
            <w:noProof/>
            <w:sz w:val="18"/>
            <w:szCs w:val="18"/>
          </w:rPr>
          <w:fldChar w:fldCharType="separate"/>
        </w:r>
        <w:r w:rsidR="00223DD5" w:rsidRPr="00223DD5">
          <w:rPr>
            <w:rFonts w:ascii="Arial" w:hAnsi="Arial" w:cs="Arial"/>
            <w:noProof/>
            <w:sz w:val="18"/>
            <w:szCs w:val="18"/>
          </w:rPr>
          <w:t>48</w:t>
        </w:r>
        <w:r w:rsidRPr="00223DD5">
          <w:rPr>
            <w:rFonts w:ascii="Arial" w:hAnsi="Arial" w:cs="Arial"/>
            <w:noProof/>
            <w:sz w:val="18"/>
            <w:szCs w:val="18"/>
          </w:rPr>
          <w:fldChar w:fldCharType="end"/>
        </w:r>
      </w:ins>
    </w:p>
    <w:p w:rsidR="00667D49" w:rsidRDefault="008E72EC" w:rsidP="00087C07">
      <w:pPr>
        <w:jc w:val="both"/>
        <w:rPr>
          <w:del w:id="372" w:author="Ignacio Cardenas" w:date="2011-12-20T21:08:00Z"/>
          <w:rFonts w:ascii="Arial" w:hAnsi="Arial" w:cs="Arial"/>
          <w:sz w:val="16"/>
          <w:szCs w:val="16"/>
          <w:lang w:val="es-ES_tradnl"/>
        </w:rPr>
      </w:pPr>
      <w:r w:rsidRPr="008E72EC">
        <w:rPr>
          <w:rFonts w:ascii="Arial" w:hAnsi="Arial"/>
          <w:sz w:val="18"/>
          <w:lang w:val="es-ES_tradnl"/>
          <w:rPrChange w:id="373" w:author="Ignacio Cardenas" w:date="2011-12-20T21:08:00Z">
            <w:rPr>
              <w:rFonts w:ascii="Arial" w:hAnsi="Arial"/>
              <w:sz w:val="16"/>
              <w:lang w:val="es-ES_tradnl"/>
            </w:rPr>
          </w:rPrChange>
        </w:rPr>
        <w:lastRenderedPageBreak/>
        <w:fldChar w:fldCharType="end"/>
      </w:r>
    </w:p>
    <w:p w:rsidR="005432AD" w:rsidRDefault="005432AD" w:rsidP="00087C07">
      <w:pPr>
        <w:jc w:val="both"/>
        <w:rPr>
          <w:del w:id="374" w:author="Ignacio Cardenas" w:date="2011-12-20T21:08:00Z"/>
          <w:rFonts w:ascii="Arial" w:hAnsi="Arial" w:cs="Arial"/>
          <w:sz w:val="16"/>
          <w:szCs w:val="16"/>
          <w:lang w:val="es-ES_tradnl"/>
        </w:rPr>
      </w:pPr>
    </w:p>
    <w:p w:rsidR="005432AD" w:rsidRDefault="005432AD" w:rsidP="00087C07">
      <w:pPr>
        <w:jc w:val="both"/>
        <w:rPr>
          <w:del w:id="375" w:author="Ignacio Cardenas" w:date="2011-12-20T21:08:00Z"/>
          <w:rFonts w:ascii="Arial" w:hAnsi="Arial" w:cs="Arial"/>
          <w:sz w:val="16"/>
          <w:szCs w:val="16"/>
          <w:lang w:val="es-ES_tradnl"/>
        </w:rPr>
      </w:pPr>
    </w:p>
    <w:p w:rsidR="005432AD" w:rsidRPr="007B62C4" w:rsidRDefault="005432AD" w:rsidP="00087C07">
      <w:pPr>
        <w:jc w:val="both"/>
        <w:rPr>
          <w:del w:id="376" w:author="Ignacio Cardenas" w:date="2011-12-20T21:08:00Z"/>
          <w:rFonts w:ascii="Arial" w:hAnsi="Arial" w:cs="Arial"/>
          <w:sz w:val="28"/>
          <w:szCs w:val="28"/>
          <w:lang w:val="es-ES_tradnl"/>
        </w:rPr>
      </w:pPr>
    </w:p>
    <w:p w:rsidR="00223DD5" w:rsidRDefault="00223DD5" w:rsidP="00087C07">
      <w:pPr>
        <w:jc w:val="both"/>
        <w:rPr>
          <w:ins w:id="377" w:author="Ignacio Cardenas" w:date="2011-12-20T21:08:00Z"/>
          <w:rFonts w:ascii="Arial" w:hAnsi="Arial" w:cs="Arial"/>
          <w:sz w:val="18"/>
          <w:szCs w:val="18"/>
          <w:lang w:val="es-ES_tradnl"/>
        </w:rPr>
        <w:sectPr w:rsidR="00223DD5" w:rsidSect="0063764D">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p>
    <w:p w:rsidR="00667D49" w:rsidRPr="007F47AC" w:rsidRDefault="00667D49" w:rsidP="00C46CA4">
      <w:pPr>
        <w:pStyle w:val="Heading1"/>
        <w:ind w:firstLine="708"/>
        <w:jc w:val="both"/>
        <w:rPr>
          <w:rFonts w:cs="Arial"/>
          <w:lang w:val="es-ES_tradnl"/>
        </w:rPr>
      </w:pPr>
      <w:bookmarkStart w:id="378" w:name="_Toc186034479"/>
      <w:bookmarkStart w:id="379" w:name="_Toc183152040"/>
      <w:r w:rsidRPr="007F47AC">
        <w:rPr>
          <w:rFonts w:cs="Arial"/>
          <w:lang w:val="es-ES_tradnl"/>
        </w:rPr>
        <w:lastRenderedPageBreak/>
        <w:t>Idea</w:t>
      </w:r>
      <w:bookmarkEnd w:id="378"/>
      <w:bookmarkEnd w:id="379"/>
    </w:p>
    <w:p w:rsidR="00667D49" w:rsidRPr="007F47AC" w:rsidRDefault="00667D49" w:rsidP="00087C07">
      <w:pPr>
        <w:jc w:val="both"/>
        <w:rPr>
          <w:rFonts w:ascii="Arial" w:hAnsi="Arial" w:cs="Arial"/>
          <w:sz w:val="28"/>
          <w:szCs w:val="28"/>
          <w:lang w:val="es-ES_tradnl"/>
        </w:rPr>
      </w:pPr>
    </w:p>
    <w:p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r w:rsidRPr="007F47AC">
        <w:rPr>
          <w:rFonts w:ascii="Arial" w:hAnsi="Arial" w:cs="Arial"/>
          <w:sz w:val="28"/>
          <w:szCs w:val="28"/>
          <w:lang w:val="es-ES_tradnl"/>
        </w:rPr>
        <w:lastRenderedPageBreak/>
        <w:t>(</w:t>
      </w:r>
      <w:hyperlink r:id="rId13"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y en el caso del sistema de gestión de citas, contara con un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administrativo para uso de los agentes del banco.</w:t>
      </w:r>
    </w:p>
    <w:p w:rsidR="00DE0961" w:rsidRPr="007F47AC" w:rsidRDefault="00DE0961" w:rsidP="00DE0961">
      <w:pPr>
        <w:jc w:val="both"/>
        <w:rPr>
          <w:rFonts w:ascii="Arial" w:hAnsi="Arial" w:cs="Arial"/>
          <w:sz w:val="28"/>
          <w:szCs w:val="28"/>
          <w:lang w:val="es-ES_tradnl"/>
        </w:rPr>
      </w:pPr>
    </w:p>
    <w:p w:rsidR="00046B72" w:rsidRPr="007F47AC" w:rsidRDefault="00046B72" w:rsidP="00DE0961">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DE0961" w:rsidRPr="007F47AC" w:rsidRDefault="00DE0961"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del w:id="380" w:author="Ignacio Cardenas" w:date="2011-12-20T21:08:00Z"/>
          <w:rFonts w:ascii="Arial" w:hAnsi="Arial" w:cs="Arial"/>
          <w:sz w:val="28"/>
          <w:szCs w:val="28"/>
          <w:lang w:val="es-ES_tradnl"/>
        </w:rPr>
      </w:pPr>
    </w:p>
    <w:p w:rsidR="00046B72" w:rsidRPr="00CD55C8" w:rsidRDefault="00046B72" w:rsidP="00087C07">
      <w:pPr>
        <w:pStyle w:val="Heading1"/>
        <w:jc w:val="both"/>
        <w:rPr>
          <w:rFonts w:cs="Arial"/>
          <w:lang w:val="es-ES_tradnl"/>
        </w:rPr>
      </w:pPr>
      <w:r w:rsidRPr="00CD55C8">
        <w:rPr>
          <w:rFonts w:cs="Arial"/>
          <w:lang w:val="es-ES_tradnl"/>
        </w:rPr>
        <w:tab/>
      </w:r>
      <w:bookmarkStart w:id="381" w:name="_Toc186034480"/>
      <w:bookmarkStart w:id="382" w:name="_Toc183152041"/>
      <w:r w:rsidRPr="00CD55C8">
        <w:rPr>
          <w:rFonts w:cs="Arial"/>
          <w:lang w:val="es-ES_tradnl"/>
        </w:rPr>
        <w:t>La Empresa</w:t>
      </w:r>
      <w:bookmarkEnd w:id="381"/>
      <w:bookmarkEnd w:id="382"/>
    </w:p>
    <w:p w:rsidR="00FF249A" w:rsidRPr="00CD55C8" w:rsidRDefault="00FF249A" w:rsidP="00087C07">
      <w:pPr>
        <w:jc w:val="both"/>
        <w:rPr>
          <w:rFonts w:ascii="Arial" w:hAnsi="Arial" w:cs="Arial"/>
          <w:sz w:val="28"/>
          <w:szCs w:val="28"/>
          <w:lang w:val="es-ES_tradnl"/>
        </w:rPr>
      </w:pPr>
      <w:moveToRangeStart w:id="383" w:author="Ignacio Cardenas" w:date="2011-12-20T21:08:00Z" w:name="move186034622"/>
    </w:p>
    <w:p w:rsidR="00046B72" w:rsidRPr="00CD55C8" w:rsidRDefault="00046B72" w:rsidP="00087C07">
      <w:pPr>
        <w:pStyle w:val="Heading2"/>
        <w:jc w:val="both"/>
        <w:rPr>
          <w:highlight w:val="yellow"/>
          <w:lang w:val="es-ES_tradnl"/>
          <w:rPrChange w:id="384" w:author="Ignacio Cardenas" w:date="2011-12-20T21:08:00Z">
            <w:rPr>
              <w:lang w:val="es-ES_tradnl"/>
            </w:rPr>
          </w:rPrChange>
        </w:rPr>
      </w:pPr>
      <w:moveTo w:id="385" w:author="Ignacio Cardenas" w:date="2011-12-20T21:08:00Z">
        <w:r w:rsidRPr="00CD55C8">
          <w:rPr>
            <w:rFonts w:cs="Arial"/>
            <w:szCs w:val="28"/>
            <w:lang w:val="es-ES_tradnl"/>
          </w:rPr>
          <w:tab/>
        </w:r>
        <w:bookmarkStart w:id="386" w:name="_Toc186034481"/>
        <w:r w:rsidR="008E72EC" w:rsidRPr="008E72EC">
          <w:rPr>
            <w:highlight w:val="yellow"/>
            <w:lang w:val="es-ES_tradnl"/>
            <w:rPrChange w:id="387" w:author="Ignacio Cardenas" w:date="2011-12-20T21:08:00Z">
              <w:rPr>
                <w:lang w:val="es-ES_tradnl"/>
              </w:rPr>
            </w:rPrChange>
          </w:rPr>
          <w:t>Visión</w:t>
        </w:r>
      </w:moveTo>
      <w:bookmarkEnd w:id="386"/>
    </w:p>
    <w:p w:rsidR="00D7088A" w:rsidRPr="00CD55C8" w:rsidRDefault="00D7088A" w:rsidP="00D7088A">
      <w:pPr>
        <w:rPr>
          <w:highlight w:val="yellow"/>
          <w:lang w:val="es-ES_tradnl"/>
          <w:rPrChange w:id="388" w:author="Ignacio Cardenas" w:date="2011-12-20T21:08:00Z">
            <w:rPr>
              <w:lang w:val="es-ES_tradnl"/>
            </w:rPr>
          </w:rPrChange>
        </w:rPr>
      </w:pPr>
    </w:p>
    <w:moveToRangeEnd w:id="383"/>
    <w:p w:rsidR="00B05A5A" w:rsidRPr="00CD55C8" w:rsidRDefault="00046B72" w:rsidP="005B1380">
      <w:pPr>
        <w:jc w:val="both"/>
        <w:rPr>
          <w:ins w:id="389" w:author="Ignacio Cardenas" w:date="2011-12-20T21:08:00Z"/>
          <w:rFonts w:ascii="Arial" w:hAnsi="Arial" w:cs="Arial"/>
          <w:sz w:val="28"/>
          <w:szCs w:val="28"/>
          <w:highlight w:val="yellow"/>
          <w:lang w:val="es-ES_tradnl"/>
        </w:rPr>
      </w:pPr>
      <w:ins w:id="390" w:author="Ignacio Cardenas" w:date="2011-12-20T21:08:00Z">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ins>
    </w:p>
    <w:p w:rsidR="005B1380" w:rsidRPr="00CD55C8" w:rsidRDefault="005B1380" w:rsidP="005B1380">
      <w:pPr>
        <w:jc w:val="both"/>
        <w:rPr>
          <w:rFonts w:ascii="Arial" w:hAnsi="Arial"/>
          <w:sz w:val="28"/>
          <w:highlight w:val="yellow"/>
          <w:lang w:val="es-ES_tradnl"/>
          <w:rPrChange w:id="391" w:author="Ignacio Cardenas" w:date="2011-12-20T21:08:00Z">
            <w:rPr>
              <w:rFonts w:ascii="Arial" w:hAnsi="Arial"/>
              <w:sz w:val="28"/>
              <w:lang w:val="es-ES_tradnl"/>
            </w:rPr>
          </w:rPrChange>
        </w:rPr>
      </w:pPr>
    </w:p>
    <w:p w:rsidR="009D2739" w:rsidRPr="00CD55C8" w:rsidRDefault="008E72EC" w:rsidP="00087C07">
      <w:pPr>
        <w:pStyle w:val="Heading2"/>
        <w:jc w:val="both"/>
        <w:rPr>
          <w:highlight w:val="yellow"/>
          <w:lang w:val="es-ES_tradnl"/>
          <w:rPrChange w:id="392" w:author="Ignacio Cardenas" w:date="2011-12-20T21:08:00Z">
            <w:rPr>
              <w:lang w:val="es-ES_tradnl"/>
            </w:rPr>
          </w:rPrChange>
        </w:rPr>
      </w:pPr>
      <w:r w:rsidRPr="008E72EC">
        <w:rPr>
          <w:highlight w:val="yellow"/>
          <w:lang w:val="es-ES_tradnl"/>
          <w:rPrChange w:id="393" w:author="Ignacio Cardenas" w:date="2011-12-20T21:08:00Z">
            <w:rPr>
              <w:lang w:val="es-ES_tradnl"/>
            </w:rPr>
          </w:rPrChange>
        </w:rPr>
        <w:tab/>
      </w:r>
      <w:bookmarkStart w:id="394" w:name="_Toc186034482"/>
      <w:bookmarkStart w:id="395" w:name="_Toc183152042"/>
      <w:r w:rsidRPr="008E72EC">
        <w:rPr>
          <w:highlight w:val="yellow"/>
          <w:lang w:val="es-ES_tradnl"/>
          <w:rPrChange w:id="396" w:author="Ignacio Cardenas" w:date="2011-12-20T21:08:00Z">
            <w:rPr>
              <w:lang w:val="es-ES_tradnl"/>
            </w:rPr>
          </w:rPrChange>
        </w:rPr>
        <w:t>Misión</w:t>
      </w:r>
      <w:bookmarkEnd w:id="394"/>
      <w:bookmarkEnd w:id="395"/>
    </w:p>
    <w:p w:rsidR="00D7088A" w:rsidRPr="00CD55C8" w:rsidRDefault="00D7088A" w:rsidP="00D7088A">
      <w:pPr>
        <w:rPr>
          <w:highlight w:val="yellow"/>
          <w:lang w:val="es-ES_tradnl"/>
          <w:rPrChange w:id="397" w:author="Ignacio Cardenas" w:date="2011-12-20T21:08:00Z">
            <w:rPr>
              <w:lang w:val="es-ES_tradnl"/>
            </w:rPr>
          </w:rPrChange>
        </w:rPr>
      </w:pPr>
    </w:p>
    <w:p w:rsidR="005B1380" w:rsidRPr="00CD55C8" w:rsidRDefault="008E72EC" w:rsidP="005B1380">
      <w:pPr>
        <w:jc w:val="both"/>
        <w:rPr>
          <w:rFonts w:ascii="Arial" w:hAnsi="Arial"/>
          <w:sz w:val="28"/>
          <w:highlight w:val="yellow"/>
          <w:lang w:val="es-ES_tradnl"/>
          <w:rPrChange w:id="398" w:author="Ignacio Cardenas" w:date="2011-12-20T21:08:00Z">
            <w:rPr>
              <w:rFonts w:ascii="Arial" w:hAnsi="Arial"/>
              <w:sz w:val="28"/>
              <w:lang w:val="es-ES_tradnl"/>
            </w:rPr>
          </w:rPrChange>
        </w:rPr>
      </w:pPr>
      <w:r w:rsidRPr="008E72EC">
        <w:rPr>
          <w:rFonts w:ascii="Arial" w:hAnsi="Arial"/>
          <w:sz w:val="28"/>
          <w:highlight w:val="yellow"/>
          <w:lang w:val="es-ES_tradnl"/>
          <w:rPrChange w:id="399" w:author="Ignacio Cardenas" w:date="2011-12-20T21:08:00Z">
            <w:rPr>
              <w:rFonts w:ascii="Arial" w:hAnsi="Arial"/>
              <w:sz w:val="28"/>
              <w:lang w:val="es-ES_tradnl"/>
            </w:rPr>
          </w:rPrChange>
        </w:rPr>
        <w:tab/>
      </w:r>
      <w:r w:rsidRPr="008E72EC">
        <w:rPr>
          <w:rFonts w:ascii="Arial" w:hAnsi="Arial"/>
          <w:b/>
          <w:sz w:val="28"/>
          <w:highlight w:val="yellow"/>
          <w:lang w:val="es-ES_tradnl"/>
          <w:rPrChange w:id="400" w:author="Ignacio Cardenas" w:date="2011-12-20T21:08:00Z">
            <w:rPr>
              <w:rFonts w:ascii="Arial" w:hAnsi="Arial"/>
              <w:b/>
              <w:sz w:val="28"/>
              <w:lang w:val="es-ES_tradnl"/>
            </w:rPr>
          </w:rPrChange>
        </w:rPr>
        <w:t>SOLIG TECH</w:t>
      </w:r>
      <w:r w:rsidRPr="008E72EC">
        <w:rPr>
          <w:rFonts w:ascii="Arial" w:hAnsi="Arial"/>
          <w:sz w:val="28"/>
          <w:highlight w:val="yellow"/>
          <w:lang w:val="es-ES_tradnl"/>
          <w:rPrChange w:id="401" w:author="Ignacio Cardenas" w:date="2011-12-20T21:08:00Z">
            <w:rPr>
              <w:rFonts w:ascii="Arial" w:hAnsi="Arial"/>
              <w:sz w:val="28"/>
              <w:lang w:val="es-ES_tradnl"/>
            </w:rPr>
          </w:rPrChange>
        </w:rPr>
        <w:t xml:space="preserve">, </w:t>
      </w:r>
      <w:r w:rsidRPr="008E72EC">
        <w:rPr>
          <w:rFonts w:ascii="Arial" w:hAnsi="Arial"/>
          <w:b/>
          <w:sz w:val="28"/>
          <w:highlight w:val="yellow"/>
          <w:lang w:val="es-ES_tradnl"/>
          <w:rPrChange w:id="402" w:author="Ignacio Cardenas" w:date="2011-12-20T21:08:00Z">
            <w:rPr>
              <w:rFonts w:ascii="Arial" w:hAnsi="Arial"/>
              <w:b/>
              <w:sz w:val="28"/>
              <w:lang w:val="es-ES_tradnl"/>
            </w:rPr>
          </w:rPrChange>
        </w:rPr>
        <w:t>C.A.</w:t>
      </w:r>
      <w:r w:rsidRPr="008E72EC">
        <w:rPr>
          <w:rFonts w:ascii="Arial" w:hAnsi="Arial"/>
          <w:sz w:val="28"/>
          <w:highlight w:val="yellow"/>
          <w:lang w:val="es-ES_tradnl"/>
          <w:rPrChange w:id="403" w:author="Ignacio Cardenas" w:date="2011-12-20T21:08:00Z">
            <w:rPr>
              <w:rFonts w:ascii="Arial" w:hAnsi="Arial"/>
              <w:sz w:val="28"/>
              <w:lang w:val="es-ES_tradnl"/>
            </w:rPr>
          </w:rPrChange>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7F47AC" w:rsidRDefault="00DE0961" w:rsidP="00087C07">
      <w:pPr>
        <w:jc w:val="both"/>
        <w:rPr>
          <w:del w:id="404" w:author="Ignacio Cardenas" w:date="2011-12-20T21:08:00Z"/>
          <w:rFonts w:ascii="Arial" w:hAnsi="Arial" w:cs="Arial"/>
          <w:sz w:val="28"/>
          <w:szCs w:val="28"/>
          <w:lang w:val="es-ES_tradnl"/>
        </w:rPr>
      </w:pPr>
      <w:del w:id="405" w:author="Ignacio Cardenas" w:date="2011-12-20T21:08:00Z">
        <w:r w:rsidRPr="007F47AC">
          <w:rPr>
            <w:rFonts w:ascii="Arial" w:hAnsi="Arial" w:cs="Arial"/>
            <w:sz w:val="28"/>
            <w:szCs w:val="28"/>
            <w:lang w:val="es-ES_tradnl"/>
          </w:rPr>
          <w:delText>La misión de la Empresa es ofrecer siempre a sus clientes respuestas efectivas a sus necesidades de negocio a través de soluciones efectivas apalancadas en plataformas tecnológicas que le</w:delText>
        </w:r>
        <w:r w:rsidR="00F91366" w:rsidRPr="007F47AC">
          <w:rPr>
            <w:rFonts w:ascii="Arial" w:hAnsi="Arial" w:cs="Arial"/>
            <w:sz w:val="28"/>
            <w:szCs w:val="28"/>
            <w:lang w:val="es-ES_tradnl"/>
          </w:rPr>
          <w:delText>s</w:delText>
        </w:r>
        <w:r w:rsidRPr="007F47AC">
          <w:rPr>
            <w:rFonts w:ascii="Arial" w:hAnsi="Arial" w:cs="Arial"/>
            <w:sz w:val="28"/>
            <w:szCs w:val="28"/>
            <w:lang w:val="es-ES_tradnl"/>
          </w:rPr>
          <w:delText xml:space="preserve"> permitan tomar el control de sus procesos de negocios.</w:delText>
        </w:r>
      </w:del>
    </w:p>
    <w:p w:rsidR="00FF249A" w:rsidRPr="00CD55C8" w:rsidRDefault="005B1380" w:rsidP="00087C07">
      <w:pPr>
        <w:jc w:val="both"/>
        <w:rPr>
          <w:rFonts w:ascii="Arial" w:hAnsi="Arial" w:cs="Arial"/>
          <w:sz w:val="28"/>
          <w:szCs w:val="28"/>
          <w:lang w:val="es-ES_tradnl"/>
        </w:rPr>
      </w:pPr>
      <w:ins w:id="406" w:author="Ignacio Cardenas" w:date="2011-12-20T21:08:00Z">
        <w:r w:rsidRPr="00CD55C8">
          <w:rPr>
            <w:rFonts w:ascii="Arial" w:hAnsi="Arial" w:cs="Arial"/>
            <w:sz w:val="28"/>
            <w:szCs w:val="28"/>
            <w:highlight w:val="yellow"/>
            <w:lang w:val="es-ES_tradnl"/>
          </w:rPr>
          <w:t>La misión</w:t>
        </w:r>
      </w:ins>
      <w:moveFromRangeStart w:id="407" w:author="Ignacio Cardenas" w:date="2011-12-20T21:08:00Z" w:name="move186034622"/>
    </w:p>
    <w:p w:rsidR="00046B72" w:rsidRPr="00CD55C8" w:rsidRDefault="00046B72" w:rsidP="00087C07">
      <w:pPr>
        <w:pStyle w:val="Heading2"/>
        <w:jc w:val="both"/>
        <w:rPr>
          <w:highlight w:val="yellow"/>
          <w:lang w:val="es-ES_tradnl"/>
          <w:rPrChange w:id="408" w:author="Ignacio Cardenas" w:date="2011-12-20T21:08:00Z">
            <w:rPr>
              <w:lang w:val="es-ES_tradnl"/>
            </w:rPr>
          </w:rPrChange>
        </w:rPr>
      </w:pPr>
      <w:moveFrom w:id="409" w:author="Ignacio Cardenas" w:date="2011-12-20T21:08:00Z">
        <w:r w:rsidRPr="00CD55C8">
          <w:rPr>
            <w:rFonts w:cs="Arial"/>
            <w:szCs w:val="28"/>
            <w:lang w:val="es-ES_tradnl"/>
          </w:rPr>
          <w:tab/>
        </w:r>
        <w:bookmarkStart w:id="410" w:name="_Toc183152043"/>
        <w:commentRangeStart w:id="411"/>
        <w:r w:rsidR="008E72EC" w:rsidRPr="008E72EC">
          <w:rPr>
            <w:highlight w:val="yellow"/>
            <w:lang w:val="es-ES_tradnl"/>
            <w:rPrChange w:id="412" w:author="Ignacio Cardenas" w:date="2011-12-20T21:08:00Z">
              <w:rPr>
                <w:lang w:val="es-ES_tradnl"/>
              </w:rPr>
            </w:rPrChange>
          </w:rPr>
          <w:t>Visión</w:t>
        </w:r>
      </w:moveFrom>
      <w:bookmarkEnd w:id="410"/>
      <w:commentRangeEnd w:id="411"/>
      <w:r w:rsidR="00CC4C00">
        <w:rPr>
          <w:rStyle w:val="CommentReference"/>
          <w:rFonts w:asciiTheme="minorHAnsi" w:eastAsiaTheme="minorHAnsi" w:hAnsiTheme="minorHAnsi" w:cstheme="minorBidi"/>
          <w:b w:val="0"/>
          <w:bCs w:val="0"/>
          <w:color w:val="auto"/>
        </w:rPr>
        <w:commentReference w:id="411"/>
      </w:r>
    </w:p>
    <w:p w:rsidR="00D7088A" w:rsidRPr="00CD55C8" w:rsidRDefault="00D7088A" w:rsidP="00D7088A">
      <w:pPr>
        <w:rPr>
          <w:highlight w:val="yellow"/>
          <w:lang w:val="es-ES_tradnl"/>
          <w:rPrChange w:id="413" w:author="Ignacio Cardenas" w:date="2011-12-20T21:08:00Z">
            <w:rPr>
              <w:lang w:val="es-ES_tradnl"/>
            </w:rPr>
          </w:rPrChange>
        </w:rPr>
      </w:pPr>
    </w:p>
    <w:moveFromRangeEnd w:id="407"/>
    <w:p w:rsidR="00DE0961" w:rsidRPr="00CD55C8" w:rsidRDefault="009D2739" w:rsidP="005B1380">
      <w:pPr>
        <w:jc w:val="both"/>
        <w:rPr>
          <w:rFonts w:ascii="Arial" w:hAnsi="Arial" w:cs="Arial"/>
          <w:sz w:val="28"/>
          <w:szCs w:val="28"/>
          <w:lang w:val="es-ES_tradnl"/>
        </w:rPr>
      </w:pPr>
      <w:del w:id="414" w:author="Ignacio Cardenas" w:date="2011-12-20T21:08:00Z">
        <w:r w:rsidRPr="007F47AC">
          <w:rPr>
            <w:rFonts w:ascii="Arial" w:hAnsi="Arial" w:cs="Arial"/>
            <w:sz w:val="28"/>
            <w:szCs w:val="28"/>
            <w:lang w:val="es-ES_tradnl"/>
          </w:rPr>
          <w:tab/>
        </w:r>
        <w:r w:rsidR="00DE0961" w:rsidRPr="007F47AC">
          <w:rPr>
            <w:rFonts w:ascii="Arial" w:hAnsi="Arial" w:cs="Arial"/>
            <w:sz w:val="28"/>
            <w:szCs w:val="28"/>
            <w:lang w:val="es-ES_tradnl"/>
          </w:rPr>
          <w:delText>La visión</w:delText>
        </w:r>
      </w:del>
      <w:r w:rsidR="008E72EC" w:rsidRPr="008E72EC">
        <w:rPr>
          <w:rFonts w:ascii="Arial" w:hAnsi="Arial"/>
          <w:sz w:val="28"/>
          <w:highlight w:val="yellow"/>
          <w:lang w:val="es-ES_tradnl"/>
          <w:rPrChange w:id="415" w:author="Ignacio Cardenas" w:date="2011-12-20T21:08:00Z">
            <w:rPr>
              <w:rFonts w:ascii="Arial" w:hAnsi="Arial"/>
              <w:sz w:val="28"/>
              <w:lang w:val="es-ES_tradnl"/>
            </w:rPr>
          </w:rPrChange>
        </w:rPr>
        <w:t xml:space="preserve"> </w:t>
      </w:r>
      <w:proofErr w:type="gramStart"/>
      <w:r w:rsidR="008E72EC" w:rsidRPr="008E72EC">
        <w:rPr>
          <w:rFonts w:ascii="Arial" w:hAnsi="Arial"/>
          <w:sz w:val="28"/>
          <w:highlight w:val="yellow"/>
          <w:lang w:val="es-ES_tradnl"/>
          <w:rPrChange w:id="416" w:author="Ignacio Cardenas" w:date="2011-12-20T21:08:00Z">
            <w:rPr>
              <w:rFonts w:ascii="Arial" w:hAnsi="Arial"/>
              <w:sz w:val="28"/>
              <w:lang w:val="es-ES_tradnl"/>
            </w:rPr>
          </w:rPrChange>
        </w:rPr>
        <w:t>de</w:t>
      </w:r>
      <w:proofErr w:type="gramEnd"/>
      <w:r w:rsidR="008E72EC" w:rsidRPr="008E72EC">
        <w:rPr>
          <w:rFonts w:ascii="Arial" w:hAnsi="Arial"/>
          <w:sz w:val="28"/>
          <w:highlight w:val="yellow"/>
          <w:lang w:val="es-ES_tradnl"/>
          <w:rPrChange w:id="417" w:author="Ignacio Cardenas" w:date="2011-12-20T21:08:00Z">
            <w:rPr>
              <w:rFonts w:ascii="Arial" w:hAnsi="Arial"/>
              <w:sz w:val="28"/>
              <w:lang w:val="es-ES_tradnl"/>
            </w:rPr>
          </w:rPrChange>
        </w:rPr>
        <w:t xml:space="preserve"> </w:t>
      </w:r>
      <w:r w:rsidR="008E72EC" w:rsidRPr="008E72EC">
        <w:rPr>
          <w:rFonts w:ascii="Arial" w:hAnsi="Arial"/>
          <w:b/>
          <w:sz w:val="28"/>
          <w:highlight w:val="yellow"/>
          <w:lang w:val="es-ES_tradnl"/>
          <w:rPrChange w:id="418" w:author="Ignacio Cardenas" w:date="2011-12-20T21:08:00Z">
            <w:rPr>
              <w:rFonts w:ascii="Arial" w:hAnsi="Arial"/>
              <w:b/>
              <w:sz w:val="28"/>
              <w:lang w:val="es-ES_tradnl"/>
            </w:rPr>
          </w:rPrChange>
        </w:rPr>
        <w:t>SOLIG TECH</w:t>
      </w:r>
      <w:r w:rsidR="008E72EC" w:rsidRPr="008E72EC">
        <w:rPr>
          <w:rFonts w:ascii="Arial" w:hAnsi="Arial"/>
          <w:sz w:val="28"/>
          <w:highlight w:val="yellow"/>
          <w:lang w:val="es-ES_tradnl"/>
          <w:rPrChange w:id="419" w:author="Ignacio Cardenas" w:date="2011-12-20T21:08:00Z">
            <w:rPr>
              <w:rFonts w:ascii="Arial" w:hAnsi="Arial"/>
              <w:sz w:val="28"/>
              <w:lang w:val="es-ES_tradnl"/>
            </w:rPr>
          </w:rPrChange>
        </w:rPr>
        <w:t xml:space="preserve"> es convertirse en aliados estratégicos de sus clientes a fin de ofrecerles soluciones tecnológicas que estén en línea con sus prioridades gerenciales.</w:t>
      </w:r>
    </w:p>
    <w:p w:rsidR="00765F09" w:rsidRPr="00CD55C8" w:rsidRDefault="00765F09" w:rsidP="00087C07">
      <w:pPr>
        <w:jc w:val="both"/>
        <w:rPr>
          <w:rFonts w:ascii="Arial" w:hAnsi="Arial" w:cs="Arial"/>
          <w:sz w:val="28"/>
          <w:szCs w:val="28"/>
          <w:lang w:val="es-ES_tradnl"/>
        </w:rPr>
      </w:pPr>
    </w:p>
    <w:p w:rsidR="00765F09" w:rsidRPr="00CD55C8" w:rsidRDefault="00765F09" w:rsidP="00087C07">
      <w:pPr>
        <w:pStyle w:val="Heading2"/>
        <w:jc w:val="both"/>
        <w:rPr>
          <w:rFonts w:cs="Arial"/>
          <w:szCs w:val="28"/>
          <w:lang w:val="es-ES_tradnl"/>
        </w:rPr>
      </w:pPr>
      <w:r w:rsidRPr="00CD55C8">
        <w:rPr>
          <w:rFonts w:cs="Arial"/>
          <w:szCs w:val="28"/>
          <w:lang w:val="es-ES_tradnl"/>
        </w:rPr>
        <w:tab/>
      </w:r>
      <w:bookmarkStart w:id="420" w:name="_Toc186034483"/>
      <w:bookmarkStart w:id="421" w:name="_Toc183152044"/>
      <w:r w:rsidRPr="00CD55C8">
        <w:rPr>
          <w:rFonts w:cs="Arial"/>
          <w:szCs w:val="28"/>
          <w:lang w:val="es-ES_tradnl"/>
        </w:rPr>
        <w:t>Valores</w:t>
      </w:r>
      <w:bookmarkEnd w:id="420"/>
      <w:bookmarkEnd w:id="421"/>
    </w:p>
    <w:p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lastRenderedPageBreak/>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rsidR="00765F09" w:rsidRPr="00CD55C8" w:rsidRDefault="00A66AFC"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rsidR="00FF249A" w:rsidRPr="00CD55C8" w:rsidRDefault="00DE0961" w:rsidP="00087C07">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rsidR="00CC4C00" w:rsidRDefault="00CC4C00">
      <w:pPr>
        <w:spacing w:line="360" w:lineRule="auto"/>
        <w:jc w:val="both"/>
        <w:rPr>
          <w:rFonts w:ascii="Arial" w:hAnsi="Arial"/>
          <w:b/>
          <w:sz w:val="28"/>
          <w:lang w:val="es-ES_tradnl"/>
          <w:rPrChange w:id="422" w:author="Ignacio Cardenas" w:date="2011-12-20T21:08:00Z">
            <w:rPr>
              <w:rFonts w:ascii="Arial" w:hAnsi="Arial"/>
              <w:sz w:val="28"/>
              <w:lang w:val="es-ES_tradnl"/>
            </w:rPr>
          </w:rPrChange>
        </w:rPr>
        <w:pPrChange w:id="423" w:author="Ignacio Cardenas" w:date="2011-12-20T21:08:00Z">
          <w:pPr>
            <w:jc w:val="both"/>
          </w:pPr>
        </w:pPrChange>
      </w:pPr>
    </w:p>
    <w:p w:rsidR="005B1380" w:rsidRPr="00CD55C8" w:rsidRDefault="005B1380" w:rsidP="005B1380">
      <w:pPr>
        <w:pStyle w:val="Heading1"/>
        <w:tabs>
          <w:tab w:val="left" w:pos="709"/>
        </w:tabs>
        <w:ind w:firstLine="708"/>
        <w:rPr>
          <w:ins w:id="424" w:author="Ignacio Cardenas" w:date="2011-12-20T21:08:00Z"/>
          <w:highlight w:val="yellow"/>
          <w:lang w:val="es-ES_tradnl"/>
        </w:rPr>
      </w:pPr>
      <w:bookmarkStart w:id="425" w:name="_Toc186034484"/>
      <w:ins w:id="426" w:author="Ignacio Cardenas" w:date="2011-12-20T21:08:00Z">
        <w:r w:rsidRPr="00CD55C8">
          <w:rPr>
            <w:highlight w:val="yellow"/>
            <w:lang w:val="es-ES_tradnl"/>
          </w:rPr>
          <w:t>Contacto</w:t>
        </w:r>
        <w:bookmarkEnd w:id="425"/>
      </w:ins>
    </w:p>
    <w:p w:rsidR="00C70A36" w:rsidRPr="00C70A36" w:rsidRDefault="004600DB" w:rsidP="00F63D62">
      <w:pPr>
        <w:rPr>
          <w:ins w:id="427" w:author="Ignacio Cardenas" w:date="2011-12-20T21:08:00Z"/>
          <w:highlight w:val="yellow"/>
          <w:lang w:val="es-ES_tradnl"/>
        </w:rPr>
      </w:pPr>
      <w:ins w:id="428" w:author="Ignacio Cardenas" w:date="2011-12-20T21:08:00Z">
        <w:r w:rsidRPr="00CD55C8">
          <w:rPr>
            <w:highlight w:val="yellow"/>
            <w:lang w:val="es-ES_tradnl"/>
          </w:rPr>
          <w:tab/>
        </w:r>
      </w:ins>
    </w:p>
    <w:p w:rsidR="00C70A36" w:rsidRPr="00915D29" w:rsidRDefault="00C70A36" w:rsidP="00915D29">
      <w:pPr>
        <w:ind w:left="708"/>
        <w:jc w:val="both"/>
        <w:rPr>
          <w:ins w:id="429" w:author="Ignacio Cardenas" w:date="2011-12-20T21:08:00Z"/>
          <w:rFonts w:ascii="Arial" w:hAnsi="Arial" w:cs="Arial"/>
          <w:b/>
          <w:sz w:val="28"/>
          <w:szCs w:val="28"/>
          <w:highlight w:val="yellow"/>
          <w:lang w:val="es-ES_tradnl"/>
        </w:rPr>
      </w:pPr>
      <w:ins w:id="430" w:author="Ignacio Cardenas" w:date="2011-12-20T21:08:00Z">
        <w:r w:rsidRPr="00915D29">
          <w:rPr>
            <w:rFonts w:ascii="Arial" w:hAnsi="Arial" w:cs="Arial"/>
            <w:b/>
            <w:sz w:val="28"/>
            <w:szCs w:val="28"/>
            <w:highlight w:val="yellow"/>
            <w:lang w:val="es-ES_tradnl"/>
          </w:rPr>
          <w:t>SOLIGTECH C.A.:</w:t>
        </w:r>
      </w:ins>
    </w:p>
    <w:p w:rsidR="00C70A36" w:rsidRPr="00915D29" w:rsidRDefault="00C70A36" w:rsidP="00915D29">
      <w:pPr>
        <w:ind w:left="708"/>
        <w:jc w:val="both"/>
        <w:rPr>
          <w:ins w:id="431" w:author="Ignacio Cardenas" w:date="2011-12-20T21:08:00Z"/>
          <w:rFonts w:ascii="Arial" w:hAnsi="Arial" w:cs="Arial"/>
          <w:sz w:val="28"/>
          <w:szCs w:val="28"/>
          <w:highlight w:val="yellow"/>
          <w:lang w:val="es-ES_tradnl"/>
        </w:rPr>
      </w:pPr>
      <w:ins w:id="432" w:author="Ignacio Cardenas" w:date="2011-12-20T21:08:00Z">
        <w:r w:rsidRPr="00915D29">
          <w:rPr>
            <w:rFonts w:ascii="Arial" w:hAnsi="Arial" w:cs="Arial"/>
            <w:sz w:val="28"/>
            <w:szCs w:val="28"/>
            <w:highlight w:val="yellow"/>
            <w:lang w:val="es-ES_tradnl"/>
          </w:rPr>
          <w:t xml:space="preserve">Centro Profesional Santa Paula | Torre A | Piso 8 | </w:t>
        </w:r>
        <w:proofErr w:type="spellStart"/>
        <w:r w:rsidRPr="00915D29">
          <w:rPr>
            <w:rFonts w:ascii="Arial" w:hAnsi="Arial" w:cs="Arial"/>
            <w:sz w:val="28"/>
            <w:szCs w:val="28"/>
            <w:highlight w:val="yellow"/>
            <w:lang w:val="es-ES_tradnl"/>
          </w:rPr>
          <w:t>Ofic</w:t>
        </w:r>
        <w:proofErr w:type="spellEnd"/>
        <w:r w:rsidRPr="00915D29">
          <w:rPr>
            <w:rFonts w:ascii="Arial" w:hAnsi="Arial" w:cs="Arial"/>
            <w:sz w:val="28"/>
            <w:szCs w:val="28"/>
            <w:highlight w:val="yellow"/>
            <w:lang w:val="es-ES_tradnl"/>
          </w:rPr>
          <w:t>. 82-A |</w:t>
        </w:r>
      </w:ins>
    </w:p>
    <w:p w:rsidR="00C70A36" w:rsidRPr="00915D29" w:rsidRDefault="00C70A36" w:rsidP="00915D29">
      <w:pPr>
        <w:ind w:left="708"/>
        <w:jc w:val="both"/>
        <w:rPr>
          <w:ins w:id="433" w:author="Ignacio Cardenas" w:date="2011-12-20T21:08:00Z"/>
          <w:rFonts w:ascii="Arial" w:hAnsi="Arial" w:cs="Arial"/>
          <w:sz w:val="28"/>
          <w:szCs w:val="28"/>
          <w:highlight w:val="yellow"/>
          <w:lang w:val="es-ES_tradnl"/>
        </w:rPr>
      </w:pPr>
      <w:ins w:id="434" w:author="Ignacio Cardenas" w:date="2011-12-20T21:08:00Z">
        <w:r w:rsidRPr="00915D29">
          <w:rPr>
            <w:rFonts w:ascii="Arial" w:hAnsi="Arial" w:cs="Arial"/>
            <w:sz w:val="28"/>
            <w:szCs w:val="28"/>
            <w:highlight w:val="yellow"/>
            <w:lang w:val="es-ES_tradnl"/>
          </w:rPr>
          <w:t>Av. Circunvalación del Sol - Urb. Santa Paula | El Cafetal |</w:t>
        </w:r>
      </w:ins>
    </w:p>
    <w:p w:rsidR="00C70A36" w:rsidRPr="00915D29" w:rsidRDefault="00C70A36" w:rsidP="00915D29">
      <w:pPr>
        <w:ind w:left="708"/>
        <w:jc w:val="both"/>
        <w:rPr>
          <w:ins w:id="435" w:author="Ignacio Cardenas" w:date="2011-12-20T21:08:00Z"/>
          <w:rFonts w:ascii="Arial" w:hAnsi="Arial" w:cs="Arial"/>
          <w:sz w:val="28"/>
          <w:szCs w:val="28"/>
          <w:highlight w:val="yellow"/>
          <w:lang w:val="es-ES_tradnl"/>
        </w:rPr>
      </w:pPr>
      <w:ins w:id="436" w:author="Ignacio Cardenas" w:date="2011-12-20T21:08:00Z">
        <w:r w:rsidRPr="00915D29">
          <w:rPr>
            <w:rFonts w:ascii="Arial" w:hAnsi="Arial" w:cs="Arial"/>
            <w:sz w:val="28"/>
            <w:szCs w:val="28"/>
            <w:highlight w:val="yellow"/>
            <w:lang w:val="es-ES_tradnl"/>
          </w:rPr>
          <w:t>Caracas | Venezuela |</w:t>
        </w:r>
      </w:ins>
    </w:p>
    <w:p w:rsidR="00C70A36" w:rsidRPr="00915D29" w:rsidRDefault="00C70A36" w:rsidP="00915D29">
      <w:pPr>
        <w:ind w:left="708"/>
        <w:jc w:val="both"/>
        <w:rPr>
          <w:ins w:id="437" w:author="Ignacio Cardenas" w:date="2011-12-20T21:08:00Z"/>
          <w:rFonts w:ascii="Arial" w:hAnsi="Arial" w:cs="Arial"/>
          <w:sz w:val="28"/>
          <w:szCs w:val="28"/>
          <w:highlight w:val="yellow"/>
          <w:lang w:val="es-ES_tradnl"/>
        </w:rPr>
      </w:pPr>
      <w:ins w:id="438" w:author="Ignacio Cardenas" w:date="2011-12-20T21:08:00Z">
        <w:r w:rsidRPr="00915D29">
          <w:rPr>
            <w:rFonts w:ascii="Arial" w:hAnsi="Arial" w:cs="Arial"/>
            <w:sz w:val="28"/>
            <w:szCs w:val="28"/>
            <w:highlight w:val="yellow"/>
            <w:lang w:val="es-ES_tradnl"/>
          </w:rPr>
          <w:t>Oficina: +58 212 985.57.26</w:t>
        </w:r>
      </w:ins>
    </w:p>
    <w:p w:rsidR="00437B7B" w:rsidRPr="00915D29" w:rsidRDefault="00437B7B" w:rsidP="00915D29">
      <w:pPr>
        <w:ind w:left="708"/>
        <w:jc w:val="both"/>
        <w:rPr>
          <w:ins w:id="439" w:author="Ignacio Cardenas" w:date="2011-12-20T21:08:00Z"/>
          <w:rFonts w:ascii="Arial" w:hAnsi="Arial" w:cs="Arial"/>
          <w:sz w:val="28"/>
          <w:szCs w:val="28"/>
          <w:highlight w:val="yellow"/>
          <w:lang w:val="es-ES_tradnl"/>
        </w:rPr>
      </w:pPr>
      <w:ins w:id="440" w:author="Ignacio Cardenas" w:date="2011-12-20T21:08:00Z">
        <w:r w:rsidRPr="00915D29">
          <w:rPr>
            <w:rFonts w:ascii="Arial" w:hAnsi="Arial" w:cs="Arial"/>
            <w:sz w:val="28"/>
            <w:szCs w:val="28"/>
            <w:highlight w:val="yellow"/>
            <w:lang w:val="es-ES_tradnl"/>
          </w:rPr>
          <w:t>Web: www.soligtech.com.ve</w:t>
        </w:r>
      </w:ins>
    </w:p>
    <w:p w:rsidR="00C70A36" w:rsidRPr="00915D29" w:rsidRDefault="00C70A36" w:rsidP="00915D29">
      <w:pPr>
        <w:ind w:left="708"/>
        <w:jc w:val="both"/>
        <w:rPr>
          <w:ins w:id="441" w:author="Ignacio Cardenas" w:date="2011-12-20T21:08:00Z"/>
          <w:rFonts w:ascii="Arial" w:hAnsi="Arial" w:cs="Arial"/>
          <w:sz w:val="28"/>
          <w:szCs w:val="28"/>
          <w:highlight w:val="yellow"/>
          <w:lang w:val="es-ES_tradnl"/>
        </w:rPr>
      </w:pPr>
      <w:ins w:id="442" w:author="Ignacio Cardenas" w:date="2011-12-20T21:08:00Z">
        <w:r w:rsidRPr="00915D29">
          <w:rPr>
            <w:rFonts w:ascii="Arial" w:hAnsi="Arial" w:cs="Arial"/>
            <w:sz w:val="28"/>
            <w:szCs w:val="28"/>
            <w:highlight w:val="yellow"/>
            <w:lang w:val="es-ES_tradnl"/>
          </w:rPr>
          <w:t>Rif. J - 29421148-8</w:t>
        </w:r>
      </w:ins>
    </w:p>
    <w:p w:rsidR="004600DB" w:rsidRPr="00915D29" w:rsidRDefault="004600DB" w:rsidP="00915D29">
      <w:pPr>
        <w:ind w:left="708"/>
        <w:jc w:val="both"/>
        <w:rPr>
          <w:ins w:id="443" w:author="Ignacio Cardenas" w:date="2011-12-20T21:08:00Z"/>
          <w:rFonts w:ascii="Arial" w:hAnsi="Arial" w:cs="Arial"/>
          <w:b/>
          <w:sz w:val="28"/>
          <w:szCs w:val="28"/>
          <w:highlight w:val="yellow"/>
          <w:lang w:val="es-ES_tradnl"/>
        </w:rPr>
      </w:pPr>
      <w:proofErr w:type="spellStart"/>
      <w:ins w:id="444" w:author="Ignacio Cardenas" w:date="2011-12-20T21:08:00Z">
        <w:r w:rsidRPr="00915D29">
          <w:rPr>
            <w:rFonts w:ascii="Arial" w:hAnsi="Arial" w:cs="Arial"/>
            <w:sz w:val="28"/>
            <w:szCs w:val="28"/>
            <w:highlight w:val="yellow"/>
            <w:lang w:val="es-ES_tradnl"/>
          </w:rPr>
          <w:t>Solsire</w:t>
        </w:r>
        <w:proofErr w:type="spellEnd"/>
        <w:r w:rsidRPr="00915D29">
          <w:rPr>
            <w:rFonts w:ascii="Arial" w:hAnsi="Arial" w:cs="Arial"/>
            <w:sz w:val="28"/>
            <w:szCs w:val="28"/>
            <w:highlight w:val="yellow"/>
            <w:lang w:val="es-ES_tradnl"/>
          </w:rPr>
          <w:t xml:space="preserv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r w:rsidR="008E72EC" w:rsidRPr="008E72EC">
          <w:fldChar w:fldCharType="begin"/>
        </w:r>
        <w:r w:rsidR="00D20C60">
          <w:instrText xml:space="preserve"> HYPERLINK "tel:%2B58%20414%20026.62.42" </w:instrText>
        </w:r>
        <w:r w:rsidR="008E72EC" w:rsidRPr="008E72EC">
          <w:fldChar w:fldCharType="separate"/>
        </w:r>
        <w:r w:rsidRPr="00915D29">
          <w:rPr>
            <w:rStyle w:val="Hyperlink"/>
            <w:rFonts w:ascii="Arial" w:hAnsi="Arial" w:cs="Arial"/>
            <w:b/>
            <w:sz w:val="28"/>
            <w:szCs w:val="28"/>
            <w:highlight w:val="yellow"/>
            <w:lang w:val="es-ES_tradnl"/>
          </w:rPr>
          <w:t>+58 414 026.62.42</w:t>
        </w:r>
        <w:r w:rsidR="008E72EC">
          <w:rPr>
            <w:rStyle w:val="Hyperlink"/>
            <w:rFonts w:ascii="Arial" w:hAnsi="Arial" w:cs="Arial"/>
            <w:b/>
            <w:sz w:val="28"/>
            <w:szCs w:val="28"/>
            <w:highlight w:val="yellow"/>
            <w:lang w:val="es-ES_tradnl"/>
          </w:rPr>
          <w:fldChar w:fldCharType="end"/>
        </w:r>
        <w:r w:rsidRPr="00915D29">
          <w:rPr>
            <w:rFonts w:ascii="Arial" w:hAnsi="Arial" w:cs="Arial"/>
            <w:b/>
            <w:sz w:val="28"/>
            <w:szCs w:val="28"/>
            <w:highlight w:val="yellow"/>
            <w:lang w:val="es-ES_tradnl"/>
          </w:rPr>
          <w:t xml:space="preserve"> </w:t>
        </w:r>
      </w:ins>
    </w:p>
    <w:p w:rsidR="003F0AB5" w:rsidRPr="00915D29" w:rsidRDefault="003F0AB5" w:rsidP="00915D29">
      <w:pPr>
        <w:jc w:val="both"/>
        <w:rPr>
          <w:ins w:id="445" w:author="Ignacio Cardenas" w:date="2011-12-20T21:08:00Z"/>
          <w:rFonts w:ascii="Arial" w:hAnsi="Arial" w:cs="Arial"/>
          <w:b/>
          <w:sz w:val="28"/>
          <w:szCs w:val="28"/>
          <w:highlight w:val="yellow"/>
          <w:lang w:val="es-ES_tradnl"/>
        </w:rPr>
      </w:pPr>
      <w:ins w:id="446" w:author="Ignacio Cardenas" w:date="2011-12-20T21:08:00Z">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8E72EC" w:rsidRPr="008E72EC">
          <w:fldChar w:fldCharType="begin"/>
        </w:r>
        <w:r w:rsidR="00D20C60">
          <w:instrText xml:space="preserve"> HYPERLINK "mailto:solsire.torres@gmail.com" </w:instrText>
        </w:r>
        <w:r w:rsidR="008E72EC" w:rsidRPr="008E72EC">
          <w:fldChar w:fldCharType="separate"/>
        </w:r>
        <w:r w:rsidRPr="00915D29">
          <w:rPr>
            <w:rStyle w:val="Hyperlink"/>
            <w:rFonts w:ascii="Arial" w:hAnsi="Arial" w:cs="Arial"/>
            <w:b/>
            <w:sz w:val="28"/>
            <w:szCs w:val="28"/>
            <w:highlight w:val="yellow"/>
            <w:lang w:val="es-ES_tradnl"/>
          </w:rPr>
          <w:t>solsire.torres@gmail.com</w:t>
        </w:r>
        <w:r w:rsidR="008E72EC">
          <w:rPr>
            <w:rStyle w:val="Hyperlink"/>
            <w:rFonts w:ascii="Arial" w:hAnsi="Arial" w:cs="Arial"/>
            <w:b/>
            <w:sz w:val="28"/>
            <w:szCs w:val="28"/>
            <w:highlight w:val="yellow"/>
            <w:lang w:val="es-ES_tradnl"/>
          </w:rPr>
          <w:fldChar w:fldCharType="end"/>
        </w:r>
      </w:ins>
    </w:p>
    <w:p w:rsidR="004600DB" w:rsidRPr="00915D29" w:rsidRDefault="004600DB" w:rsidP="00915D29">
      <w:pPr>
        <w:ind w:left="708"/>
        <w:jc w:val="both"/>
        <w:rPr>
          <w:ins w:id="447" w:author="Ignacio Cardenas" w:date="2011-12-20T21:08:00Z"/>
          <w:rFonts w:ascii="Arial" w:hAnsi="Arial" w:cs="Arial"/>
          <w:b/>
          <w:sz w:val="28"/>
          <w:szCs w:val="28"/>
          <w:highlight w:val="yellow"/>
          <w:lang w:val="es-ES_tradnl"/>
        </w:rPr>
      </w:pPr>
      <w:ins w:id="448" w:author="Ignacio Cardenas" w:date="2011-12-20T21:08:00Z">
        <w:r w:rsidRPr="00915D29">
          <w:rPr>
            <w:rFonts w:ascii="Arial" w:hAnsi="Arial" w:cs="Arial"/>
            <w:sz w:val="28"/>
            <w:szCs w:val="28"/>
            <w:highlight w:val="yellow"/>
            <w:lang w:val="es-ES_tradnl"/>
          </w:rPr>
          <w:t xml:space="preserve">Ignacio </w:t>
        </w:r>
        <w:proofErr w:type="spellStart"/>
        <w:r w:rsidRPr="00915D29">
          <w:rPr>
            <w:rFonts w:ascii="Arial" w:hAnsi="Arial" w:cs="Arial"/>
            <w:sz w:val="28"/>
            <w:szCs w:val="28"/>
            <w:highlight w:val="yellow"/>
            <w:lang w:val="es-ES_tradnl"/>
          </w:rPr>
          <w:t>Cardenas</w:t>
        </w:r>
        <w:proofErr w:type="spellEnd"/>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r w:rsidR="008E72EC" w:rsidRPr="008E72EC">
          <w:fldChar w:fldCharType="begin"/>
        </w:r>
        <w:r w:rsidR="00D20C60">
          <w:instrText xml:space="preserve"> HYPERLINK "tel:%2B58%20412%20283.84.06" </w:instrText>
        </w:r>
        <w:r w:rsidR="008E72EC" w:rsidRPr="008E72EC">
          <w:fldChar w:fldCharType="separate"/>
        </w:r>
        <w:r w:rsidRPr="00915D29">
          <w:rPr>
            <w:rStyle w:val="Hyperlink"/>
            <w:rFonts w:ascii="Arial" w:hAnsi="Arial" w:cs="Arial"/>
            <w:b/>
            <w:sz w:val="28"/>
            <w:szCs w:val="28"/>
            <w:highlight w:val="yellow"/>
            <w:lang w:val="es-ES_tradnl"/>
          </w:rPr>
          <w:t>+58 412 283.84.06</w:t>
        </w:r>
        <w:r w:rsidR="008E72EC">
          <w:rPr>
            <w:rStyle w:val="Hyperlink"/>
            <w:rFonts w:ascii="Arial" w:hAnsi="Arial" w:cs="Arial"/>
            <w:b/>
            <w:sz w:val="28"/>
            <w:szCs w:val="28"/>
            <w:highlight w:val="yellow"/>
            <w:lang w:val="es-ES_tradnl"/>
          </w:rPr>
          <w:fldChar w:fldCharType="end"/>
        </w:r>
      </w:ins>
    </w:p>
    <w:p w:rsidR="004600DB" w:rsidRPr="00CD55C8" w:rsidRDefault="003F0AB5" w:rsidP="00915D29">
      <w:pPr>
        <w:rPr>
          <w:ins w:id="449" w:author="Ignacio Cardenas" w:date="2011-12-20T21:08:00Z"/>
          <w:lang w:val="es-ES_tradnl"/>
        </w:rPr>
      </w:pPr>
      <w:ins w:id="450" w:author="Ignacio Cardenas" w:date="2011-12-20T21:08:00Z">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r w:rsidR="008E72EC" w:rsidRPr="008E72EC">
          <w:fldChar w:fldCharType="begin"/>
        </w:r>
        <w:r w:rsidR="00D20C60">
          <w:instrText xml:space="preserve"> HYPERLINK "mailto:iecardenas.23@gmail.com" </w:instrText>
        </w:r>
        <w:r w:rsidR="008E72EC" w:rsidRPr="008E72EC">
          <w:fldChar w:fldCharType="separate"/>
        </w:r>
        <w:r w:rsidRPr="00915D29">
          <w:rPr>
            <w:rStyle w:val="Hyperlink"/>
            <w:rFonts w:ascii="Arial" w:hAnsi="Arial" w:cs="Arial"/>
            <w:b/>
            <w:sz w:val="28"/>
            <w:szCs w:val="28"/>
            <w:highlight w:val="yellow"/>
            <w:lang w:val="es-ES_tradnl"/>
          </w:rPr>
          <w:t>iecardenas.23@gmail.com</w:t>
        </w:r>
        <w:r w:rsidR="008E72EC">
          <w:rPr>
            <w:rStyle w:val="Hyperlink"/>
            <w:rFonts w:ascii="Arial" w:hAnsi="Arial" w:cs="Arial"/>
            <w:b/>
            <w:sz w:val="28"/>
            <w:szCs w:val="28"/>
            <w:highlight w:val="yellow"/>
            <w:lang w:val="es-ES_tradnl"/>
          </w:rPr>
          <w:fldChar w:fldCharType="end"/>
        </w:r>
      </w:ins>
    </w:p>
    <w:p w:rsidR="004600DB" w:rsidRPr="00F63D62" w:rsidRDefault="004600DB" w:rsidP="00F63D62">
      <w:pPr>
        <w:rPr>
          <w:ins w:id="451" w:author="Ignacio Cardenas" w:date="2011-12-20T21:08:00Z"/>
        </w:rPr>
      </w:pPr>
      <w:ins w:id="452" w:author="Ignacio Cardenas" w:date="2011-12-20T21:08:00Z">
        <w:r>
          <w:tab/>
        </w:r>
      </w:ins>
    </w:p>
    <w:p w:rsidR="00CC4C00" w:rsidRDefault="005B1380">
      <w:pPr>
        <w:spacing w:line="360" w:lineRule="auto"/>
        <w:ind w:left="708"/>
        <w:jc w:val="both"/>
        <w:rPr>
          <w:rFonts w:ascii="Arial" w:hAnsi="Arial" w:cs="Arial"/>
          <w:sz w:val="28"/>
          <w:szCs w:val="28"/>
          <w:lang w:val="es-ES_tradnl"/>
        </w:rPr>
        <w:pPrChange w:id="453" w:author="Ignacio Cardenas" w:date="2011-12-20T21:08:00Z">
          <w:pPr>
            <w:jc w:val="both"/>
          </w:pPr>
        </w:pPrChange>
      </w:pPr>
      <w:ins w:id="454" w:author="Ignacio Cardenas" w:date="2011-12-20T21:08:00Z">
        <w:r w:rsidRPr="00C70A36">
          <w:rPr>
            <w:rFonts w:ascii="Arial" w:hAnsi="Arial" w:cs="Arial"/>
            <w:sz w:val="28"/>
            <w:szCs w:val="28"/>
            <w:lang w:val="es-ES_tradnl"/>
          </w:rPr>
          <w:br w:type="page"/>
        </w:r>
      </w:ins>
    </w:p>
    <w:p w:rsidR="00FF249A" w:rsidRPr="007F47AC" w:rsidRDefault="00FF249A" w:rsidP="006A6EE8">
      <w:pPr>
        <w:pStyle w:val="Heading1"/>
        <w:jc w:val="both"/>
        <w:rPr>
          <w:rFonts w:cs="Arial"/>
          <w:lang w:val="es-ES_tradnl"/>
        </w:rPr>
      </w:pPr>
      <w:bookmarkStart w:id="455" w:name="_Toc186034485"/>
      <w:bookmarkStart w:id="456" w:name="_Toc183152045"/>
      <w:r w:rsidRPr="007F47AC">
        <w:rPr>
          <w:rFonts w:cs="Arial"/>
          <w:lang w:val="es-ES_tradnl"/>
        </w:rPr>
        <w:lastRenderedPageBreak/>
        <w:t>Objetivo General</w:t>
      </w:r>
      <w:bookmarkEnd w:id="455"/>
      <w:bookmarkEnd w:id="456"/>
    </w:p>
    <w:p w:rsidR="00FF249A" w:rsidRPr="007F47AC" w:rsidRDefault="00FF249A" w:rsidP="00087C07">
      <w:pPr>
        <w:jc w:val="both"/>
        <w:rPr>
          <w:rFonts w:ascii="Arial" w:hAnsi="Arial" w:cs="Arial"/>
          <w:sz w:val="28"/>
          <w:szCs w:val="28"/>
          <w:lang w:val="es-ES_tradnl"/>
        </w:rPr>
      </w:pPr>
    </w:p>
    <w:p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7F47AC" w:rsidRDefault="00B05A5A" w:rsidP="00087C07">
      <w:pPr>
        <w:pStyle w:val="Heading1"/>
        <w:jc w:val="both"/>
        <w:rPr>
          <w:rFonts w:cs="Arial"/>
          <w:lang w:val="es-ES_tradnl"/>
        </w:rPr>
      </w:pPr>
      <w:bookmarkStart w:id="457" w:name="_Toc186034486"/>
      <w:bookmarkStart w:id="458"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457"/>
      <w:bookmarkEnd w:id="458"/>
    </w:p>
    <w:p w:rsidR="00087C07" w:rsidRPr="007F47AC" w:rsidRDefault="00087C07" w:rsidP="00087C07">
      <w:pPr>
        <w:jc w:val="both"/>
        <w:rPr>
          <w:rFonts w:ascii="Arial" w:hAnsi="Arial" w:cs="Arial"/>
          <w:sz w:val="28"/>
          <w:szCs w:val="28"/>
          <w:lang w:val="es-ES_tradnl"/>
        </w:rPr>
      </w:pP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rsidR="0061103C" w:rsidRPr="007F47AC" w:rsidRDefault="0061103C" w:rsidP="0077775B">
      <w:pPr>
        <w:pStyle w:val="ListParagraph"/>
        <w:numPr>
          <w:ilvl w:val="0"/>
          <w:numId w:val="3"/>
        </w:numPr>
        <w:jc w:val="both"/>
        <w:rPr>
          <w:del w:id="459" w:author="Ignacio Cardenas" w:date="2011-12-20T21:08:00Z"/>
          <w:rFonts w:ascii="Arial" w:hAnsi="Arial" w:cs="Arial"/>
          <w:sz w:val="28"/>
          <w:szCs w:val="28"/>
          <w:lang w:val="es-ES_tradnl"/>
        </w:rPr>
      </w:pPr>
      <w:del w:id="460" w:author="Ignacio Cardenas" w:date="2011-12-20T21:08:00Z">
        <w:r w:rsidRPr="007F47AC">
          <w:rPr>
            <w:rFonts w:ascii="Arial" w:hAnsi="Arial" w:cs="Arial"/>
            <w:sz w:val="28"/>
            <w:szCs w:val="28"/>
            <w:lang w:val="es-ES_tradnl"/>
          </w:rPr>
          <w:delText>Di</w:delText>
        </w:r>
        <w:r w:rsidR="00FD3494">
          <w:rPr>
            <w:rFonts w:ascii="Arial" w:hAnsi="Arial" w:cs="Arial"/>
            <w:sz w:val="28"/>
            <w:szCs w:val="28"/>
            <w:lang w:val="es-ES_tradnl"/>
          </w:rPr>
          <w:delText xml:space="preserve">sminuir en un periodo de </w:delText>
        </w:r>
        <w:r w:rsidR="00FD4C1D">
          <w:rPr>
            <w:rFonts w:ascii="Arial" w:hAnsi="Arial" w:cs="Arial"/>
            <w:sz w:val="28"/>
            <w:szCs w:val="28"/>
            <w:lang w:val="es-ES_tradnl"/>
          </w:rPr>
          <w:delText>ocho</w:delText>
        </w:r>
        <w:r w:rsidR="00FD3494">
          <w:rPr>
            <w:rFonts w:ascii="Arial" w:hAnsi="Arial" w:cs="Arial"/>
            <w:sz w:val="28"/>
            <w:szCs w:val="28"/>
            <w:lang w:val="es-ES_tradnl"/>
          </w:rPr>
          <w:delText xml:space="preserve"> (</w:delText>
        </w:r>
        <w:r w:rsidR="00FD4C1D">
          <w:rPr>
            <w:rFonts w:ascii="Arial" w:hAnsi="Arial" w:cs="Arial"/>
            <w:sz w:val="28"/>
            <w:szCs w:val="28"/>
            <w:lang w:val="es-ES_tradnl"/>
          </w:rPr>
          <w:delText>8</w:delText>
        </w:r>
        <w:r w:rsidRPr="007F47AC">
          <w:rPr>
            <w:rFonts w:ascii="Arial" w:hAnsi="Arial" w:cs="Arial"/>
            <w:sz w:val="28"/>
            <w:szCs w:val="28"/>
            <w:lang w:val="es-ES_tradnl"/>
          </w:rPr>
          <w:delText xml:space="preserve">) meses el tiempo de espera de los clientes del Banco </w:delText>
        </w:r>
        <w:r w:rsidR="00541663" w:rsidRPr="007F47AC">
          <w:rPr>
            <w:rFonts w:ascii="Arial" w:hAnsi="Arial" w:cs="Arial"/>
            <w:sz w:val="28"/>
            <w:szCs w:val="28"/>
            <w:lang w:val="es-ES_tradnl"/>
          </w:rPr>
          <w:delText xml:space="preserve">Mercantil </w:delText>
        </w:r>
        <w:r w:rsidRPr="007F47AC">
          <w:rPr>
            <w:rFonts w:ascii="Arial" w:hAnsi="Arial" w:cs="Arial"/>
            <w:sz w:val="28"/>
            <w:szCs w:val="28"/>
            <w:lang w:val="es-ES_tradnl"/>
          </w:rPr>
          <w:delText>a la hora de realizar trámites de  CADIVI en un 30%. Para medir este objetivo se toma el tiempo de espera resultante del servicio, se divide entre el tiempo de espera actual, se lleva a porcentaje y se obtiene el complemento a 100% del total de esta operación.</w:delText>
        </w:r>
      </w:del>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para uso administrativo de los agentes del banco.</w:t>
      </w:r>
    </w:p>
    <w:p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6"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rsidR="003F26CE" w:rsidRPr="00BB1737" w:rsidRDefault="0061103C" w:rsidP="0077775B">
      <w:pPr>
        <w:pStyle w:val="ListParagraph"/>
        <w:numPr>
          <w:ilvl w:val="0"/>
          <w:numId w:val="3"/>
        </w:numPr>
        <w:jc w:val="both"/>
        <w:rPr>
          <w:rFonts w:ascii="Arial" w:hAnsi="Arial"/>
          <w:sz w:val="28"/>
          <w:highlight w:val="yellow"/>
          <w:lang w:val="es-ES_tradnl"/>
          <w:rPrChange w:id="461" w:author="Ignacio Cardenas" w:date="2011-12-20T21:08:00Z">
            <w:rPr>
              <w:rFonts w:ascii="Arial" w:hAnsi="Arial"/>
              <w:sz w:val="28"/>
              <w:lang w:val="es-ES_tradnl"/>
            </w:rPr>
          </w:rPrChange>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del w:id="462" w:author="Ignacio Cardenas" w:date="2011-12-20T21:08:00Z">
        <w:r w:rsidR="003F26CE" w:rsidRPr="00020149">
          <w:rPr>
            <w:rFonts w:ascii="Arial" w:hAnsi="Arial" w:cs="Arial"/>
            <w:sz w:val="28"/>
            <w:szCs w:val="28"/>
            <w:lang w:val="es-ES_tradnl"/>
          </w:rPr>
          <w:delText>a</w:delText>
        </w:r>
      </w:del>
      <w:ins w:id="463" w:author="Ignacio Cardenas" w:date="2011-12-20T21:08:00Z">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ins>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w:t>
      </w:r>
      <w:r w:rsidR="003F26CE" w:rsidRPr="0009010D">
        <w:rPr>
          <w:rFonts w:ascii="Arial" w:hAnsi="Arial" w:cs="Arial"/>
          <w:sz w:val="28"/>
          <w:szCs w:val="28"/>
          <w:lang w:val="es-ES_tradnl"/>
        </w:rPr>
        <w:lastRenderedPageBreak/>
        <w:t xml:space="preserve">cliente a través de citas gestionadas por el </w:t>
      </w:r>
      <w:r w:rsidR="003F26CE" w:rsidRPr="00BB1737">
        <w:rPr>
          <w:rFonts w:ascii="Arial" w:hAnsi="Arial" w:cs="Arial"/>
          <w:sz w:val="28"/>
          <w:szCs w:val="28"/>
          <w:lang w:val="es-ES_tradnl"/>
        </w:rPr>
        <w:t>sistema</w:t>
      </w:r>
      <w:ins w:id="464" w:author="Ignacio Cardenas" w:date="2011-12-20T21:08:00Z">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del w:id="465" w:author="Honack A. Villanueva T." w:date="2011-12-21T11:09:00Z">
          <w:r w:rsidR="0009010D" w:rsidRPr="00BB1737" w:rsidDel="00CC4C00">
            <w:rPr>
              <w:rFonts w:ascii="Arial" w:hAnsi="Arial" w:cs="Arial"/>
              <w:sz w:val="28"/>
              <w:szCs w:val="28"/>
              <w:highlight w:val="yellow"/>
              <w:lang w:val="es-ES_tradnl"/>
            </w:rPr>
            <w:delText>tres(</w:delText>
          </w:r>
        </w:del>
      </w:ins>
      <w:ins w:id="466" w:author="Honack A. Villanueva T." w:date="2011-12-21T11:09:00Z">
        <w:r w:rsidR="00CC4C00" w:rsidRPr="00BB1737">
          <w:rPr>
            <w:rFonts w:ascii="Arial" w:hAnsi="Arial" w:cs="Arial"/>
            <w:sz w:val="28"/>
            <w:szCs w:val="28"/>
            <w:highlight w:val="yellow"/>
            <w:lang w:val="es-ES_tradnl"/>
          </w:rPr>
          <w:t>tres (</w:t>
        </w:r>
      </w:ins>
      <w:ins w:id="467" w:author="Ignacio Cardenas" w:date="2011-12-20T21:08:00Z">
        <w:r w:rsidR="0009010D" w:rsidRPr="00BB1737">
          <w:rPr>
            <w:rFonts w:ascii="Arial" w:hAnsi="Arial" w:cs="Arial"/>
            <w:sz w:val="28"/>
            <w:szCs w:val="28"/>
            <w:highlight w:val="yellow"/>
            <w:lang w:val="es-ES_tradnl"/>
          </w:rPr>
          <w:t>3) horas por agencia</w:t>
        </w:r>
      </w:ins>
      <w:r w:rsidR="008E72EC" w:rsidRPr="008E72EC">
        <w:rPr>
          <w:rFonts w:ascii="Arial" w:hAnsi="Arial"/>
          <w:sz w:val="28"/>
          <w:highlight w:val="yellow"/>
          <w:lang w:val="es-ES_tradnl"/>
          <w:rPrChange w:id="468" w:author="Ignacio Cardenas" w:date="2011-12-20T21:08:00Z">
            <w:rPr>
              <w:rFonts w:ascii="Arial" w:hAnsi="Arial"/>
              <w:sz w:val="28"/>
              <w:lang w:val="es-ES_tradnl"/>
            </w:rPr>
          </w:rPrChange>
        </w:rPr>
        <w:t xml:space="preserve">. </w:t>
      </w:r>
    </w:p>
    <w:p w:rsidR="006A6EE8" w:rsidRPr="00BB1737" w:rsidRDefault="0061103C" w:rsidP="0077775B">
      <w:pPr>
        <w:pStyle w:val="ListParagraph"/>
        <w:numPr>
          <w:ilvl w:val="0"/>
          <w:numId w:val="3"/>
        </w:numPr>
        <w:jc w:val="both"/>
        <w:rPr>
          <w:rFonts w:ascii="Arial" w:hAnsi="Arial"/>
          <w:sz w:val="28"/>
          <w:highlight w:val="yellow"/>
          <w:lang w:val="es-ES_tradnl"/>
          <w:rPrChange w:id="469" w:author="Ignacio Cardenas" w:date="2011-12-20T21:08:00Z">
            <w:rPr>
              <w:rFonts w:ascii="Arial" w:hAnsi="Arial"/>
              <w:sz w:val="28"/>
              <w:lang w:val="es-ES_tradnl"/>
            </w:rPr>
          </w:rPrChange>
        </w:rPr>
      </w:pPr>
      <w:r w:rsidRPr="007F47AC">
        <w:rPr>
          <w:rFonts w:ascii="Arial" w:hAnsi="Arial" w:cs="Arial"/>
          <w:sz w:val="28"/>
          <w:szCs w:val="28"/>
          <w:lang w:val="es-ES_tradnl"/>
        </w:rPr>
        <w:t xml:space="preserve">Capacitar </w:t>
      </w:r>
      <w:del w:id="470" w:author="Ignacio Cardenas" w:date="2011-12-20T21:08:00Z">
        <w:r w:rsidRPr="007F47AC">
          <w:rPr>
            <w:rFonts w:ascii="Arial" w:hAnsi="Arial" w:cs="Arial"/>
            <w:sz w:val="28"/>
            <w:szCs w:val="28"/>
            <w:lang w:val="es-ES_tradnl"/>
          </w:rPr>
          <w:delText>a</w:delText>
        </w:r>
      </w:del>
      <w:ins w:id="471" w:author="Ignacio Cardenas" w:date="2011-12-20T21:08:00Z">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ins>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ins w:id="472" w:author="Ignacio Cardenas" w:date="2011-12-20T21:08:00Z">
        <w:r w:rsidR="0009010D">
          <w:rPr>
            <w:rFonts w:ascii="Arial" w:hAnsi="Arial" w:cs="Arial"/>
            <w:sz w:val="28"/>
            <w:szCs w:val="28"/>
            <w:lang w:val="es-ES_tradnl"/>
          </w:rPr>
          <w:t xml:space="preserve">activos </w:t>
        </w:r>
      </w:ins>
      <w:r w:rsidRPr="007F47AC">
        <w:rPr>
          <w:rFonts w:ascii="Arial" w:hAnsi="Arial" w:cs="Arial"/>
          <w:sz w:val="28"/>
          <w:szCs w:val="28"/>
          <w:lang w:val="es-ES_tradnl"/>
        </w:rPr>
        <w:t>del Banco Mercantil sobre el uso e información suministrada en el chat en línea</w:t>
      </w:r>
      <w:ins w:id="473" w:author="Ignacio Cardenas" w:date="2011-12-20T21:08:00Z">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del w:id="474" w:author="Honack A. Villanueva T." w:date="2011-12-21T11:10:00Z">
          <w:r w:rsidR="00BB1737" w:rsidRPr="00BB1737" w:rsidDel="0057101A">
            <w:rPr>
              <w:rFonts w:ascii="Arial" w:hAnsi="Arial" w:cs="Arial"/>
              <w:sz w:val="28"/>
              <w:szCs w:val="28"/>
              <w:highlight w:val="yellow"/>
              <w:lang w:val="es-ES_tradnl"/>
            </w:rPr>
            <w:delText>cuatro(</w:delText>
          </w:r>
        </w:del>
      </w:ins>
      <w:ins w:id="475" w:author="Honack A. Villanueva T." w:date="2011-12-21T11:10:00Z">
        <w:r w:rsidR="0057101A" w:rsidRPr="00BB1737">
          <w:rPr>
            <w:rFonts w:ascii="Arial" w:hAnsi="Arial" w:cs="Arial"/>
            <w:sz w:val="28"/>
            <w:szCs w:val="28"/>
            <w:highlight w:val="yellow"/>
            <w:lang w:val="es-ES_tradnl"/>
          </w:rPr>
          <w:t>cuatro (</w:t>
        </w:r>
      </w:ins>
      <w:ins w:id="476" w:author="Ignacio Cardenas" w:date="2011-12-20T21:08:00Z">
        <w:r w:rsidR="00BB1737" w:rsidRPr="00BB1737">
          <w:rPr>
            <w:rFonts w:ascii="Arial" w:hAnsi="Arial" w:cs="Arial"/>
            <w:sz w:val="28"/>
            <w:szCs w:val="28"/>
            <w:highlight w:val="yellow"/>
            <w:lang w:val="es-ES_tradnl"/>
          </w:rPr>
          <w:t xml:space="preserve">4) horas por cada turno de trabajo del </w:t>
        </w:r>
        <w:proofErr w:type="spellStart"/>
        <w:r w:rsidR="00BB1737" w:rsidRPr="00BB1737">
          <w:rPr>
            <w:rFonts w:ascii="Arial" w:hAnsi="Arial" w:cs="Arial"/>
            <w:sz w:val="28"/>
            <w:szCs w:val="28"/>
            <w:highlight w:val="yellow"/>
            <w:lang w:val="es-ES_tradnl"/>
          </w:rPr>
          <w:t>call</w:t>
        </w:r>
        <w:proofErr w:type="spellEnd"/>
        <w:r w:rsidR="00BB1737" w:rsidRPr="00BB1737">
          <w:rPr>
            <w:rFonts w:ascii="Arial" w:hAnsi="Arial" w:cs="Arial"/>
            <w:sz w:val="28"/>
            <w:szCs w:val="28"/>
            <w:highlight w:val="yellow"/>
            <w:lang w:val="es-ES_tradnl"/>
          </w:rPr>
          <w:t xml:space="preserve"> center</w:t>
        </w:r>
      </w:ins>
      <w:r w:rsidR="008E72EC" w:rsidRPr="008E72EC">
        <w:rPr>
          <w:rFonts w:ascii="Arial" w:hAnsi="Arial"/>
          <w:sz w:val="28"/>
          <w:highlight w:val="yellow"/>
          <w:lang w:val="es-ES_tradnl"/>
          <w:rPrChange w:id="477" w:author="Ignacio Cardenas" w:date="2011-12-20T21:08:00Z">
            <w:rPr>
              <w:rFonts w:ascii="Arial" w:hAnsi="Arial"/>
              <w:sz w:val="28"/>
              <w:lang w:val="es-ES_tradnl"/>
            </w:rPr>
          </w:rPrChange>
        </w:rPr>
        <w:t>.</w:t>
      </w:r>
    </w:p>
    <w:p w:rsidR="006442A8" w:rsidRDefault="006442A8" w:rsidP="006442A8">
      <w:pPr>
        <w:pStyle w:val="ListParagraph"/>
        <w:jc w:val="both"/>
        <w:rPr>
          <w:del w:id="478" w:author="Ignacio Cardenas" w:date="2011-12-20T21:08:00Z"/>
          <w:rFonts w:ascii="Arial" w:hAnsi="Arial" w:cs="Arial"/>
          <w:sz w:val="28"/>
          <w:szCs w:val="28"/>
          <w:lang w:val="es-ES_tradnl"/>
        </w:rPr>
      </w:pPr>
    </w:p>
    <w:p w:rsidR="00610AA0" w:rsidRDefault="00610AA0" w:rsidP="006442A8">
      <w:pPr>
        <w:pStyle w:val="ListParagraph"/>
        <w:jc w:val="both"/>
        <w:rPr>
          <w:del w:id="479" w:author="Ignacio Cardenas" w:date="2011-12-20T21:08:00Z"/>
          <w:rFonts w:ascii="Arial" w:hAnsi="Arial" w:cs="Arial"/>
          <w:sz w:val="28"/>
          <w:szCs w:val="28"/>
          <w:lang w:val="es-ES_tradnl"/>
        </w:rPr>
      </w:pPr>
    </w:p>
    <w:p w:rsidR="00610AA0" w:rsidRDefault="00610AA0" w:rsidP="006442A8">
      <w:pPr>
        <w:pStyle w:val="ListParagraph"/>
        <w:jc w:val="both"/>
        <w:rPr>
          <w:del w:id="480" w:author="Ignacio Cardenas" w:date="2011-12-20T21:08:00Z"/>
          <w:rFonts w:ascii="Arial" w:hAnsi="Arial" w:cs="Arial"/>
          <w:sz w:val="28"/>
          <w:szCs w:val="28"/>
          <w:lang w:val="es-ES_tradnl"/>
        </w:rPr>
      </w:pPr>
    </w:p>
    <w:p w:rsidR="00610AA0" w:rsidRDefault="00610AA0" w:rsidP="006442A8">
      <w:pPr>
        <w:pStyle w:val="ListParagraph"/>
        <w:jc w:val="both"/>
        <w:rPr>
          <w:del w:id="481" w:author="Ignacio Cardenas" w:date="2011-12-20T21:08:00Z"/>
          <w:rFonts w:ascii="Arial" w:hAnsi="Arial" w:cs="Arial"/>
          <w:sz w:val="28"/>
          <w:szCs w:val="28"/>
          <w:lang w:val="es-ES_tradnl"/>
        </w:rPr>
      </w:pPr>
    </w:p>
    <w:p w:rsidR="00610AA0" w:rsidRDefault="00610AA0" w:rsidP="006442A8">
      <w:pPr>
        <w:pStyle w:val="ListParagraph"/>
        <w:jc w:val="both"/>
        <w:rPr>
          <w:del w:id="482" w:author="Ignacio Cardenas" w:date="2011-12-20T21:08:00Z"/>
          <w:rFonts w:ascii="Arial" w:hAnsi="Arial" w:cs="Arial"/>
          <w:sz w:val="28"/>
          <w:szCs w:val="28"/>
          <w:lang w:val="es-ES_tradnl"/>
        </w:rPr>
      </w:pPr>
    </w:p>
    <w:p w:rsidR="00610AA0" w:rsidRDefault="00610AA0" w:rsidP="006442A8">
      <w:pPr>
        <w:pStyle w:val="ListParagraph"/>
        <w:jc w:val="both"/>
        <w:rPr>
          <w:del w:id="483" w:author="Ignacio Cardenas" w:date="2011-12-20T21:08:00Z"/>
          <w:rFonts w:ascii="Arial" w:hAnsi="Arial" w:cs="Arial"/>
          <w:sz w:val="28"/>
          <w:szCs w:val="28"/>
          <w:lang w:val="es-ES_tradnl"/>
        </w:rPr>
      </w:pPr>
    </w:p>
    <w:p w:rsidR="00610AA0" w:rsidRDefault="00610AA0" w:rsidP="006442A8">
      <w:pPr>
        <w:pStyle w:val="ListParagraph"/>
        <w:jc w:val="both"/>
        <w:rPr>
          <w:del w:id="484" w:author="Ignacio Cardenas" w:date="2011-12-20T21:08:00Z"/>
          <w:rFonts w:ascii="Arial" w:hAnsi="Arial" w:cs="Arial"/>
          <w:sz w:val="28"/>
          <w:szCs w:val="28"/>
          <w:lang w:val="es-ES_tradnl"/>
        </w:rPr>
      </w:pPr>
    </w:p>
    <w:p w:rsidR="00610AA0" w:rsidRDefault="00610AA0" w:rsidP="006442A8">
      <w:pPr>
        <w:pStyle w:val="ListParagraph"/>
        <w:jc w:val="both"/>
        <w:rPr>
          <w:del w:id="485" w:author="Ignacio Cardenas" w:date="2011-12-20T21:08:00Z"/>
          <w:rFonts w:ascii="Arial" w:hAnsi="Arial" w:cs="Arial"/>
          <w:sz w:val="28"/>
          <w:szCs w:val="28"/>
          <w:lang w:val="es-ES_tradnl"/>
        </w:rPr>
      </w:pPr>
    </w:p>
    <w:p w:rsidR="00610AA0" w:rsidRDefault="00610AA0" w:rsidP="006442A8">
      <w:pPr>
        <w:pStyle w:val="ListParagraph"/>
        <w:jc w:val="both"/>
        <w:rPr>
          <w:del w:id="486" w:author="Ignacio Cardenas" w:date="2011-12-20T21:08:00Z"/>
          <w:rFonts w:ascii="Arial" w:hAnsi="Arial" w:cs="Arial"/>
          <w:sz w:val="28"/>
          <w:szCs w:val="28"/>
          <w:lang w:val="es-ES_tradnl"/>
        </w:rPr>
      </w:pPr>
    </w:p>
    <w:p w:rsidR="00610AA0" w:rsidRDefault="00610AA0" w:rsidP="006442A8">
      <w:pPr>
        <w:pStyle w:val="ListParagraph"/>
        <w:jc w:val="both"/>
        <w:rPr>
          <w:del w:id="487" w:author="Ignacio Cardenas" w:date="2011-12-20T21:08:00Z"/>
          <w:rFonts w:ascii="Arial" w:hAnsi="Arial" w:cs="Arial"/>
          <w:sz w:val="28"/>
          <w:szCs w:val="28"/>
          <w:lang w:val="es-ES_tradnl"/>
        </w:rPr>
      </w:pPr>
    </w:p>
    <w:p w:rsidR="00610AA0" w:rsidRDefault="00610AA0" w:rsidP="006442A8">
      <w:pPr>
        <w:pStyle w:val="ListParagraph"/>
        <w:jc w:val="both"/>
        <w:rPr>
          <w:del w:id="488" w:author="Ignacio Cardenas" w:date="2011-12-20T21:08:00Z"/>
          <w:rFonts w:ascii="Arial" w:hAnsi="Arial" w:cs="Arial"/>
          <w:sz w:val="28"/>
          <w:szCs w:val="28"/>
          <w:lang w:val="es-ES_tradnl"/>
        </w:rPr>
      </w:pPr>
    </w:p>
    <w:p w:rsidR="00610AA0" w:rsidRDefault="00610AA0" w:rsidP="006442A8">
      <w:pPr>
        <w:pStyle w:val="ListParagraph"/>
        <w:jc w:val="both"/>
        <w:rPr>
          <w:del w:id="489" w:author="Ignacio Cardenas" w:date="2011-12-20T21:08:00Z"/>
          <w:rFonts w:ascii="Arial" w:hAnsi="Arial" w:cs="Arial"/>
          <w:sz w:val="28"/>
          <w:szCs w:val="28"/>
          <w:lang w:val="es-ES_tradnl"/>
        </w:rPr>
      </w:pPr>
    </w:p>
    <w:p w:rsidR="00610AA0" w:rsidRDefault="00610AA0" w:rsidP="006442A8">
      <w:pPr>
        <w:pStyle w:val="ListParagraph"/>
        <w:jc w:val="both"/>
        <w:rPr>
          <w:del w:id="490" w:author="Ignacio Cardenas" w:date="2011-12-20T21:08:00Z"/>
          <w:rFonts w:ascii="Arial" w:hAnsi="Arial" w:cs="Arial"/>
          <w:sz w:val="28"/>
          <w:szCs w:val="28"/>
          <w:lang w:val="es-ES_tradnl"/>
        </w:rPr>
      </w:pPr>
    </w:p>
    <w:p w:rsidR="00610AA0" w:rsidRDefault="00610AA0" w:rsidP="006442A8">
      <w:pPr>
        <w:pStyle w:val="ListParagraph"/>
        <w:jc w:val="both"/>
        <w:rPr>
          <w:del w:id="491" w:author="Ignacio Cardenas" w:date="2011-12-20T21:08:00Z"/>
          <w:rFonts w:ascii="Arial" w:hAnsi="Arial" w:cs="Arial"/>
          <w:sz w:val="28"/>
          <w:szCs w:val="28"/>
          <w:lang w:val="es-ES_tradnl"/>
        </w:rPr>
      </w:pPr>
    </w:p>
    <w:p w:rsidR="00610AA0" w:rsidRDefault="00610AA0" w:rsidP="006442A8">
      <w:pPr>
        <w:pStyle w:val="ListParagraph"/>
        <w:jc w:val="both"/>
        <w:rPr>
          <w:del w:id="492" w:author="Ignacio Cardenas" w:date="2011-12-20T21:08:00Z"/>
          <w:rFonts w:ascii="Arial" w:hAnsi="Arial" w:cs="Arial"/>
          <w:sz w:val="28"/>
          <w:szCs w:val="28"/>
          <w:lang w:val="es-ES_tradnl"/>
        </w:rPr>
      </w:pPr>
    </w:p>
    <w:p w:rsidR="00610AA0" w:rsidRDefault="00610AA0" w:rsidP="006442A8">
      <w:pPr>
        <w:pStyle w:val="ListParagraph"/>
        <w:jc w:val="both"/>
        <w:rPr>
          <w:del w:id="493" w:author="Ignacio Cardenas" w:date="2011-12-20T21:08:00Z"/>
          <w:rFonts w:ascii="Arial" w:hAnsi="Arial" w:cs="Arial"/>
          <w:sz w:val="28"/>
          <w:szCs w:val="28"/>
          <w:lang w:val="es-ES_tradnl"/>
        </w:rPr>
      </w:pPr>
    </w:p>
    <w:p w:rsidR="00610AA0" w:rsidRDefault="00610AA0" w:rsidP="006442A8">
      <w:pPr>
        <w:pStyle w:val="ListParagraph"/>
        <w:jc w:val="both"/>
        <w:rPr>
          <w:del w:id="494" w:author="Ignacio Cardenas" w:date="2011-12-20T21:08:00Z"/>
          <w:rFonts w:ascii="Arial" w:hAnsi="Arial" w:cs="Arial"/>
          <w:sz w:val="28"/>
          <w:szCs w:val="28"/>
          <w:lang w:val="es-ES_tradnl"/>
        </w:rPr>
      </w:pPr>
    </w:p>
    <w:p w:rsidR="00610AA0" w:rsidRDefault="00610AA0" w:rsidP="006442A8">
      <w:pPr>
        <w:pStyle w:val="ListParagraph"/>
        <w:jc w:val="both"/>
        <w:rPr>
          <w:del w:id="495" w:author="Ignacio Cardenas" w:date="2011-12-20T21:08:00Z"/>
          <w:rFonts w:ascii="Arial" w:hAnsi="Arial" w:cs="Arial"/>
          <w:sz w:val="28"/>
          <w:szCs w:val="28"/>
          <w:lang w:val="es-ES_tradnl"/>
        </w:rPr>
      </w:pPr>
    </w:p>
    <w:p w:rsidR="00610AA0" w:rsidRDefault="00610AA0" w:rsidP="006442A8">
      <w:pPr>
        <w:pStyle w:val="ListParagraph"/>
        <w:jc w:val="both"/>
        <w:rPr>
          <w:del w:id="496" w:author="Ignacio Cardenas" w:date="2011-12-20T21:08:00Z"/>
          <w:rFonts w:ascii="Arial" w:hAnsi="Arial" w:cs="Arial"/>
          <w:sz w:val="28"/>
          <w:szCs w:val="28"/>
          <w:lang w:val="es-ES_tradnl"/>
        </w:rPr>
      </w:pPr>
    </w:p>
    <w:p w:rsidR="00610AA0" w:rsidRDefault="00610AA0" w:rsidP="006442A8">
      <w:pPr>
        <w:pStyle w:val="ListParagraph"/>
        <w:jc w:val="both"/>
        <w:rPr>
          <w:del w:id="497" w:author="Ignacio Cardenas" w:date="2011-12-20T21:08:00Z"/>
          <w:rFonts w:ascii="Arial" w:hAnsi="Arial" w:cs="Arial"/>
          <w:sz w:val="28"/>
          <w:szCs w:val="28"/>
          <w:lang w:val="es-ES_tradnl"/>
        </w:rPr>
      </w:pPr>
    </w:p>
    <w:p w:rsidR="00610AA0" w:rsidRDefault="00610AA0" w:rsidP="006442A8">
      <w:pPr>
        <w:pStyle w:val="ListParagraph"/>
        <w:jc w:val="both"/>
        <w:rPr>
          <w:del w:id="498" w:author="Ignacio Cardenas" w:date="2011-12-20T21:08:00Z"/>
          <w:rFonts w:ascii="Arial" w:hAnsi="Arial" w:cs="Arial"/>
          <w:sz w:val="28"/>
          <w:szCs w:val="28"/>
          <w:lang w:val="es-ES_tradnl"/>
        </w:rPr>
      </w:pPr>
    </w:p>
    <w:p w:rsidR="00610AA0" w:rsidRDefault="00610AA0" w:rsidP="006442A8">
      <w:pPr>
        <w:pStyle w:val="ListParagraph"/>
        <w:jc w:val="both"/>
        <w:rPr>
          <w:del w:id="499" w:author="Ignacio Cardenas" w:date="2011-12-20T21:08:00Z"/>
          <w:rFonts w:ascii="Arial" w:hAnsi="Arial" w:cs="Arial"/>
          <w:sz w:val="28"/>
          <w:szCs w:val="28"/>
          <w:lang w:val="es-ES_tradnl"/>
        </w:rPr>
      </w:pPr>
    </w:p>
    <w:p w:rsidR="00610AA0" w:rsidRDefault="00610AA0" w:rsidP="006442A8">
      <w:pPr>
        <w:pStyle w:val="ListParagraph"/>
        <w:jc w:val="both"/>
        <w:rPr>
          <w:del w:id="500" w:author="Ignacio Cardenas" w:date="2011-12-20T21:08:00Z"/>
          <w:rFonts w:ascii="Arial" w:hAnsi="Arial" w:cs="Arial"/>
          <w:sz w:val="28"/>
          <w:szCs w:val="28"/>
          <w:lang w:val="es-ES_tradnl"/>
        </w:rPr>
      </w:pPr>
    </w:p>
    <w:p w:rsidR="00610AA0" w:rsidRDefault="00610AA0" w:rsidP="006442A8">
      <w:pPr>
        <w:pStyle w:val="ListParagraph"/>
        <w:jc w:val="both"/>
        <w:rPr>
          <w:del w:id="501" w:author="Ignacio Cardenas" w:date="2011-12-20T21:08:00Z"/>
          <w:rFonts w:ascii="Arial" w:hAnsi="Arial" w:cs="Arial"/>
          <w:sz w:val="28"/>
          <w:szCs w:val="28"/>
          <w:lang w:val="es-ES_tradnl"/>
        </w:rPr>
      </w:pPr>
    </w:p>
    <w:p w:rsidR="00610AA0" w:rsidRDefault="00610AA0" w:rsidP="006442A8">
      <w:pPr>
        <w:pStyle w:val="ListParagraph"/>
        <w:jc w:val="both"/>
        <w:rPr>
          <w:del w:id="502" w:author="Ignacio Cardenas" w:date="2011-12-20T21:08:00Z"/>
          <w:rFonts w:ascii="Arial" w:hAnsi="Arial" w:cs="Arial"/>
          <w:sz w:val="28"/>
          <w:szCs w:val="28"/>
          <w:lang w:val="es-ES_tradnl"/>
        </w:rPr>
      </w:pPr>
    </w:p>
    <w:p w:rsidR="00610AA0" w:rsidRDefault="00610AA0" w:rsidP="006442A8">
      <w:pPr>
        <w:pStyle w:val="ListParagraph"/>
        <w:jc w:val="both"/>
        <w:rPr>
          <w:del w:id="503" w:author="Ignacio Cardenas" w:date="2011-12-20T21:08:00Z"/>
          <w:rFonts w:ascii="Arial" w:hAnsi="Arial" w:cs="Arial"/>
          <w:sz w:val="28"/>
          <w:szCs w:val="28"/>
          <w:lang w:val="es-ES_tradnl"/>
        </w:rPr>
      </w:pPr>
    </w:p>
    <w:p w:rsidR="00610AA0" w:rsidRDefault="00610AA0" w:rsidP="006442A8">
      <w:pPr>
        <w:pStyle w:val="ListParagraph"/>
        <w:jc w:val="both"/>
        <w:rPr>
          <w:del w:id="504" w:author="Ignacio Cardenas" w:date="2011-12-20T21:08:00Z"/>
          <w:rFonts w:ascii="Arial" w:hAnsi="Arial" w:cs="Arial"/>
          <w:sz w:val="28"/>
          <w:szCs w:val="28"/>
          <w:lang w:val="es-ES_tradnl"/>
        </w:rPr>
      </w:pPr>
    </w:p>
    <w:p w:rsidR="00610AA0" w:rsidRDefault="00610AA0" w:rsidP="006442A8">
      <w:pPr>
        <w:pStyle w:val="ListParagraph"/>
        <w:jc w:val="both"/>
        <w:rPr>
          <w:del w:id="505" w:author="Ignacio Cardenas" w:date="2011-12-20T21:08:00Z"/>
          <w:rFonts w:ascii="Arial" w:hAnsi="Arial" w:cs="Arial"/>
          <w:sz w:val="28"/>
          <w:szCs w:val="28"/>
          <w:lang w:val="es-ES_tradnl"/>
        </w:rPr>
      </w:pPr>
    </w:p>
    <w:p w:rsidR="00610AA0" w:rsidRDefault="00610AA0" w:rsidP="006442A8">
      <w:pPr>
        <w:pStyle w:val="ListParagraph"/>
        <w:jc w:val="both"/>
        <w:rPr>
          <w:del w:id="506" w:author="Ignacio Cardenas" w:date="2011-12-20T21:08:00Z"/>
          <w:rFonts w:ascii="Arial" w:hAnsi="Arial" w:cs="Arial"/>
          <w:sz w:val="28"/>
          <w:szCs w:val="28"/>
          <w:lang w:val="es-ES_tradnl"/>
        </w:rPr>
      </w:pPr>
    </w:p>
    <w:p w:rsidR="00610AA0" w:rsidRDefault="00610AA0" w:rsidP="006442A8">
      <w:pPr>
        <w:pStyle w:val="ListParagraph"/>
        <w:jc w:val="both"/>
        <w:rPr>
          <w:del w:id="507" w:author="Ignacio Cardenas" w:date="2011-12-20T21:08:00Z"/>
          <w:rFonts w:ascii="Arial" w:hAnsi="Arial" w:cs="Arial"/>
          <w:sz w:val="28"/>
          <w:szCs w:val="28"/>
          <w:lang w:val="es-ES_tradnl"/>
        </w:rPr>
      </w:pPr>
    </w:p>
    <w:p w:rsidR="00610AA0" w:rsidRDefault="00610AA0" w:rsidP="006442A8">
      <w:pPr>
        <w:pStyle w:val="ListParagraph"/>
        <w:jc w:val="both"/>
        <w:rPr>
          <w:del w:id="508" w:author="Ignacio Cardenas" w:date="2011-12-20T21:08:00Z"/>
          <w:rFonts w:ascii="Arial" w:hAnsi="Arial" w:cs="Arial"/>
          <w:sz w:val="28"/>
          <w:szCs w:val="28"/>
          <w:lang w:val="es-ES_tradnl"/>
        </w:rPr>
      </w:pPr>
    </w:p>
    <w:p w:rsidR="006442A8" w:rsidRDefault="006442A8" w:rsidP="006442A8">
      <w:pPr>
        <w:pStyle w:val="ListParagraph"/>
        <w:jc w:val="both"/>
        <w:rPr>
          <w:rFonts w:ascii="Arial" w:hAnsi="Arial" w:cs="Arial"/>
          <w:sz w:val="28"/>
          <w:szCs w:val="28"/>
          <w:lang w:val="es-ES_tradnl"/>
        </w:rPr>
      </w:pPr>
    </w:p>
    <w:p w:rsidR="00CC4C00" w:rsidRDefault="00CC4C00">
      <w:pPr>
        <w:jc w:val="both"/>
        <w:rPr>
          <w:rFonts w:ascii="Arial" w:hAnsi="Arial" w:cs="Arial"/>
          <w:sz w:val="28"/>
          <w:szCs w:val="28"/>
          <w:lang w:val="es-ES_tradnl"/>
        </w:rPr>
        <w:pPrChange w:id="509" w:author="Ignacio Cardenas" w:date="2011-12-20T21:08:00Z">
          <w:pPr>
            <w:pStyle w:val="ListParagraph"/>
            <w:jc w:val="both"/>
          </w:pPr>
        </w:pPrChange>
      </w:pPr>
    </w:p>
    <w:p w:rsidR="00ED0564" w:rsidRPr="007F47AC" w:rsidRDefault="00ED0564" w:rsidP="00ED0564">
      <w:pPr>
        <w:pStyle w:val="Heading1"/>
        <w:ind w:firstLine="708"/>
        <w:jc w:val="both"/>
        <w:rPr>
          <w:rFonts w:cs="Arial"/>
          <w:lang w:val="es-ES_tradnl"/>
        </w:rPr>
      </w:pPr>
      <w:bookmarkStart w:id="510" w:name="_Toc186034487"/>
      <w:bookmarkStart w:id="511" w:name="_Toc183152047"/>
      <w:r w:rsidRPr="007F47AC">
        <w:rPr>
          <w:rFonts w:cs="Arial"/>
          <w:lang w:val="es-ES_tradnl"/>
        </w:rPr>
        <w:t>Alcance</w:t>
      </w:r>
      <w:bookmarkEnd w:id="510"/>
      <w:bookmarkEnd w:id="511"/>
    </w:p>
    <w:p w:rsidR="00ED0564" w:rsidRPr="007F47AC" w:rsidRDefault="00ED0564" w:rsidP="00ED0564">
      <w:pPr>
        <w:rPr>
          <w:lang w:val="es-ES_tradnl"/>
        </w:rPr>
      </w:pPr>
    </w:p>
    <w:p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w:t>
      </w:r>
      <w:del w:id="512" w:author="Honack A. Villanueva T." w:date="2011-12-21T11:10:00Z">
        <w:r w:rsidRPr="007F47AC" w:rsidDel="0057101A">
          <w:rPr>
            <w:rFonts w:ascii="Arial" w:hAnsi="Arial" w:cs="Arial"/>
            <w:sz w:val="28"/>
            <w:szCs w:val="28"/>
            <w:lang w:val="es-ES_tradnl"/>
          </w:rPr>
          <w:delText>esta</w:delText>
        </w:r>
      </w:del>
      <w:ins w:id="513" w:author="Honack A. Villanueva T." w:date="2011-12-21T11:10:00Z">
        <w:r w:rsidR="0057101A" w:rsidRPr="007F47AC">
          <w:rPr>
            <w:rFonts w:ascii="Arial" w:hAnsi="Arial" w:cs="Arial"/>
            <w:sz w:val="28"/>
            <w:szCs w:val="28"/>
            <w:lang w:val="es-ES_tradnl"/>
          </w:rPr>
          <w:t>está</w:t>
        </w:r>
      </w:ins>
      <w:r w:rsidRPr="007F47AC">
        <w:rPr>
          <w:rFonts w:ascii="Arial" w:hAnsi="Arial" w:cs="Arial"/>
          <w:sz w:val="28"/>
          <w:szCs w:val="28"/>
          <w:lang w:val="es-ES_tradnl"/>
        </w:rPr>
        <w:t xml:space="preserve"> dirigido a los clientes del Banco Mercantil que posean una cuenta </w:t>
      </w:r>
      <w:proofErr w:type="spellStart"/>
      <w:r w:rsidRPr="007F47AC">
        <w:rPr>
          <w:rFonts w:ascii="Arial" w:hAnsi="Arial" w:cs="Arial"/>
          <w:sz w:val="28"/>
          <w:szCs w:val="28"/>
          <w:lang w:val="es-ES_tradnl"/>
        </w:rPr>
        <w:t>aperturada</w:t>
      </w:r>
      <w:proofErr w:type="spellEnd"/>
      <w:r w:rsidRPr="007F47AC">
        <w:rPr>
          <w:rFonts w:ascii="Arial" w:hAnsi="Arial" w:cs="Arial"/>
          <w:sz w:val="28"/>
          <w:szCs w:val="28"/>
          <w:lang w:val="es-ES_tradnl"/>
        </w:rPr>
        <w:t xml:space="preserve"> en el mismo, ya que </w:t>
      </w:r>
      <w:del w:id="514" w:author="Ignacio Cardenas" w:date="2011-12-20T21:08:00Z">
        <w:r w:rsidRPr="007F47AC">
          <w:rPr>
            <w:rFonts w:ascii="Arial" w:hAnsi="Arial" w:cs="Arial"/>
            <w:sz w:val="28"/>
            <w:szCs w:val="28"/>
            <w:lang w:val="es-ES_tradnl"/>
          </w:rPr>
          <w:delText xml:space="preserve">el mismo </w:delText>
        </w:r>
      </w:del>
      <w:r w:rsidRPr="007F47AC">
        <w:rPr>
          <w:rFonts w:ascii="Arial" w:hAnsi="Arial" w:cs="Arial"/>
          <w:sz w:val="28"/>
          <w:szCs w:val="28"/>
          <w:lang w:val="es-ES_tradnl"/>
        </w:rPr>
        <w:t xml:space="preserve">solo podrá ser </w:t>
      </w:r>
      <w:proofErr w:type="spellStart"/>
      <w:r w:rsidRPr="007F47AC">
        <w:rPr>
          <w:rFonts w:ascii="Arial" w:hAnsi="Arial" w:cs="Arial"/>
          <w:sz w:val="28"/>
          <w:szCs w:val="28"/>
          <w:lang w:val="es-ES_tradnl"/>
        </w:rPr>
        <w:t>accesado</w:t>
      </w:r>
      <w:proofErr w:type="spellEnd"/>
      <w:r w:rsidRPr="007F47AC">
        <w:rPr>
          <w:rFonts w:ascii="Arial" w:hAnsi="Arial" w:cs="Arial"/>
          <w:sz w:val="28"/>
          <w:szCs w:val="28"/>
          <w:lang w:val="es-ES_tradnl"/>
        </w:rPr>
        <w:t xml:space="preserve">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7"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ins w:id="515" w:author="Ignacio Cardenas" w:date="2011-12-20T21:08:00Z">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ins>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w:t>
      </w:r>
      <w:proofErr w:type="spellStart"/>
      <w:r w:rsidR="00541663" w:rsidRPr="007F47AC">
        <w:rPr>
          <w:rFonts w:ascii="Arial" w:hAnsi="Arial" w:cs="Arial"/>
          <w:sz w:val="28"/>
          <w:szCs w:val="28"/>
          <w:lang w:val="es-ES_tradnl"/>
        </w:rPr>
        <w:t>end</w:t>
      </w:r>
      <w:proofErr w:type="spellEnd"/>
      <w:r w:rsidR="00541663" w:rsidRPr="007F47AC">
        <w:rPr>
          <w:rFonts w:ascii="Arial" w:hAnsi="Arial" w:cs="Arial"/>
          <w:sz w:val="28"/>
          <w:szCs w:val="28"/>
          <w:lang w:val="es-ES_tradnl"/>
        </w:rPr>
        <w:t xml:space="preserve"> administrativo de este sistema debe ser capaz de notificar a los agentes del banco de las citas que les fueron asignadas</w:t>
      </w:r>
      <w:del w:id="516" w:author="Ignacio Cardenas" w:date="2011-12-20T21:08:00Z">
        <w:r w:rsidR="00541663" w:rsidRPr="007F47AC">
          <w:rPr>
            <w:rFonts w:ascii="Arial" w:hAnsi="Arial" w:cs="Arial"/>
            <w:sz w:val="28"/>
            <w:szCs w:val="28"/>
            <w:lang w:val="es-ES_tradnl"/>
          </w:rPr>
          <w:delText>.</w:delText>
        </w:r>
      </w:del>
      <w:ins w:id="517" w:author="Ignacio Cardenas" w:date="2011-12-20T21:08:00Z">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w:t>
        </w:r>
      </w:ins>
      <w:r w:rsidR="00541663" w:rsidRPr="007F47AC">
        <w:rPr>
          <w:rFonts w:ascii="Arial" w:hAnsi="Arial" w:cs="Arial"/>
          <w:sz w:val="28"/>
          <w:szCs w:val="28"/>
          <w:lang w:val="es-ES_tradnl"/>
        </w:rPr>
        <w:t xml:space="preserve"> Finalmente, las operaciones de atención al cliente soportadas por el sistema serán: </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rsidR="00541663" w:rsidRPr="007F47AC" w:rsidRDefault="00541663" w:rsidP="0077775B">
      <w:pPr>
        <w:pStyle w:val="ListParagraph"/>
        <w:numPr>
          <w:ilvl w:val="0"/>
          <w:numId w:val="7"/>
        </w:numPr>
        <w:rPr>
          <w:del w:id="518" w:author="Ignacio Cardenas" w:date="2011-12-20T21:08:00Z"/>
          <w:rFonts w:ascii="Arial" w:hAnsi="Arial" w:cs="Arial"/>
          <w:sz w:val="28"/>
          <w:szCs w:val="28"/>
          <w:lang w:val="es-ES_tradnl"/>
        </w:rPr>
      </w:pPr>
      <w:del w:id="519" w:author="Ignacio Cardenas" w:date="2011-12-20T21:08:00Z">
        <w:r w:rsidRPr="007F47AC">
          <w:rPr>
            <w:rFonts w:ascii="Arial" w:hAnsi="Arial" w:cs="Arial"/>
            <w:sz w:val="28"/>
            <w:szCs w:val="28"/>
            <w:lang w:val="es-ES_tradnl"/>
          </w:rPr>
          <w:delText>Trámites de  CADIVI.</w:delText>
        </w:r>
      </w:del>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w:t>
      </w:r>
      <w:proofErr w:type="spellStart"/>
      <w:r w:rsidRPr="007F47AC">
        <w:rPr>
          <w:rStyle w:val="apple-style-span"/>
          <w:rFonts w:ascii="Arial" w:hAnsi="Arial" w:cs="Arial"/>
          <w:color w:val="000000"/>
          <w:sz w:val="28"/>
          <w:szCs w:val="28"/>
          <w:lang w:val="es-ES_tradnl"/>
        </w:rPr>
        <w:t>esta</w:t>
      </w:r>
      <w:proofErr w:type="spellEnd"/>
      <w:r w:rsidRPr="007F47AC">
        <w:rPr>
          <w:rStyle w:val="apple-style-span"/>
          <w:rFonts w:ascii="Arial" w:hAnsi="Arial" w:cs="Arial"/>
          <w:color w:val="000000"/>
          <w:sz w:val="28"/>
          <w:szCs w:val="28"/>
          <w:lang w:val="es-ES_tradnl"/>
        </w:rPr>
        <w:t xml:space="preserve"> dirigido tanto a </w:t>
      </w:r>
      <w:r w:rsidRPr="007F47AC">
        <w:rPr>
          <w:rStyle w:val="apple-style-span"/>
          <w:rFonts w:ascii="Arial" w:hAnsi="Arial" w:cs="Arial"/>
          <w:color w:val="000000"/>
          <w:sz w:val="28"/>
          <w:szCs w:val="28"/>
          <w:lang w:val="es-ES_tradnl"/>
        </w:rPr>
        <w:lastRenderedPageBreak/>
        <w:t xml:space="preserve">clientes del banco como aquellos que no lo sean, dándole prioridad a los primeros. El mismo podrá ser </w:t>
      </w:r>
      <w:proofErr w:type="spellStart"/>
      <w:r w:rsidRPr="007F47AC">
        <w:rPr>
          <w:rStyle w:val="apple-style-span"/>
          <w:rFonts w:ascii="Arial" w:hAnsi="Arial" w:cs="Arial"/>
          <w:color w:val="000000"/>
          <w:sz w:val="28"/>
          <w:szCs w:val="28"/>
          <w:lang w:val="es-ES_tradnl"/>
        </w:rPr>
        <w:t>accesado</w:t>
      </w:r>
      <w:proofErr w:type="spellEnd"/>
      <w:r w:rsidRPr="007F47AC">
        <w:rPr>
          <w:rStyle w:val="apple-style-span"/>
          <w:rFonts w:ascii="Arial" w:hAnsi="Arial" w:cs="Arial"/>
          <w:color w:val="000000"/>
          <w:sz w:val="28"/>
          <w:szCs w:val="28"/>
          <w:lang w:val="es-ES_tradnl"/>
        </w:rPr>
        <w:t xml:space="preserve"> desde el portal del banco </w:t>
      </w:r>
      <w:r w:rsidRPr="007F47AC">
        <w:rPr>
          <w:rFonts w:ascii="Arial" w:hAnsi="Arial" w:cs="Arial"/>
          <w:sz w:val="28"/>
          <w:szCs w:val="28"/>
          <w:lang w:val="es-ES_tradnl"/>
        </w:rPr>
        <w:t>(</w:t>
      </w:r>
      <w:hyperlink r:id="rId18"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w:t>
      </w:r>
      <w:proofErr w:type="spellStart"/>
      <w:r w:rsidRPr="007F47AC">
        <w:rPr>
          <w:rFonts w:ascii="Arial" w:hAnsi="Arial" w:cs="Arial"/>
          <w:sz w:val="28"/>
          <w:szCs w:val="28"/>
          <w:lang w:val="es-ES_tradnl"/>
        </w:rPr>
        <w:t>accesado</w:t>
      </w:r>
      <w:proofErr w:type="spellEnd"/>
      <w:r w:rsidRPr="007F47AC">
        <w:rPr>
          <w:rFonts w:ascii="Arial" w:hAnsi="Arial" w:cs="Arial"/>
          <w:sz w:val="28"/>
          <w:szCs w:val="28"/>
          <w:lang w:val="es-ES_tradnl"/>
        </w:rPr>
        <w:t xml:space="preserve"> al portal. </w:t>
      </w:r>
    </w:p>
    <w:p w:rsidR="00EA6063" w:rsidRPr="007F47AC" w:rsidRDefault="00EA6063" w:rsidP="00EA6063">
      <w:pPr>
        <w:ind w:firstLine="708"/>
        <w:rPr>
          <w:del w:id="520" w:author="Ignacio Cardenas" w:date="2011-12-20T21:08:00Z"/>
          <w:rFonts w:ascii="Arial" w:hAnsi="Arial" w:cs="Arial"/>
          <w:sz w:val="28"/>
          <w:szCs w:val="28"/>
          <w:lang w:val="es-ES_tradnl"/>
        </w:rPr>
      </w:pPr>
      <w:del w:id="521" w:author="Ignacio Cardenas" w:date="2011-12-20T21:08:00Z">
        <w:r w:rsidRPr="007F47AC">
          <w:rPr>
            <w:rFonts w:ascii="Arial" w:hAnsi="Arial" w:cs="Arial"/>
            <w:sz w:val="28"/>
            <w:szCs w:val="28"/>
            <w:lang w:val="es-ES_tradnl"/>
          </w:rPr>
          <w:delText xml:space="preserve">Se </w:delText>
        </w:r>
        <w:r w:rsidR="00151F6C" w:rsidRPr="007F47AC">
          <w:rPr>
            <w:rFonts w:ascii="Arial" w:hAnsi="Arial" w:cs="Arial"/>
            <w:sz w:val="28"/>
            <w:szCs w:val="28"/>
            <w:lang w:val="es-ES_tradnl"/>
          </w:rPr>
          <w:delText>realizaran</w:delText>
        </w:r>
        <w:r w:rsidRPr="007F47AC">
          <w:rPr>
            <w:rFonts w:ascii="Arial" w:hAnsi="Arial" w:cs="Arial"/>
            <w:sz w:val="28"/>
            <w:szCs w:val="28"/>
            <w:lang w:val="es-ES_tradnl"/>
          </w:rPr>
          <w:delText xml:space="preserve"> los tramites necesarios para tener acceso a los servidores web del Banco Mercantil para poder desplegar la aplicación.</w:delText>
        </w:r>
      </w:del>
    </w:p>
    <w:p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r w:rsidR="00730BFD">
        <w:rPr>
          <w:rFonts w:ascii="Arial" w:hAnsi="Arial" w:cs="Arial"/>
          <w:sz w:val="28"/>
          <w:szCs w:val="28"/>
          <w:lang w:val="es-ES_tradnl"/>
        </w:rPr>
        <w:t>.</w:t>
      </w:r>
      <w:ins w:id="522" w:author="Ignacio Cardenas" w:date="2011-12-20T21:08:00Z">
        <w:r w:rsidR="00730BFD">
          <w:rPr>
            <w:rFonts w:ascii="Arial" w:hAnsi="Arial" w:cs="Arial"/>
            <w:sz w:val="28"/>
            <w:szCs w:val="28"/>
            <w:lang w:val="es-ES_tradnl"/>
          </w:rPr>
          <w:t xml:space="preserve"> </w:t>
        </w:r>
        <w:commentRangeStart w:id="523"/>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ins>
      <w:commentRangeEnd w:id="523"/>
      <w:r w:rsidR="0057101A">
        <w:rPr>
          <w:rStyle w:val="CommentReference"/>
        </w:rPr>
        <w:commentReference w:id="523"/>
      </w:r>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rsidR="006D455E" w:rsidRPr="007F47AC" w:rsidRDefault="006D455E" w:rsidP="00EA6063">
      <w:pPr>
        <w:ind w:firstLine="708"/>
        <w:rPr>
          <w:rFonts w:ascii="Arial" w:hAnsi="Arial" w:cs="Arial"/>
          <w:sz w:val="28"/>
          <w:szCs w:val="28"/>
          <w:lang w:val="es-ES_tradnl"/>
        </w:rPr>
      </w:pPr>
    </w:p>
    <w:p w:rsidR="00541663" w:rsidRPr="007F47AC" w:rsidRDefault="00541663" w:rsidP="006A6EE8">
      <w:pPr>
        <w:pStyle w:val="Heading2"/>
        <w:rPr>
          <w:rFonts w:cs="Arial"/>
          <w:lang w:val="es-ES_tradnl"/>
        </w:rPr>
      </w:pPr>
      <w:bookmarkStart w:id="524" w:name="_Toc186034488"/>
      <w:bookmarkStart w:id="525" w:name="_Toc183152048"/>
      <w:r w:rsidRPr="007F47AC">
        <w:rPr>
          <w:rFonts w:cs="Arial"/>
          <w:lang w:val="es-ES_tradnl"/>
        </w:rPr>
        <w:t>Limitaciones</w:t>
      </w:r>
      <w:bookmarkEnd w:id="524"/>
      <w:bookmarkEnd w:id="525"/>
    </w:p>
    <w:p w:rsidR="006A6EE8" w:rsidRPr="007F47AC" w:rsidRDefault="006A6EE8" w:rsidP="006A6EE8">
      <w:pPr>
        <w:rPr>
          <w:lang w:val="es-ES_tradnl"/>
        </w:rPr>
      </w:pPr>
    </w:p>
    <w:p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t>Las herramientas a</w:t>
      </w:r>
      <w:r w:rsidR="00E4686F" w:rsidRPr="007F47AC">
        <w:rPr>
          <w:rFonts w:ascii="Arial" w:hAnsi="Arial" w:cs="Arial"/>
          <w:sz w:val="28"/>
          <w:szCs w:val="28"/>
          <w:lang w:val="es-ES_tradnl"/>
        </w:rPr>
        <w:t xml:space="preserve"> utilizar para el desarrollo </w:t>
      </w:r>
      <w:ins w:id="526" w:author="Ignacio Cardenas" w:date="2011-12-20T21:08:00Z">
        <w:r w:rsidR="000065C2">
          <w:rPr>
            <w:rFonts w:ascii="Arial" w:hAnsi="Arial" w:cs="Arial"/>
            <w:sz w:val="28"/>
            <w:szCs w:val="28"/>
            <w:lang w:val="es-ES_tradnl"/>
          </w:rPr>
          <w:t xml:space="preserve">de la parte tecnología </w:t>
        </w:r>
      </w:ins>
      <w:r w:rsidR="00E4686F" w:rsidRPr="007F47AC">
        <w:rPr>
          <w:rFonts w:ascii="Arial" w:hAnsi="Arial" w:cs="Arial"/>
          <w:sz w:val="28"/>
          <w:szCs w:val="28"/>
          <w:lang w:val="es-ES_tradnl"/>
        </w:rPr>
        <w:t xml:space="preserve">del </w:t>
      </w:r>
      <w:r w:rsidR="008E72EC" w:rsidRPr="008E72EC">
        <w:rPr>
          <w:rFonts w:ascii="Arial" w:hAnsi="Arial"/>
          <w:sz w:val="28"/>
          <w:highlight w:val="yellow"/>
          <w:lang w:val="es-ES_tradnl"/>
          <w:rPrChange w:id="527" w:author="Ignacio Cardenas" w:date="2011-12-20T21:08:00Z">
            <w:rPr>
              <w:rFonts w:ascii="Arial" w:hAnsi="Arial"/>
              <w:sz w:val="28"/>
              <w:lang w:val="es-ES_tradnl"/>
            </w:rPr>
          </w:rPrChange>
        </w:rPr>
        <w:t xml:space="preserve">mecanismo deben ser compatibles con el hardware y el software disponible en </w:t>
      </w:r>
      <w:del w:id="528" w:author="Ignacio Cardenas" w:date="2011-12-20T21:08:00Z">
        <w:r w:rsidR="00E4686F" w:rsidRPr="007F47AC">
          <w:rPr>
            <w:rFonts w:ascii="Arial" w:hAnsi="Arial" w:cs="Arial"/>
            <w:sz w:val="28"/>
            <w:szCs w:val="28"/>
            <w:lang w:val="es-ES_tradnl"/>
          </w:rPr>
          <w:delText xml:space="preserve">la </w:delText>
        </w:r>
        <w:r w:rsidR="00E4686F" w:rsidRPr="007F47AC">
          <w:rPr>
            <w:rFonts w:ascii="Arial" w:hAnsi="Arial" w:cs="Arial"/>
            <w:b/>
            <w:sz w:val="28"/>
            <w:szCs w:val="28"/>
            <w:lang w:val="es-ES_tradnl"/>
          </w:rPr>
          <w:delText>SOLIG TECH</w:delText>
        </w:r>
      </w:del>
      <w:ins w:id="529" w:author="Ignacio Cardenas" w:date="2011-12-20T21:08:00Z">
        <w:r w:rsidR="000065C2" w:rsidRPr="00953DF4">
          <w:rPr>
            <w:rFonts w:ascii="Arial" w:hAnsi="Arial" w:cs="Arial"/>
            <w:sz w:val="28"/>
            <w:szCs w:val="28"/>
            <w:highlight w:val="yellow"/>
            <w:lang w:val="es-ES_tradnl"/>
          </w:rPr>
          <w:t xml:space="preserve">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ins>
      <w:r w:rsidR="008E72EC" w:rsidRPr="008E72EC">
        <w:rPr>
          <w:rFonts w:ascii="Arial" w:hAnsi="Arial"/>
          <w:b/>
          <w:sz w:val="28"/>
          <w:highlight w:val="yellow"/>
          <w:lang w:val="es-ES_tradnl"/>
          <w:rPrChange w:id="530" w:author="Ignacio Cardenas" w:date="2011-12-20T21:08:00Z">
            <w:rPr>
              <w:rFonts w:ascii="Arial" w:hAnsi="Arial"/>
              <w:b/>
              <w:sz w:val="28"/>
              <w:lang w:val="es-ES_tradnl"/>
            </w:rPr>
          </w:rPrChange>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w:t>
      </w:r>
      <w:proofErr w:type="spellStart"/>
      <w:r w:rsidR="00E4686F" w:rsidRPr="007F47AC">
        <w:rPr>
          <w:rFonts w:ascii="Arial" w:hAnsi="Arial" w:cs="Arial"/>
          <w:sz w:val="28"/>
          <w:szCs w:val="28"/>
          <w:lang w:val="es-ES_tradnl"/>
        </w:rPr>
        <w:t>ends</w:t>
      </w:r>
      <w:proofErr w:type="spellEnd"/>
      <w:r w:rsidR="00E4686F" w:rsidRPr="007F47AC">
        <w:rPr>
          <w:rFonts w:ascii="Arial" w:hAnsi="Arial" w:cs="Arial"/>
          <w:sz w:val="28"/>
          <w:szCs w:val="28"/>
          <w:lang w:val="es-ES_tradnl"/>
        </w:rPr>
        <w:t xml:space="preserve">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del w:id="531" w:author="Ignacio Cardenas" w:date="2011-12-20T21:08:00Z">
        <w:r w:rsidR="00045D6D" w:rsidRPr="006B1F71">
          <w:rPr>
            <w:rFonts w:ascii="Arial" w:hAnsi="Arial" w:cs="Arial"/>
            <w:sz w:val="28"/>
            <w:szCs w:val="28"/>
            <w:lang w:val="es-ES_tradnl"/>
          </w:rPr>
          <w:delText>.</w:delText>
        </w:r>
      </w:del>
      <w:ins w:id="532" w:author="Ignacio Cardenas" w:date="2011-12-20T21:08:00Z">
        <w:r w:rsidR="00953DF4">
          <w:rPr>
            <w:rFonts w:ascii="Arial" w:hAnsi="Arial" w:cs="Arial"/>
            <w:sz w:val="28"/>
            <w:szCs w:val="28"/>
            <w:lang w:val="es-ES_tradnl"/>
          </w:rPr>
          <w:t xml:space="preserve">, en </w:t>
        </w:r>
        <w:del w:id="533" w:author="Honack A. Villanueva T." w:date="2011-12-21T11:11:00Z">
          <w:r w:rsidR="00953DF4" w:rsidDel="0057101A">
            <w:rPr>
              <w:rFonts w:ascii="Arial" w:hAnsi="Arial" w:cs="Arial"/>
              <w:sz w:val="28"/>
              <w:szCs w:val="28"/>
              <w:lang w:val="es-ES_tradnl"/>
            </w:rPr>
            <w:delText>especifico</w:delText>
          </w:r>
        </w:del>
      </w:ins>
      <w:ins w:id="534" w:author="Honack A. Villanueva T." w:date="2011-12-21T11:11:00Z">
        <w:r w:rsidR="0057101A">
          <w:rPr>
            <w:rFonts w:ascii="Arial" w:hAnsi="Arial" w:cs="Arial"/>
            <w:sz w:val="28"/>
            <w:szCs w:val="28"/>
            <w:lang w:val="es-ES_tradnl"/>
          </w:rPr>
          <w:t>específico</w:t>
        </w:r>
      </w:ins>
      <w:ins w:id="535" w:author="Ignacio Cardenas" w:date="2011-12-20T21:08:00Z">
        <w:r w:rsidR="00953DF4">
          <w:rPr>
            <w:rFonts w:ascii="Arial" w:hAnsi="Arial" w:cs="Arial"/>
            <w:sz w:val="28"/>
            <w:szCs w:val="28"/>
            <w:lang w:val="es-ES_tradnl"/>
          </w:rPr>
          <w:t xml:space="preserve">: </w:t>
        </w:r>
        <w:r w:rsidR="00953DF4" w:rsidRPr="00614014">
          <w:rPr>
            <w:rFonts w:ascii="Arial" w:hAnsi="Arial" w:cs="Arial"/>
            <w:sz w:val="28"/>
            <w:szCs w:val="28"/>
            <w:highlight w:val="yellow"/>
            <w:lang w:val="es-ES_tradnl"/>
          </w:rPr>
          <w:t xml:space="preserve">El Rosal, Altamira, Cumbres de </w:t>
        </w:r>
        <w:proofErr w:type="spellStart"/>
        <w:r w:rsidR="00953DF4" w:rsidRPr="00614014">
          <w:rPr>
            <w:rFonts w:ascii="Arial" w:hAnsi="Arial" w:cs="Arial"/>
            <w:sz w:val="28"/>
            <w:szCs w:val="28"/>
            <w:highlight w:val="yellow"/>
            <w:lang w:val="es-ES_tradnl"/>
          </w:rPr>
          <w:t>Curumo</w:t>
        </w:r>
        <w:proofErr w:type="spellEnd"/>
        <w:r w:rsidR="00953DF4" w:rsidRPr="00614014">
          <w:rPr>
            <w:rFonts w:ascii="Arial" w:hAnsi="Arial" w:cs="Arial"/>
            <w:sz w:val="28"/>
            <w:szCs w:val="28"/>
            <w:highlight w:val="yellow"/>
            <w:lang w:val="es-ES_tradnl"/>
          </w:rPr>
          <w:t xml:space="preserve">,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ins>
      <w:r w:rsidR="00212FFD" w:rsidRPr="006B1F71">
        <w:rPr>
          <w:rFonts w:ascii="Arial" w:hAnsi="Arial" w:cs="Arial"/>
          <w:sz w:val="28"/>
          <w:szCs w:val="28"/>
          <w:lang w:val="es-ES_tradnl"/>
        </w:rPr>
        <w:t xml:space="preserve"> </w:t>
      </w:r>
    </w:p>
    <w:p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rsidR="00AA160E" w:rsidRPr="005E7554" w:rsidRDefault="00AA160E" w:rsidP="00AA160E">
      <w:pPr>
        <w:pStyle w:val="Heading1"/>
        <w:rPr>
          <w:rFonts w:cs="Arial"/>
          <w:lang w:val="es-VE"/>
        </w:rPr>
      </w:pPr>
      <w:bookmarkStart w:id="536" w:name="_Toc291758581"/>
      <w:bookmarkStart w:id="537" w:name="_Toc186034489"/>
      <w:bookmarkStart w:id="538" w:name="_Toc183152049"/>
      <w:r w:rsidRPr="005E7554">
        <w:rPr>
          <w:rFonts w:cs="Arial"/>
          <w:lang w:val="es-VE"/>
        </w:rPr>
        <w:lastRenderedPageBreak/>
        <w:t>Riesgos</w:t>
      </w:r>
      <w:bookmarkEnd w:id="536"/>
      <w:bookmarkEnd w:id="537"/>
      <w:bookmarkEnd w:id="538"/>
    </w:p>
    <w:p w:rsidR="00AA160E" w:rsidRPr="005E7554" w:rsidRDefault="00AA160E" w:rsidP="00AA160E"/>
    <w:p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rsidR="00170136" w:rsidRPr="005E7554" w:rsidRDefault="00170136" w:rsidP="00170136">
      <w:pPr>
        <w:pStyle w:val="ListParagraph"/>
        <w:jc w:val="both"/>
        <w:rPr>
          <w:rFonts w:ascii="Arial" w:hAnsi="Arial" w:cs="Arial"/>
          <w:sz w:val="28"/>
          <w:szCs w:val="28"/>
        </w:rPr>
      </w:pPr>
    </w:p>
    <w:p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rsidR="00AA160E" w:rsidRPr="005E7554" w:rsidRDefault="00AA160E" w:rsidP="00AA160E">
      <w:pPr>
        <w:pStyle w:val="ListParagraph"/>
        <w:jc w:val="both"/>
        <w:rPr>
          <w:rFonts w:ascii="Arial" w:hAnsi="Arial" w:cs="Arial"/>
          <w:sz w:val="28"/>
          <w:szCs w:val="28"/>
        </w:rPr>
      </w:pPr>
    </w:p>
    <w:p w:rsidR="00AA160E" w:rsidRPr="005E7554" w:rsidRDefault="00AA160E" w:rsidP="00AA160E">
      <w:pPr>
        <w:pStyle w:val="Heading2"/>
        <w:rPr>
          <w:rFonts w:cs="Arial"/>
          <w:szCs w:val="28"/>
          <w:lang w:val="es-VE"/>
        </w:rPr>
      </w:pPr>
      <w:bookmarkStart w:id="539" w:name="_Toc186034490"/>
      <w:bookmarkStart w:id="540" w:name="_Toc183152050"/>
      <w:r w:rsidRPr="005E7554">
        <w:rPr>
          <w:rFonts w:cs="Arial"/>
          <w:szCs w:val="28"/>
          <w:lang w:val="es-VE"/>
        </w:rPr>
        <w:t>Matriz de Riesgos</w:t>
      </w:r>
      <w:bookmarkEnd w:id="539"/>
      <w:bookmarkEnd w:id="540"/>
    </w:p>
    <w:p w:rsidR="00AA160E" w:rsidRPr="005E7554" w:rsidRDefault="00AA160E" w:rsidP="00AA160E">
      <w:pPr>
        <w:rPr>
          <w:rFonts w:ascii="Arial" w:hAnsi="Arial" w:cs="Arial"/>
          <w:sz w:val="28"/>
          <w:szCs w:val="28"/>
        </w:rPr>
      </w:pPr>
    </w:p>
    <w:tbl>
      <w:tblPr>
        <w:tblStyle w:val="TableGrid"/>
        <w:tblW w:w="9322" w:type="dxa"/>
        <w:tblLook w:val="04A0"/>
      </w:tblPr>
      <w:tblGrid>
        <w:gridCol w:w="1089"/>
        <w:gridCol w:w="3137"/>
        <w:gridCol w:w="1233"/>
        <w:gridCol w:w="1763"/>
        <w:gridCol w:w="2100"/>
      </w:tblGrid>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rsidR="00AA160E" w:rsidRPr="005E7554" w:rsidRDefault="00AA160E" w:rsidP="00AA160E">
      <w:pPr>
        <w:pStyle w:val="Heading1"/>
        <w:rPr>
          <w:rFonts w:cs="Arial"/>
          <w:sz w:val="32"/>
          <w:szCs w:val="32"/>
          <w:lang w:val="es-VE"/>
        </w:rPr>
      </w:pPr>
    </w:p>
    <w:p w:rsidR="00AA160E" w:rsidRPr="005E7554" w:rsidRDefault="00AA160E" w:rsidP="00AA160E">
      <w:pPr>
        <w:pStyle w:val="Heading2"/>
        <w:rPr>
          <w:rFonts w:cs="Arial"/>
          <w:szCs w:val="28"/>
          <w:lang w:val="es-VE"/>
        </w:rPr>
      </w:pPr>
      <w:bookmarkStart w:id="541" w:name="_Toc186034491"/>
      <w:bookmarkStart w:id="542" w:name="_Toc183152051"/>
      <w:r w:rsidRPr="005E7554">
        <w:rPr>
          <w:rFonts w:cs="Arial"/>
          <w:szCs w:val="28"/>
          <w:lang w:val="es-VE"/>
        </w:rPr>
        <w:t>Matriz de Riesgos (Continuación)</w:t>
      </w:r>
      <w:bookmarkEnd w:id="541"/>
      <w:bookmarkEnd w:id="542"/>
    </w:p>
    <w:p w:rsidR="00AA160E" w:rsidRPr="005E7554" w:rsidRDefault="00AA160E" w:rsidP="00AA160E"/>
    <w:tbl>
      <w:tblPr>
        <w:tblStyle w:val="TableGrid"/>
        <w:tblW w:w="9322" w:type="dxa"/>
        <w:tblLook w:val="04A0"/>
      </w:tblPr>
      <w:tblGrid>
        <w:gridCol w:w="1088"/>
        <w:gridCol w:w="4549"/>
        <w:gridCol w:w="1842"/>
        <w:gridCol w:w="1843"/>
      </w:tblGrid>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rsidR="00AA160E" w:rsidRDefault="00AA160E" w:rsidP="00AA160E"/>
    <w:p w:rsidR="00AA160E" w:rsidRPr="007F47AC" w:rsidRDefault="00AA160E"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EE207C">
      <w:pPr>
        <w:rPr>
          <w:rFonts w:ascii="Arial" w:hAnsi="Arial" w:cs="Arial"/>
          <w:sz w:val="28"/>
          <w:szCs w:val="28"/>
          <w:lang w:val="es-ES_tradnl"/>
        </w:rPr>
      </w:pPr>
    </w:p>
    <w:p w:rsidR="00B05A5A" w:rsidRPr="007F47AC" w:rsidRDefault="00B05A5A" w:rsidP="00B05A5A">
      <w:pPr>
        <w:pStyle w:val="Heading1"/>
        <w:ind w:firstLine="708"/>
        <w:jc w:val="both"/>
        <w:rPr>
          <w:rFonts w:cs="Arial"/>
          <w:lang w:val="es-ES_tradnl"/>
        </w:rPr>
      </w:pPr>
      <w:bookmarkStart w:id="543" w:name="_Toc186034492"/>
      <w:bookmarkStart w:id="544" w:name="_Toc183152052"/>
      <w:r w:rsidRPr="007F47AC">
        <w:rPr>
          <w:rFonts w:cs="Arial"/>
          <w:lang w:val="es-ES_tradnl"/>
        </w:rPr>
        <w:lastRenderedPageBreak/>
        <w:t>Justificación</w:t>
      </w:r>
      <w:bookmarkEnd w:id="543"/>
      <w:bookmarkEnd w:id="544"/>
    </w:p>
    <w:p w:rsidR="0083787C" w:rsidRPr="007F47AC" w:rsidRDefault="0083787C" w:rsidP="00B05A5A">
      <w:pPr>
        <w:rPr>
          <w:rFonts w:ascii="Arial" w:hAnsi="Arial" w:cs="Arial"/>
          <w:sz w:val="28"/>
          <w:szCs w:val="28"/>
          <w:lang w:val="es-ES_tradnl"/>
        </w:rPr>
      </w:pPr>
    </w:p>
    <w:p w:rsidR="0083787C" w:rsidRDefault="0083787C" w:rsidP="0083787C">
      <w:pPr>
        <w:ind w:firstLine="425"/>
        <w:jc w:val="both"/>
        <w:rPr>
          <w:ins w:id="545" w:author="Ignacio Cardenas" w:date="2011-12-20T21:08:00Z"/>
          <w:rFonts w:ascii="Arial" w:hAnsi="Arial" w:cs="Arial"/>
          <w:color w:val="000000"/>
          <w:sz w:val="28"/>
          <w:szCs w:val="28"/>
          <w:lang w:val="es-ES_tradnl"/>
        </w:rPr>
      </w:pPr>
      <w:ins w:id="546" w:author="Ignacio Cardenas" w:date="2011-12-20T21:08:00Z">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ins>
    </w:p>
    <w:p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del w:id="547" w:author="Ignacio Cardenas" w:date="2011-12-20T21:08:00Z">
        <w:r w:rsidRPr="007F47AC">
          <w:rPr>
            <w:rFonts w:ascii="Arial" w:hAnsi="Arial" w:cs="Arial"/>
            <w:color w:val="000000"/>
            <w:sz w:val="28"/>
            <w:szCs w:val="28"/>
            <w:lang w:val="es-ES_tradnl"/>
          </w:rPr>
          <w:delText xml:space="preserve">tramites CADIVI, </w:delText>
        </w:r>
      </w:del>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2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rsidR="00D20CF4" w:rsidRPr="00D20CF4" w:rsidRDefault="008E72EC" w:rsidP="0077775B">
      <w:pPr>
        <w:numPr>
          <w:ilvl w:val="0"/>
          <w:numId w:val="4"/>
        </w:numPr>
        <w:jc w:val="both"/>
        <w:rPr>
          <w:ins w:id="548" w:author="Ignacio Cardenas" w:date="2011-12-20T21:08:00Z"/>
          <w:rFonts w:ascii="Arial" w:hAnsi="Arial" w:cs="Arial"/>
          <w:color w:val="000000"/>
          <w:sz w:val="28"/>
          <w:szCs w:val="28"/>
          <w:highlight w:val="yellow"/>
          <w:lang w:val="es-ES_tradnl"/>
        </w:rPr>
      </w:pPr>
      <w:proofErr w:type="gramStart"/>
      <w:r w:rsidRPr="008E72EC">
        <w:rPr>
          <w:rFonts w:ascii="Arial" w:hAnsi="Arial"/>
          <w:color w:val="000000"/>
          <w:sz w:val="28"/>
          <w:highlight w:val="yellow"/>
          <w:lang w:val="es-ES_tradnl"/>
          <w:rPrChange w:id="549" w:author="Ignacio Cardenas" w:date="2011-12-20T21:08:00Z">
            <w:rPr>
              <w:rFonts w:ascii="Arial" w:hAnsi="Arial"/>
              <w:color w:val="000000"/>
              <w:sz w:val="28"/>
              <w:lang w:val="es-ES_tradnl"/>
            </w:rPr>
          </w:rPrChange>
        </w:rPr>
        <w:t>Paso</w:t>
      </w:r>
      <w:proofErr w:type="gramEnd"/>
      <w:r w:rsidRPr="008E72EC">
        <w:rPr>
          <w:rFonts w:ascii="Arial" w:hAnsi="Arial"/>
          <w:color w:val="000000"/>
          <w:sz w:val="28"/>
          <w:highlight w:val="yellow"/>
          <w:lang w:val="es-ES_tradnl"/>
          <w:rPrChange w:id="550" w:author="Ignacio Cardenas" w:date="2011-12-20T21:08:00Z">
            <w:rPr>
              <w:rFonts w:ascii="Arial" w:hAnsi="Arial"/>
              <w:color w:val="000000"/>
              <w:sz w:val="28"/>
              <w:lang w:val="es-ES_tradnl"/>
            </w:rPr>
          </w:rPrChange>
        </w:rPr>
        <w:t xml:space="preserve"> 3- </w:t>
      </w:r>
      <w:ins w:id="551" w:author="Ignacio Cardenas" w:date="2011-12-20T21:08:00Z">
        <w:r w:rsidR="00D20CF4" w:rsidRPr="00D20CF4">
          <w:rPr>
            <w:rFonts w:ascii="Arial" w:hAnsi="Arial" w:cs="Arial"/>
            <w:color w:val="000000"/>
            <w:sz w:val="28"/>
            <w:szCs w:val="28"/>
            <w:highlight w:val="yellow"/>
            <w:lang w:val="es-ES_tradnl"/>
          </w:rPr>
          <w:t>Llenado de formularios y/o adjunte de recaudos necesarios según la operación a realizar.</w:t>
        </w:r>
      </w:ins>
    </w:p>
    <w:p w:rsidR="00B05A5A" w:rsidRPr="007F47AC" w:rsidRDefault="00D20CF4" w:rsidP="0077775B">
      <w:pPr>
        <w:numPr>
          <w:ilvl w:val="0"/>
          <w:numId w:val="4"/>
        </w:numPr>
        <w:jc w:val="both"/>
        <w:rPr>
          <w:rFonts w:ascii="Arial" w:hAnsi="Arial" w:cs="Arial"/>
          <w:color w:val="000000"/>
          <w:sz w:val="28"/>
          <w:szCs w:val="28"/>
          <w:lang w:val="es-ES_tradnl"/>
        </w:rPr>
      </w:pPr>
      <w:ins w:id="552" w:author="Ignacio Cardenas" w:date="2011-12-20T21:08:00Z">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xml:space="preserve">- </w:t>
        </w:r>
      </w:ins>
      <w:r w:rsidR="00B05A5A" w:rsidRPr="007F47AC">
        <w:rPr>
          <w:rFonts w:ascii="Arial" w:hAnsi="Arial" w:cs="Arial"/>
          <w:color w:val="000000"/>
          <w:sz w:val="28"/>
          <w:szCs w:val="28"/>
          <w:lang w:val="es-ES_tradnl"/>
        </w:rPr>
        <w:t>Selección de la fecha y hora de la cita.</w:t>
      </w:r>
    </w:p>
    <w:p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 xml:space="preserve">Paso </w:t>
      </w:r>
      <w:del w:id="553" w:author="Ignacio Cardenas" w:date="2011-12-20T21:08:00Z">
        <w:r w:rsidR="00B05A5A" w:rsidRPr="007F47AC">
          <w:rPr>
            <w:rFonts w:ascii="Arial" w:hAnsi="Arial" w:cs="Arial"/>
            <w:color w:val="000000"/>
            <w:sz w:val="28"/>
            <w:szCs w:val="28"/>
            <w:lang w:val="es-ES_tradnl"/>
          </w:rPr>
          <w:delText>4</w:delText>
        </w:r>
      </w:del>
      <w:ins w:id="554" w:author="Ignacio Cardenas" w:date="2011-12-20T21:08:00Z">
        <w:r>
          <w:rPr>
            <w:rFonts w:ascii="Arial" w:hAnsi="Arial" w:cs="Arial"/>
            <w:color w:val="000000"/>
            <w:sz w:val="28"/>
            <w:szCs w:val="28"/>
            <w:lang w:val="es-ES_tradnl"/>
          </w:rPr>
          <w:t>5</w:t>
        </w:r>
      </w:ins>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ins w:id="555" w:author="Ignacio Cardenas" w:date="2011-12-20T21:08:00Z">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ins>
    </w:p>
    <w:p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 xml:space="preserve">e este mecanismo por parte del </w:t>
      </w:r>
      <w:del w:id="556" w:author="Ignacio Cardenas" w:date="2011-12-20T21:08:00Z">
        <w:r w:rsidRPr="007F47AC">
          <w:rPr>
            <w:rFonts w:ascii="Arial" w:hAnsi="Arial" w:cs="Arial"/>
            <w:color w:val="000000"/>
            <w:sz w:val="28"/>
            <w:szCs w:val="28"/>
            <w:lang w:val="es-ES_tradnl"/>
          </w:rPr>
          <w:delText>banco mercantil</w:delText>
        </w:r>
      </w:del>
      <w:ins w:id="557" w:author="Ignacio Cardenas" w:date="2011-12-20T21:08:00Z">
        <w:r w:rsidR="008E7843">
          <w:rPr>
            <w:rFonts w:ascii="Arial" w:hAnsi="Arial" w:cs="Arial"/>
            <w:color w:val="000000"/>
            <w:sz w:val="28"/>
            <w:szCs w:val="28"/>
            <w:lang w:val="es-ES_tradnl"/>
          </w:rPr>
          <w:t>Banco M</w:t>
        </w:r>
        <w:r w:rsidRPr="007F47AC">
          <w:rPr>
            <w:rFonts w:ascii="Arial" w:hAnsi="Arial" w:cs="Arial"/>
            <w:color w:val="000000"/>
            <w:sz w:val="28"/>
            <w:szCs w:val="28"/>
            <w:lang w:val="es-ES_tradnl"/>
          </w:rPr>
          <w:t>ercantil</w:t>
        </w:r>
      </w:ins>
      <w:r w:rsidRPr="007F47AC">
        <w:rPr>
          <w:rFonts w:ascii="Arial" w:hAnsi="Arial" w:cs="Arial"/>
          <w:color w:val="000000"/>
          <w:sz w:val="28"/>
          <w:szCs w:val="28"/>
          <w:lang w:val="es-ES_tradnl"/>
        </w:rPr>
        <w:t xml:space="preserve">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7F47AC" w:rsidRDefault="00F957A0" w:rsidP="00F957A0">
      <w:pPr>
        <w:ind w:firstLine="425"/>
        <w:jc w:val="both"/>
        <w:rPr>
          <w:rFonts w:ascii="Arial" w:hAnsi="Arial" w:cs="Arial"/>
          <w:color w:val="000000"/>
          <w:sz w:val="28"/>
          <w:szCs w:val="28"/>
          <w:lang w:val="es-ES_tradnl"/>
        </w:rPr>
      </w:pPr>
    </w:p>
    <w:p w:rsidR="00C831D5" w:rsidRPr="007F47AC" w:rsidRDefault="00C831D5" w:rsidP="003775DA">
      <w:pPr>
        <w:pStyle w:val="Heading1"/>
        <w:jc w:val="both"/>
        <w:rPr>
          <w:rFonts w:cs="Arial"/>
          <w:lang w:val="es-ES_tradnl"/>
        </w:rPr>
      </w:pPr>
    </w:p>
    <w:p w:rsidR="00CC4C00" w:rsidRDefault="00CC4C00">
      <w:pPr>
        <w:rPr>
          <w:lang w:val="es-ES_tradnl"/>
        </w:rPr>
        <w:pPrChange w:id="558" w:author="Ignacio Cardenas" w:date="2011-12-20T21:08:00Z">
          <w:pPr>
            <w:pStyle w:val="Heading1"/>
            <w:jc w:val="both"/>
          </w:pPr>
        </w:pPrChange>
      </w:pPr>
    </w:p>
    <w:p w:rsidR="00CC4C00" w:rsidRDefault="00CC4C00">
      <w:pPr>
        <w:rPr>
          <w:lang w:val="es-ES_tradnl"/>
        </w:rPr>
        <w:pPrChange w:id="559" w:author="Ignacio Cardenas" w:date="2011-12-20T21:08:00Z">
          <w:pPr>
            <w:pStyle w:val="Heading1"/>
            <w:jc w:val="both"/>
          </w:pPr>
        </w:pPrChange>
      </w:pPr>
    </w:p>
    <w:p w:rsidR="00CC4C00" w:rsidRDefault="00CC4C00">
      <w:pPr>
        <w:rPr>
          <w:lang w:val="es-ES_tradnl"/>
        </w:rPr>
        <w:pPrChange w:id="560" w:author="Ignacio Cardenas" w:date="2011-12-20T21:08:00Z">
          <w:pPr>
            <w:pStyle w:val="Heading1"/>
            <w:jc w:val="both"/>
          </w:pPr>
        </w:pPrChange>
      </w:pPr>
    </w:p>
    <w:p w:rsidR="00CC4C00" w:rsidRDefault="00CC4C00">
      <w:pPr>
        <w:rPr>
          <w:lang w:val="es-ES_tradnl"/>
        </w:rPr>
        <w:pPrChange w:id="561" w:author="Ignacio Cardenas" w:date="2011-12-20T21:08:00Z">
          <w:pPr>
            <w:pStyle w:val="Heading1"/>
            <w:jc w:val="both"/>
          </w:pPr>
        </w:pPrChange>
      </w:pPr>
    </w:p>
    <w:p w:rsidR="0087018E" w:rsidRPr="007F47AC" w:rsidRDefault="0087018E" w:rsidP="0087018E">
      <w:pPr>
        <w:rPr>
          <w:del w:id="562" w:author="Ignacio Cardenas" w:date="2011-12-20T21:08:00Z"/>
          <w:lang w:val="es-ES_tradnl"/>
        </w:rPr>
      </w:pPr>
      <w:bookmarkStart w:id="563" w:name="_Toc186034493"/>
    </w:p>
    <w:p w:rsidR="0087018E" w:rsidRPr="007F47AC" w:rsidRDefault="0087018E" w:rsidP="0087018E">
      <w:pPr>
        <w:rPr>
          <w:del w:id="564" w:author="Ignacio Cardenas" w:date="2011-12-20T21:08:00Z"/>
          <w:lang w:val="es-ES_tradnl"/>
        </w:rPr>
      </w:pPr>
    </w:p>
    <w:p w:rsidR="00C831D5" w:rsidRPr="007F47AC" w:rsidRDefault="00C831D5" w:rsidP="003775DA">
      <w:pPr>
        <w:pStyle w:val="Heading1"/>
        <w:jc w:val="both"/>
        <w:rPr>
          <w:del w:id="565" w:author="Ignacio Cardenas" w:date="2011-12-20T21:08:00Z"/>
          <w:rFonts w:cs="Arial"/>
          <w:lang w:val="es-ES_tradnl"/>
        </w:rPr>
      </w:pPr>
    </w:p>
    <w:p w:rsidR="00C831D5" w:rsidRPr="007F47AC" w:rsidRDefault="00C831D5" w:rsidP="003775DA">
      <w:pPr>
        <w:pStyle w:val="Heading1"/>
        <w:jc w:val="both"/>
        <w:rPr>
          <w:del w:id="566" w:author="Ignacio Cardenas" w:date="2011-12-20T21:08:00Z"/>
          <w:rFonts w:cs="Arial"/>
          <w:lang w:val="es-ES_tradnl"/>
        </w:rPr>
      </w:pPr>
    </w:p>
    <w:p w:rsidR="00C831D5" w:rsidRPr="007F47AC" w:rsidRDefault="00C831D5" w:rsidP="003775DA">
      <w:pPr>
        <w:pStyle w:val="Heading1"/>
        <w:jc w:val="both"/>
        <w:rPr>
          <w:del w:id="567" w:author="Ignacio Cardenas" w:date="2011-12-20T21:08:00Z"/>
          <w:rFonts w:cs="Arial"/>
          <w:lang w:val="es-ES_tradnl"/>
        </w:rPr>
      </w:pPr>
    </w:p>
    <w:p w:rsidR="0087018E" w:rsidRPr="007F47AC" w:rsidRDefault="0087018E" w:rsidP="0087018E">
      <w:pPr>
        <w:rPr>
          <w:del w:id="568" w:author="Ignacio Cardenas" w:date="2011-12-20T21:08:00Z"/>
          <w:lang w:val="es-ES_tradnl"/>
        </w:rPr>
      </w:pPr>
    </w:p>
    <w:p w:rsidR="00B341D4" w:rsidRPr="007F47AC" w:rsidRDefault="00B341D4" w:rsidP="0087018E">
      <w:pPr>
        <w:rPr>
          <w:del w:id="569" w:author="Ignacio Cardenas" w:date="2011-12-20T21:08:00Z"/>
          <w:lang w:val="es-ES_tradnl"/>
        </w:rPr>
      </w:pPr>
    </w:p>
    <w:p w:rsidR="00C831D5" w:rsidRPr="007F47AC" w:rsidRDefault="00C831D5" w:rsidP="003775DA">
      <w:pPr>
        <w:pStyle w:val="Heading1"/>
        <w:jc w:val="both"/>
        <w:rPr>
          <w:del w:id="570" w:author="Ignacio Cardenas" w:date="2011-12-20T21:08:00Z"/>
          <w:rFonts w:asciiTheme="minorHAnsi" w:eastAsiaTheme="minorHAnsi" w:hAnsiTheme="minorHAnsi" w:cstheme="minorBidi"/>
          <w:b w:val="0"/>
          <w:bCs w:val="0"/>
          <w:color w:val="auto"/>
          <w:sz w:val="22"/>
          <w:szCs w:val="22"/>
          <w:lang w:val="es-ES_tradnl"/>
        </w:rPr>
      </w:pPr>
    </w:p>
    <w:p w:rsidR="00F957A0" w:rsidRPr="007F47AC" w:rsidRDefault="00F957A0" w:rsidP="00F957A0">
      <w:pPr>
        <w:rPr>
          <w:del w:id="571" w:author="Ignacio Cardenas" w:date="2011-12-20T21:08:00Z"/>
          <w:lang w:val="es-ES_tradnl"/>
        </w:rPr>
      </w:pPr>
    </w:p>
    <w:p w:rsidR="003775DA" w:rsidRPr="007F47AC" w:rsidRDefault="003775DA" w:rsidP="003775DA">
      <w:pPr>
        <w:pStyle w:val="Heading1"/>
        <w:jc w:val="both"/>
        <w:rPr>
          <w:rFonts w:cs="Arial"/>
          <w:lang w:val="es-ES_tradnl"/>
        </w:rPr>
      </w:pPr>
      <w:bookmarkStart w:id="572" w:name="_Toc183152053"/>
      <w:r w:rsidRPr="007F47AC">
        <w:rPr>
          <w:rFonts w:cs="Arial"/>
          <w:lang w:val="es-ES_tradnl"/>
        </w:rPr>
        <w:t>Estudio de la Factibilidad</w:t>
      </w:r>
      <w:bookmarkEnd w:id="563"/>
      <w:bookmarkEnd w:id="572"/>
    </w:p>
    <w:p w:rsidR="003775DA" w:rsidRPr="007F47AC" w:rsidRDefault="003775DA" w:rsidP="003775DA">
      <w:pPr>
        <w:rPr>
          <w:rFonts w:ascii="Arial" w:hAnsi="Arial" w:cs="Arial"/>
          <w:sz w:val="28"/>
          <w:szCs w:val="28"/>
          <w:lang w:val="es-ES_tradnl"/>
        </w:rPr>
      </w:pPr>
    </w:p>
    <w:p w:rsidR="003775DA" w:rsidRPr="007F47AC" w:rsidRDefault="003775DA" w:rsidP="003775DA">
      <w:pPr>
        <w:pStyle w:val="Heading2"/>
        <w:rPr>
          <w:rFonts w:cs="Arial"/>
          <w:szCs w:val="28"/>
          <w:lang w:val="es-ES_tradnl"/>
        </w:rPr>
      </w:pPr>
      <w:bookmarkStart w:id="573" w:name="_Toc186034494"/>
      <w:bookmarkStart w:id="574" w:name="_Toc183152054"/>
      <w:r w:rsidRPr="007F47AC">
        <w:rPr>
          <w:rFonts w:cs="Arial"/>
          <w:szCs w:val="28"/>
          <w:lang w:val="es-ES_tradnl"/>
        </w:rPr>
        <w:t>Factibilidad Técnica</w:t>
      </w:r>
      <w:bookmarkEnd w:id="573"/>
      <w:bookmarkEnd w:id="574"/>
    </w:p>
    <w:p w:rsidR="003775DA" w:rsidRPr="007F47AC" w:rsidRDefault="003775DA" w:rsidP="003775DA">
      <w:pPr>
        <w:rPr>
          <w:lang w:val="es-ES_tradnl"/>
        </w:rPr>
      </w:pPr>
    </w:p>
    <w:p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del w:id="575" w:author="Ignacio Cardenas" w:date="2011-12-20T21:08:00Z">
        <w:r w:rsidRPr="007F47AC">
          <w:rPr>
            <w:rFonts w:ascii="Arial" w:hAnsi="Arial" w:cs="Arial"/>
            <w:sz w:val="28"/>
            <w:szCs w:val="28"/>
            <w:lang w:val="es-ES_tradnl"/>
          </w:rPr>
          <w:delText xml:space="preserve">la empresa </w:delText>
        </w:r>
        <w:r w:rsidRPr="007F47AC">
          <w:rPr>
            <w:rFonts w:ascii="Arial" w:hAnsi="Arial" w:cs="Arial"/>
            <w:b/>
            <w:sz w:val="28"/>
            <w:szCs w:val="28"/>
            <w:lang w:val="es-ES_tradnl"/>
          </w:rPr>
          <w:delText>SOLIG TECH</w:delText>
        </w:r>
        <w:r w:rsidRPr="007F47AC">
          <w:rPr>
            <w:rFonts w:ascii="Arial" w:hAnsi="Arial" w:cs="Arial"/>
            <w:sz w:val="28"/>
            <w:szCs w:val="28"/>
            <w:lang w:val="es-ES_tradnl"/>
          </w:rPr>
          <w:delText xml:space="preserve"> donde se desarrollará </w:delText>
        </w:r>
      </w:del>
      <w:r w:rsidR="003871FD">
        <w:rPr>
          <w:rFonts w:ascii="Arial" w:hAnsi="Arial" w:cs="Arial"/>
          <w:sz w:val="28"/>
          <w:szCs w:val="28"/>
          <w:lang w:val="es-ES_tradnl"/>
        </w:rPr>
        <w:t xml:space="preserve">el </w:t>
      </w:r>
      <w:ins w:id="576" w:author="Ignacio Cardenas" w:date="2011-12-20T21:08:00Z">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 xml:space="preserve">ya que los empleados de este departamento serán los encargados del desarrollo tecnológico del </w:t>
        </w:r>
      </w:ins>
      <w:r w:rsidR="008E72EC" w:rsidRPr="008E72EC">
        <w:rPr>
          <w:rFonts w:ascii="Arial" w:hAnsi="Arial"/>
          <w:sz w:val="28"/>
          <w:highlight w:val="yellow"/>
          <w:lang w:val="es-ES_tradnl"/>
          <w:rPrChange w:id="577" w:author="Ignacio Cardenas" w:date="2011-12-20T21:08:00Z">
            <w:rPr>
              <w:rFonts w:ascii="Arial" w:hAnsi="Arial"/>
              <w:sz w:val="28"/>
              <w:lang w:val="es-ES_tradnl"/>
            </w:rPr>
          </w:rPrChange>
        </w:rPr>
        <w:t>proyecto</w:t>
      </w:r>
      <w:r w:rsidRPr="007F47AC">
        <w:rPr>
          <w:rFonts w:ascii="Arial" w:hAnsi="Arial" w:cs="Arial"/>
          <w:sz w:val="28"/>
          <w:szCs w:val="28"/>
          <w:lang w:val="es-ES_tradnl"/>
        </w:rPr>
        <w:t xml:space="preserve">; </w:t>
      </w:r>
      <w:del w:id="578" w:author="Ignacio Cardenas" w:date="2011-12-20T21:08:00Z">
        <w:r w:rsidRPr="007F47AC">
          <w:rPr>
            <w:rFonts w:ascii="Arial" w:hAnsi="Arial" w:cs="Arial"/>
            <w:sz w:val="28"/>
            <w:szCs w:val="28"/>
            <w:lang w:val="es-ES_tradnl"/>
          </w:rPr>
          <w:delText>este estudio también estuvo destinado</w:delText>
        </w:r>
      </w:del>
      <w:ins w:id="579" w:author="Ignacio Cardenas" w:date="2011-12-20T21:08:00Z">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ins>
      <w:r w:rsidR="008E72EC" w:rsidRPr="008E72EC">
        <w:rPr>
          <w:rFonts w:ascii="Arial" w:hAnsi="Arial"/>
          <w:sz w:val="28"/>
          <w:highlight w:val="yellow"/>
          <w:lang w:val="es-ES_tradnl"/>
          <w:rPrChange w:id="580" w:author="Ignacio Cardenas" w:date="2011-12-20T21:08:00Z">
            <w:rPr>
              <w:rFonts w:ascii="Arial" w:hAnsi="Arial"/>
              <w:sz w:val="28"/>
              <w:lang w:val="es-ES_tradnl"/>
            </w:rPr>
          </w:rPrChange>
        </w:rPr>
        <w:t xml:space="preserve"> a recolectar información</w:t>
      </w:r>
      <w:r w:rsidRPr="007F47AC">
        <w:rPr>
          <w:rFonts w:ascii="Arial" w:hAnsi="Arial" w:cs="Arial"/>
          <w:sz w:val="28"/>
          <w:szCs w:val="28"/>
          <w:lang w:val="es-ES_tradnl"/>
        </w:rPr>
        <w:t xml:space="preserve"> sobre los componentes técnicos con los que cuenta el </w:t>
      </w:r>
      <w:del w:id="581" w:author="Ignacio Cardenas" w:date="2011-12-20T21:08:00Z">
        <w:r w:rsidRPr="007F47AC">
          <w:rPr>
            <w:rFonts w:ascii="Arial" w:hAnsi="Arial" w:cs="Arial"/>
            <w:sz w:val="28"/>
            <w:szCs w:val="28"/>
            <w:lang w:val="es-ES_tradnl"/>
          </w:rPr>
          <w:delText>Banco Mercantil</w:delText>
        </w:r>
      </w:del>
      <w:ins w:id="582" w:author="Ignacio Cardenas" w:date="2011-12-20T21:08:00Z">
        <w:r w:rsidR="00D46542">
          <w:rPr>
            <w:rFonts w:ascii="Arial" w:hAnsi="Arial" w:cs="Arial"/>
            <w:sz w:val="28"/>
            <w:szCs w:val="28"/>
            <w:lang w:val="es-ES_tradnl"/>
          </w:rPr>
          <w:t>departamento</w:t>
        </w:r>
      </w:ins>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lastRenderedPageBreak/>
        <w:t>Hardware</w:t>
      </w:r>
    </w:p>
    <w:p w:rsidR="002B7A13" w:rsidRPr="007F47AC" w:rsidRDefault="008E72EC" w:rsidP="00DD1F35">
      <w:pPr>
        <w:ind w:firstLine="708"/>
        <w:jc w:val="both"/>
        <w:rPr>
          <w:del w:id="583" w:author="Ignacio Cardenas" w:date="2011-12-20T21:08:00Z"/>
          <w:rFonts w:ascii="Arial" w:hAnsi="Arial" w:cs="Arial"/>
          <w:sz w:val="28"/>
          <w:szCs w:val="28"/>
          <w:lang w:val="es-ES_tradnl"/>
        </w:rPr>
      </w:pPr>
      <w:r w:rsidRPr="008E72EC">
        <w:rPr>
          <w:rFonts w:ascii="Arial" w:hAnsi="Arial"/>
          <w:color w:val="000000" w:themeColor="text1"/>
          <w:sz w:val="28"/>
          <w:highlight w:val="yellow"/>
          <w:lang w:val="es-ES_tradnl"/>
          <w:rPrChange w:id="584" w:author="Ignacio Cardenas" w:date="2011-12-20T21:08:00Z">
            <w:rPr>
              <w:rFonts w:ascii="Arial" w:hAnsi="Arial"/>
              <w:color w:val="000000" w:themeColor="text1"/>
              <w:sz w:val="28"/>
              <w:lang w:val="es-ES_tradnl"/>
            </w:rPr>
          </w:rPrChange>
        </w:rPr>
        <w:t xml:space="preserve">Para </w:t>
      </w:r>
      <w:ins w:id="585" w:author="Ignacio Cardenas" w:date="2011-12-20T21:08:00Z">
        <w:r w:rsidR="00317392" w:rsidRPr="00EE58B6">
          <w:rPr>
            <w:rFonts w:ascii="Arial" w:hAnsi="Arial" w:cs="Arial"/>
            <w:color w:val="000000" w:themeColor="text1"/>
            <w:sz w:val="28"/>
            <w:szCs w:val="28"/>
            <w:highlight w:val="yellow"/>
            <w:lang w:val="es-ES_tradnl"/>
          </w:rPr>
          <w:t xml:space="preserve">el desarrollo de </w:t>
        </w:r>
      </w:ins>
      <w:r w:rsidRPr="008E72EC">
        <w:rPr>
          <w:rFonts w:ascii="Arial" w:hAnsi="Arial"/>
          <w:color w:val="000000" w:themeColor="text1"/>
          <w:sz w:val="28"/>
          <w:highlight w:val="yellow"/>
          <w:lang w:val="es-ES_tradnl"/>
          <w:rPrChange w:id="586" w:author="Ignacio Cardenas" w:date="2011-12-20T21:08:00Z">
            <w:rPr>
              <w:rFonts w:ascii="Arial" w:hAnsi="Arial"/>
              <w:color w:val="000000" w:themeColor="text1"/>
              <w:sz w:val="28"/>
              <w:lang w:val="es-ES_tradnl"/>
            </w:rPr>
          </w:rPrChange>
        </w:rPr>
        <w:t xml:space="preserve">la </w:t>
      </w:r>
      <w:del w:id="587" w:author="Ignacio Cardenas" w:date="2011-12-20T21:08:00Z">
        <w:r w:rsidR="00871A37" w:rsidRPr="007F47AC">
          <w:rPr>
            <w:rFonts w:ascii="Arial" w:hAnsi="Arial" w:cs="Arial"/>
            <w:color w:val="000000" w:themeColor="text1"/>
            <w:sz w:val="28"/>
            <w:szCs w:val="28"/>
            <w:lang w:val="es-ES_tradnl"/>
          </w:rPr>
          <w:delText>realización</w:delText>
        </w:r>
      </w:del>
      <w:ins w:id="588" w:author="Ignacio Cardenas" w:date="2011-12-20T21:08:00Z">
        <w:r w:rsidR="00317392" w:rsidRPr="00EE58B6">
          <w:rPr>
            <w:rFonts w:ascii="Arial" w:hAnsi="Arial" w:cs="Arial"/>
            <w:color w:val="000000" w:themeColor="text1"/>
            <w:sz w:val="28"/>
            <w:szCs w:val="28"/>
            <w:highlight w:val="yellow"/>
            <w:lang w:val="es-ES_tradnl"/>
          </w:rPr>
          <w:t>parte tecnológica</w:t>
        </w:r>
      </w:ins>
      <w:r w:rsidRPr="008E72EC">
        <w:rPr>
          <w:rFonts w:ascii="Arial" w:hAnsi="Arial"/>
          <w:color w:val="000000" w:themeColor="text1"/>
          <w:sz w:val="28"/>
          <w:highlight w:val="yellow"/>
          <w:lang w:val="es-ES_tradnl"/>
          <w:rPrChange w:id="589" w:author="Ignacio Cardenas" w:date="2011-12-20T21:08:00Z">
            <w:rPr>
              <w:rFonts w:ascii="Arial" w:hAnsi="Arial"/>
              <w:color w:val="000000" w:themeColor="text1"/>
              <w:sz w:val="28"/>
              <w:lang w:val="es-ES_tradnl"/>
            </w:rPr>
          </w:rPrChange>
        </w:rPr>
        <w:t xml:space="preserve"> del proyecto se utilizaran</w:t>
      </w:r>
      <w:r w:rsidRPr="008E72EC">
        <w:rPr>
          <w:rFonts w:ascii="Arial" w:hAnsi="Arial"/>
          <w:sz w:val="28"/>
          <w:highlight w:val="yellow"/>
          <w:lang w:val="es-ES_tradnl"/>
          <w:rPrChange w:id="590" w:author="Ignacio Cardenas" w:date="2011-12-20T21:08:00Z">
            <w:rPr>
              <w:rFonts w:ascii="Arial" w:hAnsi="Arial"/>
              <w:sz w:val="28"/>
              <w:lang w:val="es-ES_tradnl"/>
            </w:rPr>
          </w:rPrChange>
        </w:rPr>
        <w:t xml:space="preserve"> las computadoras propias </w:t>
      </w:r>
      <w:del w:id="591" w:author="Ignacio Cardenas" w:date="2011-12-20T21:08:00Z">
        <w:r w:rsidR="002B7A13" w:rsidRPr="007F47AC">
          <w:rPr>
            <w:rFonts w:ascii="Arial" w:hAnsi="Arial" w:cs="Arial"/>
            <w:sz w:val="28"/>
            <w:szCs w:val="28"/>
            <w:lang w:val="es-ES_tradnl"/>
          </w:rPr>
          <w:delText xml:space="preserve">de </w:delText>
        </w:r>
        <w:r w:rsidR="004F1EF9" w:rsidRPr="007F47AC">
          <w:rPr>
            <w:rFonts w:ascii="Arial" w:hAnsi="Arial" w:cs="Arial"/>
            <w:b/>
            <w:sz w:val="28"/>
            <w:szCs w:val="28"/>
            <w:lang w:val="es-ES_tradnl"/>
          </w:rPr>
          <w:delText>SOLIG TECH</w:delText>
        </w:r>
        <w:r w:rsidR="002B7A13" w:rsidRPr="007F47AC">
          <w:rPr>
            <w:rFonts w:ascii="Arial" w:hAnsi="Arial" w:cs="Arial"/>
            <w:sz w:val="28"/>
            <w:szCs w:val="28"/>
            <w:lang w:val="es-ES_tradnl"/>
          </w:rPr>
          <w:delText>.</w:delText>
        </w:r>
      </w:del>
    </w:p>
    <w:p w:rsidR="002B7A13" w:rsidRPr="007F47AC" w:rsidRDefault="002B7A13" w:rsidP="00DD1F35">
      <w:pPr>
        <w:ind w:firstLine="708"/>
        <w:jc w:val="both"/>
        <w:rPr>
          <w:rFonts w:ascii="Arial" w:hAnsi="Arial" w:cs="Arial"/>
          <w:sz w:val="28"/>
          <w:szCs w:val="28"/>
          <w:lang w:val="es-ES_tradnl"/>
        </w:rPr>
      </w:pPr>
      <w:del w:id="592" w:author="Ignacio Cardenas" w:date="2011-12-20T21:08:00Z">
        <w:r w:rsidRPr="007F47AC">
          <w:rPr>
            <w:rFonts w:ascii="Arial" w:hAnsi="Arial" w:cs="Arial"/>
            <w:sz w:val="28"/>
            <w:szCs w:val="28"/>
            <w:lang w:val="es-ES_tradnl"/>
          </w:rPr>
          <w:delText>En lo que se refiere a la infraestructura tecnológica</w:delText>
        </w:r>
        <w:r w:rsidR="004F1EF9" w:rsidRPr="007F47AC">
          <w:rPr>
            <w:rFonts w:ascii="Arial" w:hAnsi="Arial" w:cs="Arial"/>
            <w:sz w:val="28"/>
            <w:szCs w:val="28"/>
            <w:lang w:val="es-ES_tradnl"/>
          </w:rPr>
          <w:delText>, la misma está</w:delText>
        </w:r>
        <w:r w:rsidRPr="007F47AC">
          <w:rPr>
            <w:rFonts w:ascii="Arial" w:hAnsi="Arial" w:cs="Arial"/>
            <w:sz w:val="28"/>
            <w:szCs w:val="28"/>
            <w:lang w:val="es-ES_tradnl"/>
          </w:rPr>
          <w:delText xml:space="preserve"> conformada por servidores</w:delText>
        </w:r>
      </w:del>
      <w:proofErr w:type="gramStart"/>
      <w:ins w:id="593" w:author="Ignacio Cardenas" w:date="2011-12-20T21:08:00Z">
        <w:r w:rsidRPr="00EE58B6">
          <w:rPr>
            <w:rFonts w:ascii="Arial" w:hAnsi="Arial" w:cs="Arial"/>
            <w:sz w:val="28"/>
            <w:szCs w:val="28"/>
            <w:highlight w:val="yellow"/>
            <w:lang w:val="es-ES_tradnl"/>
          </w:rPr>
          <w:t>d</w:t>
        </w:r>
        <w:r w:rsidR="00155DD2" w:rsidRPr="00EE58B6">
          <w:rPr>
            <w:rFonts w:ascii="Arial" w:hAnsi="Arial" w:cs="Arial"/>
            <w:sz w:val="28"/>
            <w:szCs w:val="28"/>
            <w:highlight w:val="yellow"/>
            <w:lang w:val="es-ES_tradnl"/>
          </w:rPr>
          <w:t>el</w:t>
        </w:r>
        <w:proofErr w:type="gramEnd"/>
        <w:r w:rsidR="00155DD2" w:rsidRPr="00EE58B6">
          <w:rPr>
            <w:rFonts w:ascii="Arial" w:hAnsi="Arial" w:cs="Arial"/>
            <w:sz w:val="28"/>
            <w:szCs w:val="28"/>
            <w:highlight w:val="yellow"/>
            <w:lang w:val="es-ES_tradnl"/>
          </w:rPr>
          <w:t xml:space="preserve"> Departamento</w:t>
        </w:r>
      </w:ins>
      <w:r w:rsidR="008E72EC" w:rsidRPr="008E72EC">
        <w:rPr>
          <w:rFonts w:ascii="Arial" w:hAnsi="Arial"/>
          <w:sz w:val="28"/>
          <w:highlight w:val="yellow"/>
          <w:lang w:val="es-ES_tradnl"/>
          <w:rPrChange w:id="594" w:author="Ignacio Cardenas" w:date="2011-12-20T21:08:00Z">
            <w:rPr>
              <w:rFonts w:ascii="Arial" w:hAnsi="Arial"/>
              <w:sz w:val="28"/>
              <w:lang w:val="es-ES_tradnl"/>
            </w:rPr>
          </w:rPrChange>
        </w:rPr>
        <w:t xml:space="preserve"> de </w:t>
      </w:r>
      <w:del w:id="595" w:author="Ignacio Cardenas" w:date="2011-12-20T21:08:00Z">
        <w:r w:rsidR="004F1EF9" w:rsidRPr="007F47AC">
          <w:rPr>
            <w:rFonts w:ascii="Arial" w:hAnsi="Arial" w:cs="Arial"/>
            <w:sz w:val="28"/>
            <w:szCs w:val="28"/>
            <w:lang w:val="es-ES_tradnl"/>
          </w:rPr>
          <w:delText xml:space="preserve">base de datos y servidores </w:delText>
        </w:r>
        <w:r w:rsidR="0061044D" w:rsidRPr="007F47AC">
          <w:rPr>
            <w:rFonts w:ascii="Arial" w:hAnsi="Arial" w:cs="Arial"/>
            <w:sz w:val="28"/>
            <w:szCs w:val="28"/>
            <w:lang w:val="es-ES_tradnl"/>
          </w:rPr>
          <w:delText>web. Se</w:delText>
        </w:r>
        <w:r w:rsidRPr="007F47AC">
          <w:rPr>
            <w:rFonts w:ascii="Arial" w:hAnsi="Arial" w:cs="Arial"/>
            <w:sz w:val="28"/>
            <w:szCs w:val="28"/>
            <w:lang w:val="es-ES_tradnl"/>
          </w:rPr>
          <w:delText xml:space="preserve"> utilizaran con previa autorización los servidores propios</w:delText>
        </w:r>
      </w:del>
      <w:ins w:id="596" w:author="Ignacio Cardenas" w:date="2011-12-20T21:08:00Z">
        <w:r w:rsidR="00A91A55" w:rsidRPr="00EE58B6">
          <w:rPr>
            <w:rFonts w:ascii="Arial" w:hAnsi="Arial" w:cs="Arial"/>
            <w:sz w:val="28"/>
            <w:szCs w:val="28"/>
            <w:highlight w:val="yellow"/>
            <w:lang w:val="es-ES_tradnl"/>
          </w:rPr>
          <w:t>Tecnología</w:t>
        </w:r>
      </w:ins>
      <w:r w:rsidR="008E72EC" w:rsidRPr="008E72EC">
        <w:rPr>
          <w:rFonts w:ascii="Arial" w:hAnsi="Arial"/>
          <w:sz w:val="28"/>
          <w:highlight w:val="yellow"/>
          <w:lang w:val="es-ES_tradnl"/>
          <w:rPrChange w:id="597" w:author="Ignacio Cardenas" w:date="2011-12-20T21:08:00Z">
            <w:rPr>
              <w:rFonts w:ascii="Arial" w:hAnsi="Arial"/>
              <w:sz w:val="28"/>
              <w:lang w:val="es-ES_tradnl"/>
            </w:rPr>
          </w:rPrChange>
        </w:rPr>
        <w:t xml:space="preserve"> del Banco Mercantil</w:t>
      </w:r>
      <w:del w:id="598" w:author="Ignacio Cardenas" w:date="2011-12-20T21:08:00Z">
        <w:r w:rsidRPr="007F47AC">
          <w:rPr>
            <w:rFonts w:ascii="Arial" w:hAnsi="Arial" w:cs="Arial"/>
            <w:sz w:val="28"/>
            <w:szCs w:val="28"/>
            <w:lang w:val="es-ES_tradnl"/>
          </w:rPr>
          <w:delText>,</w:delText>
        </w:r>
        <w:r w:rsidR="00D8284C" w:rsidRPr="007F47AC">
          <w:rPr>
            <w:rFonts w:ascii="Arial" w:hAnsi="Arial" w:cs="Arial"/>
            <w:sz w:val="28"/>
            <w:szCs w:val="28"/>
            <w:lang w:val="es-ES_tradnl"/>
          </w:rPr>
          <w:delText xml:space="preserve"> y </w:delText>
        </w:r>
        <w:r w:rsidR="004F1EF9" w:rsidRPr="007F47AC">
          <w:rPr>
            <w:rFonts w:ascii="Arial" w:hAnsi="Arial" w:cs="Arial"/>
            <w:sz w:val="28"/>
            <w:szCs w:val="28"/>
            <w:lang w:val="es-ES_tradnl"/>
          </w:rPr>
          <w:delText>en cuanto</w:delText>
        </w:r>
        <w:r w:rsidR="008078D7" w:rsidRPr="007F47AC">
          <w:rPr>
            <w:rFonts w:ascii="Arial" w:hAnsi="Arial" w:cs="Arial"/>
            <w:sz w:val="28"/>
            <w:szCs w:val="28"/>
            <w:lang w:val="es-ES_tradnl"/>
          </w:rPr>
          <w:delText xml:space="preserve"> a la base de datos, a partir de la evaluación hecha previamente, se tomo la decisión de utilizar</w:delText>
        </w:r>
        <w:r w:rsidR="00D8284C" w:rsidRPr="007F47AC">
          <w:rPr>
            <w:rFonts w:ascii="Arial" w:hAnsi="Arial" w:cs="Arial"/>
            <w:sz w:val="28"/>
            <w:szCs w:val="28"/>
            <w:lang w:val="es-ES_tradnl"/>
          </w:rPr>
          <w:delText xml:space="preserve"> una réplica de la base de datos que actualmente utiliza </w:delText>
        </w:r>
        <w:r w:rsidR="0061044D" w:rsidRPr="007F47AC">
          <w:rPr>
            <w:rFonts w:ascii="Arial" w:hAnsi="Arial" w:cs="Arial"/>
            <w:sz w:val="28"/>
            <w:szCs w:val="28"/>
            <w:lang w:val="es-ES_tradnl"/>
          </w:rPr>
          <w:delText>el banco</w:delText>
        </w:r>
      </w:del>
      <w:r w:rsidR="008E72EC" w:rsidRPr="008E72EC">
        <w:rPr>
          <w:rFonts w:ascii="Arial" w:hAnsi="Arial"/>
          <w:sz w:val="28"/>
          <w:highlight w:val="yellow"/>
          <w:lang w:val="es-ES_tradnl"/>
          <w:rPrChange w:id="599" w:author="Ignacio Cardenas" w:date="2011-12-20T21:08:00Z">
            <w:rPr>
              <w:rFonts w:ascii="Arial" w:hAnsi="Arial"/>
              <w:sz w:val="28"/>
              <w:lang w:val="es-ES_tradnl"/>
            </w:rPr>
          </w:rPrChange>
        </w:rPr>
        <w:t>.</w:t>
      </w:r>
    </w:p>
    <w:p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rsidR="00C41838" w:rsidRDefault="00C41838" w:rsidP="00DD1F35">
      <w:pPr>
        <w:ind w:firstLine="708"/>
        <w:jc w:val="both"/>
        <w:rPr>
          <w:ins w:id="600" w:author="Ignacio Cardenas" w:date="2011-12-20T21:08:00Z"/>
          <w:rFonts w:ascii="Arial" w:hAnsi="Arial" w:cs="Arial"/>
          <w:sz w:val="28"/>
          <w:szCs w:val="28"/>
          <w:lang w:val="es-ES_tradnl"/>
        </w:rPr>
      </w:pPr>
    </w:p>
    <w:p w:rsidR="00C41838" w:rsidRPr="007F47AC" w:rsidRDefault="00C41838" w:rsidP="00DD1F35">
      <w:pPr>
        <w:ind w:firstLine="708"/>
        <w:jc w:val="both"/>
        <w:rPr>
          <w:ins w:id="601" w:author="Ignacio Cardenas" w:date="2011-12-20T21:08:00Z"/>
          <w:rFonts w:ascii="Arial" w:hAnsi="Arial" w:cs="Arial"/>
          <w:sz w:val="28"/>
          <w:szCs w:val="28"/>
          <w:lang w:val="es-ES_tradnl"/>
        </w:rPr>
      </w:pPr>
    </w:p>
    <w:p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t xml:space="preserve">Software </w:t>
      </w:r>
    </w:p>
    <w:p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ins w:id="602" w:author="Ignacio Cardenas" w:date="2011-12-20T21:08:00Z">
        <w:r w:rsidR="0031596A">
          <w:rPr>
            <w:rFonts w:ascii="Arial" w:hAnsi="Arial" w:cs="Arial"/>
            <w:color w:val="000000" w:themeColor="text1"/>
            <w:sz w:val="28"/>
            <w:szCs w:val="28"/>
            <w:lang w:val="es-ES_tradnl"/>
          </w:rPr>
          <w:t xml:space="preserve">el desarrollo de </w:t>
        </w:r>
      </w:ins>
      <w:r w:rsidR="0031596A">
        <w:rPr>
          <w:rFonts w:ascii="Arial" w:hAnsi="Arial" w:cs="Arial"/>
          <w:color w:val="000000" w:themeColor="text1"/>
          <w:sz w:val="28"/>
          <w:szCs w:val="28"/>
          <w:lang w:val="es-ES_tradnl"/>
        </w:rPr>
        <w:t xml:space="preserve">la </w:t>
      </w:r>
      <w:del w:id="603" w:author="Ignacio Cardenas" w:date="2011-12-20T21:08:00Z">
        <w:r w:rsidRPr="007F47AC">
          <w:rPr>
            <w:rFonts w:ascii="Arial" w:hAnsi="Arial" w:cs="Arial"/>
            <w:color w:val="000000" w:themeColor="text1"/>
            <w:sz w:val="28"/>
            <w:szCs w:val="28"/>
            <w:lang w:val="es-ES_tradnl"/>
          </w:rPr>
          <w:delText>realización</w:delText>
        </w:r>
      </w:del>
      <w:ins w:id="604" w:author="Ignacio Cardenas" w:date="2011-12-20T21:08:00Z">
        <w:r w:rsidR="0031596A">
          <w:rPr>
            <w:rFonts w:ascii="Arial" w:hAnsi="Arial" w:cs="Arial"/>
            <w:color w:val="000000" w:themeColor="text1"/>
            <w:sz w:val="28"/>
            <w:szCs w:val="28"/>
            <w:lang w:val="es-ES_tradnl"/>
          </w:rPr>
          <w:t>parte tecnológica</w:t>
        </w:r>
      </w:ins>
      <w:r w:rsidR="0031596A">
        <w:rPr>
          <w:rFonts w:ascii="Arial" w:hAnsi="Arial" w:cs="Arial"/>
          <w:color w:val="000000" w:themeColor="text1"/>
          <w:sz w:val="28"/>
          <w:szCs w:val="28"/>
          <w:lang w:val="es-ES_tradnl"/>
        </w:rPr>
        <w:t xml:space="preserve">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del w:id="605" w:author="Ignacio Cardenas" w:date="2011-12-20T21:08:00Z">
        <w:r w:rsidR="005F24BF" w:rsidRPr="007F47AC">
          <w:rPr>
            <w:rFonts w:ascii="Arial" w:hAnsi="Arial" w:cs="Arial"/>
            <w:sz w:val="28"/>
            <w:szCs w:val="28"/>
            <w:lang w:val="es-ES_tradnl"/>
          </w:rPr>
          <w:delText>.</w:delText>
        </w:r>
      </w:del>
      <w:ins w:id="606" w:author="Ignacio Cardenas" w:date="2011-12-20T21:08:00Z">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 xml:space="preserve">como lo es J2EE y el </w:t>
        </w:r>
        <w:proofErr w:type="spellStart"/>
        <w:r w:rsidR="00FF79AE" w:rsidRPr="007B722C">
          <w:rPr>
            <w:rFonts w:ascii="Arial" w:hAnsi="Arial" w:cs="Arial"/>
            <w:sz w:val="28"/>
            <w:szCs w:val="28"/>
            <w:highlight w:val="yellow"/>
            <w:lang w:val="es-ES_tradnl"/>
          </w:rPr>
          <w:t>framework</w:t>
        </w:r>
        <w:proofErr w:type="spellEnd"/>
        <w:r w:rsidR="00FF79AE" w:rsidRPr="007B722C">
          <w:rPr>
            <w:rFonts w:ascii="Arial" w:hAnsi="Arial" w:cs="Arial"/>
            <w:sz w:val="28"/>
            <w:szCs w:val="28"/>
            <w:highlight w:val="yellow"/>
            <w:lang w:val="es-ES_tradnl"/>
          </w:rPr>
          <w:t xml:space="preserve"> </w:t>
        </w:r>
        <w:proofErr w:type="spellStart"/>
        <w:r w:rsidR="00FF79AE" w:rsidRPr="007B722C">
          <w:rPr>
            <w:rFonts w:ascii="Arial" w:hAnsi="Arial" w:cs="Arial"/>
            <w:sz w:val="28"/>
            <w:szCs w:val="28"/>
            <w:highlight w:val="yellow"/>
            <w:lang w:val="es-ES_tradnl"/>
          </w:rPr>
          <w:t>Struts</w:t>
        </w:r>
        <w:proofErr w:type="spellEnd"/>
        <w:r w:rsidR="005F24BF" w:rsidRPr="007F47AC">
          <w:rPr>
            <w:rFonts w:ascii="Arial" w:hAnsi="Arial" w:cs="Arial"/>
            <w:sz w:val="28"/>
            <w:szCs w:val="28"/>
            <w:lang w:val="es-ES_tradnl"/>
          </w:rPr>
          <w:t>.</w:t>
        </w:r>
      </w:ins>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w:t>
      </w:r>
      <w:proofErr w:type="spellStart"/>
      <w:r w:rsidR="007F0158" w:rsidRPr="007F47AC">
        <w:rPr>
          <w:rFonts w:ascii="Arial" w:hAnsi="Arial" w:cs="Arial"/>
          <w:sz w:val="28"/>
          <w:szCs w:val="28"/>
          <w:lang w:val="es-ES_tradnl"/>
        </w:rPr>
        <w:t>end</w:t>
      </w:r>
      <w:r w:rsidR="005F24BF" w:rsidRPr="007F47AC">
        <w:rPr>
          <w:rFonts w:ascii="Arial" w:hAnsi="Arial" w:cs="Arial"/>
          <w:sz w:val="28"/>
          <w:szCs w:val="28"/>
          <w:lang w:val="es-ES_tradnl"/>
        </w:rPr>
        <w:t>s</w:t>
      </w:r>
      <w:proofErr w:type="spellEnd"/>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rsidR="007F0158" w:rsidRPr="007F47AC" w:rsidRDefault="008E72EC" w:rsidP="00DD1F35">
      <w:pPr>
        <w:ind w:firstLine="708"/>
        <w:jc w:val="both"/>
        <w:rPr>
          <w:rFonts w:ascii="Arial" w:hAnsi="Arial" w:cs="Arial"/>
          <w:sz w:val="28"/>
          <w:szCs w:val="28"/>
          <w:lang w:val="es-ES_tradnl"/>
        </w:rPr>
      </w:pPr>
      <w:r w:rsidRPr="008E72EC">
        <w:rPr>
          <w:rFonts w:ascii="Arial" w:hAnsi="Arial"/>
          <w:sz w:val="28"/>
          <w:highlight w:val="yellow"/>
          <w:lang w:val="es-ES_tradnl"/>
          <w:rPrChange w:id="607" w:author="Ignacio Cardenas" w:date="2011-12-20T21:08:00Z">
            <w:rPr>
              <w:rFonts w:ascii="Arial" w:hAnsi="Arial"/>
              <w:sz w:val="28"/>
              <w:lang w:val="es-ES_tradnl"/>
            </w:rPr>
          </w:rPrChange>
        </w:rPr>
        <w:t xml:space="preserve">Como resultado de este estudió técnico se determinó que actualmente </w:t>
      </w:r>
      <w:del w:id="608" w:author="Ignacio Cardenas" w:date="2011-12-20T21:08:00Z">
        <w:r w:rsidR="0015691D" w:rsidRPr="007F47AC">
          <w:rPr>
            <w:rFonts w:ascii="Arial" w:hAnsi="Arial" w:cs="Arial"/>
            <w:sz w:val="28"/>
            <w:szCs w:val="28"/>
            <w:lang w:val="es-ES_tradnl"/>
          </w:rPr>
          <w:delText>tanto</w:delText>
        </w:r>
        <w:r w:rsidR="007F0158" w:rsidRPr="007F47AC">
          <w:rPr>
            <w:rFonts w:ascii="Arial" w:hAnsi="Arial" w:cs="Arial"/>
            <w:sz w:val="28"/>
            <w:szCs w:val="28"/>
            <w:lang w:val="es-ES_tradnl"/>
          </w:rPr>
          <w:delText xml:space="preserve"> </w:delText>
        </w:r>
      </w:del>
      <w:r w:rsidRPr="008E72EC">
        <w:rPr>
          <w:rFonts w:ascii="Arial" w:hAnsi="Arial"/>
          <w:sz w:val="28"/>
          <w:highlight w:val="yellow"/>
          <w:lang w:val="es-ES_tradnl"/>
          <w:rPrChange w:id="609" w:author="Ignacio Cardenas" w:date="2011-12-20T21:08:00Z">
            <w:rPr>
              <w:rFonts w:ascii="Arial" w:hAnsi="Arial"/>
              <w:sz w:val="28"/>
              <w:lang w:val="es-ES_tradnl"/>
            </w:rPr>
          </w:rPrChange>
        </w:rPr>
        <w:t xml:space="preserve">el </w:t>
      </w:r>
      <w:ins w:id="610" w:author="Ignacio Cardenas" w:date="2011-12-20T21:08:00Z">
        <w:r w:rsidR="000E651B" w:rsidRPr="005F56DD">
          <w:rPr>
            <w:rFonts w:ascii="Arial" w:hAnsi="Arial" w:cs="Arial"/>
            <w:sz w:val="28"/>
            <w:szCs w:val="28"/>
            <w:highlight w:val="yellow"/>
            <w:lang w:val="es-ES_tradnl"/>
          </w:rPr>
          <w:t xml:space="preserve">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 </w:t>
        </w:r>
      </w:ins>
      <w:r w:rsidRPr="008E72EC">
        <w:rPr>
          <w:rFonts w:ascii="Arial" w:hAnsi="Arial"/>
          <w:sz w:val="28"/>
          <w:highlight w:val="yellow"/>
          <w:lang w:val="es-ES_tradnl"/>
          <w:rPrChange w:id="611" w:author="Ignacio Cardenas" w:date="2011-12-20T21:08:00Z">
            <w:rPr>
              <w:rFonts w:ascii="Arial" w:hAnsi="Arial"/>
              <w:sz w:val="28"/>
              <w:lang w:val="es-ES_tradnl"/>
            </w:rPr>
          </w:rPrChange>
        </w:rPr>
        <w:t xml:space="preserve">Banco Mercantil </w:t>
      </w:r>
      <w:del w:id="612" w:author="Ignacio Cardenas" w:date="2011-12-20T21:08:00Z">
        <w:r w:rsidR="0015691D" w:rsidRPr="007F47AC">
          <w:rPr>
            <w:rFonts w:ascii="Arial" w:hAnsi="Arial" w:cs="Arial"/>
            <w:sz w:val="28"/>
            <w:szCs w:val="28"/>
            <w:lang w:val="es-ES_tradnl"/>
          </w:rPr>
          <w:delText xml:space="preserve">como la empresa desarrolladora </w:delText>
        </w:r>
        <w:r w:rsidR="005F24BF" w:rsidRPr="007F47AC">
          <w:rPr>
            <w:rFonts w:ascii="Arial" w:hAnsi="Arial" w:cs="Arial"/>
            <w:b/>
            <w:sz w:val="28"/>
            <w:szCs w:val="28"/>
            <w:lang w:val="es-ES_tradnl"/>
          </w:rPr>
          <w:delText xml:space="preserve">SOLIG </w:delText>
        </w:r>
        <w:r w:rsidR="0061044D" w:rsidRPr="007F47AC">
          <w:rPr>
            <w:rFonts w:ascii="Arial" w:hAnsi="Arial" w:cs="Arial"/>
            <w:b/>
            <w:sz w:val="28"/>
            <w:szCs w:val="28"/>
            <w:lang w:val="es-ES_tradnl"/>
          </w:rPr>
          <w:delText xml:space="preserve">TECH </w:delText>
        </w:r>
        <w:r w:rsidR="0061044D" w:rsidRPr="007F47AC">
          <w:rPr>
            <w:rFonts w:ascii="Arial" w:hAnsi="Arial" w:cs="Arial"/>
            <w:sz w:val="28"/>
            <w:szCs w:val="28"/>
            <w:lang w:val="es-ES_tradnl"/>
          </w:rPr>
          <w:delText>poseen</w:delText>
        </w:r>
      </w:del>
      <w:ins w:id="613" w:author="Ignacio Cardenas" w:date="2011-12-20T21:08:00Z">
        <w:r w:rsidR="000E651B" w:rsidRPr="005F56DD">
          <w:rPr>
            <w:rFonts w:ascii="Arial" w:hAnsi="Arial" w:cs="Arial"/>
            <w:sz w:val="28"/>
            <w:szCs w:val="28"/>
            <w:highlight w:val="yellow"/>
            <w:lang w:val="es-ES_tradnl"/>
          </w:rPr>
          <w:t>posee</w:t>
        </w:r>
      </w:ins>
      <w:r w:rsidRPr="008E72EC">
        <w:rPr>
          <w:rFonts w:ascii="Arial" w:hAnsi="Arial"/>
          <w:sz w:val="28"/>
          <w:highlight w:val="yellow"/>
          <w:lang w:val="es-ES_tradnl"/>
          <w:rPrChange w:id="614" w:author="Ignacio Cardenas" w:date="2011-12-20T21:08:00Z">
            <w:rPr>
              <w:rFonts w:ascii="Arial" w:hAnsi="Arial"/>
              <w:sz w:val="28"/>
              <w:lang w:val="es-ES_tradnl"/>
            </w:rPr>
          </w:rPrChange>
        </w:rPr>
        <w:t xml:space="preserve"> la infraestructura tecnológica (Hardware y Software) necesaria para el desarrollo e implementación </w:t>
      </w:r>
      <w:ins w:id="615" w:author="Ignacio Cardenas" w:date="2011-12-20T21:08:00Z">
        <w:r w:rsidR="00482862" w:rsidRPr="005F56DD">
          <w:rPr>
            <w:rFonts w:ascii="Arial" w:hAnsi="Arial" w:cs="Arial"/>
            <w:sz w:val="28"/>
            <w:szCs w:val="28"/>
            <w:highlight w:val="yellow"/>
            <w:lang w:val="es-ES_tradnl"/>
          </w:rPr>
          <w:t xml:space="preserve">de la parte tecnológica </w:t>
        </w:r>
      </w:ins>
      <w:r w:rsidRPr="008E72EC">
        <w:rPr>
          <w:rFonts w:ascii="Arial" w:hAnsi="Arial"/>
          <w:sz w:val="28"/>
          <w:highlight w:val="yellow"/>
          <w:lang w:val="es-ES_tradnl"/>
          <w:rPrChange w:id="616" w:author="Ignacio Cardenas" w:date="2011-12-20T21:08:00Z">
            <w:rPr>
              <w:rFonts w:ascii="Arial" w:hAnsi="Arial"/>
              <w:sz w:val="28"/>
              <w:lang w:val="es-ES_tradnl"/>
            </w:rPr>
          </w:rPrChange>
        </w:rPr>
        <w:t>del proyecto.</w:t>
      </w:r>
    </w:p>
    <w:p w:rsidR="00FB09FF" w:rsidRPr="007F47AC" w:rsidRDefault="00FB09FF" w:rsidP="007F0158">
      <w:pPr>
        <w:jc w:val="both"/>
        <w:rPr>
          <w:rFonts w:ascii="Arial" w:hAnsi="Arial" w:cs="Arial"/>
          <w:sz w:val="28"/>
          <w:szCs w:val="28"/>
          <w:lang w:val="es-ES_tradnl"/>
        </w:rPr>
      </w:pPr>
    </w:p>
    <w:p w:rsidR="00C831D5" w:rsidRPr="007F47AC" w:rsidRDefault="00C831D5" w:rsidP="00C831D5">
      <w:pPr>
        <w:pStyle w:val="Heading2"/>
        <w:rPr>
          <w:rFonts w:cs="Arial"/>
          <w:szCs w:val="28"/>
          <w:lang w:val="es-ES_tradnl"/>
        </w:rPr>
      </w:pPr>
      <w:bookmarkStart w:id="617" w:name="_Toc186034495"/>
      <w:bookmarkStart w:id="618" w:name="_Toc183152055"/>
      <w:r w:rsidRPr="007F47AC">
        <w:rPr>
          <w:rFonts w:cs="Arial"/>
          <w:szCs w:val="28"/>
          <w:lang w:val="es-ES_tradnl"/>
        </w:rPr>
        <w:t>Factibilidad de Mercado</w:t>
      </w:r>
      <w:bookmarkEnd w:id="617"/>
      <w:bookmarkEnd w:id="618"/>
    </w:p>
    <w:p w:rsidR="00C831D5" w:rsidRPr="007F47AC" w:rsidRDefault="00C831D5" w:rsidP="007F0158">
      <w:pPr>
        <w:jc w:val="both"/>
        <w:rPr>
          <w:rFonts w:ascii="Arial" w:hAnsi="Arial" w:cs="Arial"/>
          <w:sz w:val="28"/>
          <w:szCs w:val="28"/>
          <w:lang w:val="es-ES_tradnl"/>
        </w:rPr>
      </w:pPr>
    </w:p>
    <w:p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rsidR="00AA06DF" w:rsidRPr="007F47AC" w:rsidRDefault="00AA06DF" w:rsidP="006A6EE8">
      <w:pPr>
        <w:pStyle w:val="Heading2"/>
        <w:rPr>
          <w:rFonts w:cs="Arial"/>
          <w:szCs w:val="28"/>
          <w:lang w:val="es-ES_tradnl"/>
        </w:rPr>
      </w:pPr>
      <w:bookmarkStart w:id="619" w:name="_Toc186034496"/>
      <w:bookmarkStart w:id="620" w:name="_Toc183152056"/>
      <w:r w:rsidRPr="007F47AC">
        <w:rPr>
          <w:rFonts w:cs="Arial"/>
          <w:szCs w:val="28"/>
          <w:lang w:val="es-ES_tradnl"/>
        </w:rPr>
        <w:t>Factibilidad Económica</w:t>
      </w:r>
      <w:bookmarkEnd w:id="619"/>
      <w:bookmarkEnd w:id="620"/>
    </w:p>
    <w:p w:rsidR="006A6EE8" w:rsidRPr="007F47AC" w:rsidRDefault="006A6EE8" w:rsidP="006A6EE8">
      <w:pPr>
        <w:rPr>
          <w:lang w:val="es-ES_tradnl"/>
        </w:rPr>
      </w:pPr>
    </w:p>
    <w:p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del w:id="621" w:author="Ignacio Cardenas" w:date="2011-12-20T21:08:00Z">
        <w:r w:rsidRPr="007F47AC">
          <w:rPr>
            <w:rFonts w:ascii="Arial" w:hAnsi="Arial" w:cs="Arial"/>
            <w:color w:val="000000" w:themeColor="text1"/>
            <w:sz w:val="28"/>
            <w:szCs w:val="28"/>
            <w:lang w:val="es-ES_tradnl"/>
          </w:rPr>
          <w:delText xml:space="preserve">un estudio que dio como resultado </w:delText>
        </w:r>
      </w:del>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del w:id="622" w:author="Ignacio Cardenas" w:date="2011-12-20T21:08:00Z">
        <w:r w:rsidR="00981FD2" w:rsidRPr="007F47AC">
          <w:rPr>
            <w:rFonts w:ascii="Arial" w:hAnsi="Arial" w:cs="Arial"/>
            <w:color w:val="000000" w:themeColor="text1"/>
            <w:sz w:val="28"/>
            <w:szCs w:val="28"/>
            <w:lang w:val="es-ES_tradnl"/>
          </w:rPr>
          <w:delText>S</w:delText>
        </w:r>
        <w:r w:rsidRPr="007F47AC">
          <w:rPr>
            <w:rFonts w:ascii="Arial" w:hAnsi="Arial" w:cs="Arial"/>
            <w:color w:val="000000" w:themeColor="text1"/>
            <w:sz w:val="28"/>
            <w:szCs w:val="28"/>
            <w:lang w:val="es-ES_tradnl"/>
          </w:rPr>
          <w:delText xml:space="preserve">e </w:delText>
        </w:r>
        <w:r w:rsidR="00981FD2" w:rsidRPr="007F47AC">
          <w:rPr>
            <w:rFonts w:ascii="Arial" w:hAnsi="Arial" w:cs="Arial"/>
            <w:color w:val="000000" w:themeColor="text1"/>
            <w:sz w:val="28"/>
            <w:szCs w:val="28"/>
            <w:lang w:val="es-ES_tradnl"/>
          </w:rPr>
          <w:delText>evaluaron</w:delText>
        </w:r>
        <w:r w:rsidRPr="007F47AC">
          <w:rPr>
            <w:rFonts w:ascii="Arial" w:hAnsi="Arial" w:cs="Arial"/>
            <w:color w:val="000000" w:themeColor="text1"/>
            <w:sz w:val="28"/>
            <w:szCs w:val="28"/>
            <w:lang w:val="es-ES_tradnl"/>
          </w:rPr>
          <w:delText xml:space="preserve"> los recursos</w:delText>
        </w:r>
        <w:r w:rsidR="00981FD2" w:rsidRPr="007F47AC">
          <w:rPr>
            <w:rFonts w:ascii="Arial" w:hAnsi="Arial" w:cs="Arial"/>
            <w:color w:val="000000" w:themeColor="text1"/>
            <w:sz w:val="28"/>
            <w:szCs w:val="28"/>
            <w:lang w:val="es-ES_tradnl"/>
          </w:rPr>
          <w:delText xml:space="preserve"> necesarios</w:delText>
        </w:r>
        <w:r w:rsidRPr="007F47AC">
          <w:rPr>
            <w:rFonts w:ascii="Arial" w:hAnsi="Arial" w:cs="Arial"/>
            <w:color w:val="000000" w:themeColor="text1"/>
            <w:sz w:val="28"/>
            <w:szCs w:val="28"/>
            <w:lang w:val="es-ES_tradnl"/>
          </w:rPr>
          <w:delText xml:space="preserve"> para desarrollar, implementar y man</w:delText>
        </w:r>
        <w:r w:rsidR="00981FD2" w:rsidRPr="007F47AC">
          <w:rPr>
            <w:rFonts w:ascii="Arial" w:hAnsi="Arial" w:cs="Arial"/>
            <w:color w:val="000000" w:themeColor="text1"/>
            <w:sz w:val="28"/>
            <w:szCs w:val="28"/>
            <w:lang w:val="es-ES_tradnl"/>
          </w:rPr>
          <w:delText xml:space="preserve">tener </w:delText>
        </w:r>
        <w:r w:rsidR="00981FD2" w:rsidRPr="007F47AC">
          <w:rPr>
            <w:rFonts w:ascii="Arial" w:hAnsi="Arial" w:cs="Arial"/>
            <w:color w:val="000000" w:themeColor="text1"/>
            <w:sz w:val="28"/>
            <w:szCs w:val="28"/>
            <w:lang w:val="es-ES_tradnl"/>
          </w:rPr>
          <w:lastRenderedPageBreak/>
          <w:delText xml:space="preserve">en operación el </w:delText>
        </w:r>
      </w:del>
      <w:ins w:id="623" w:author="Ignacio Cardenas" w:date="2011-12-20T21:08:00Z">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w:t>
        </w:r>
      </w:ins>
      <w:r w:rsidR="008E72EC" w:rsidRPr="008E72EC">
        <w:rPr>
          <w:rFonts w:ascii="Arial" w:hAnsi="Arial"/>
          <w:color w:val="000000" w:themeColor="text1"/>
          <w:sz w:val="28"/>
          <w:highlight w:val="yellow"/>
          <w:lang w:val="es-ES_tradnl"/>
          <w:rPrChange w:id="624" w:author="Ignacio Cardenas" w:date="2011-12-20T21:08:00Z">
            <w:rPr>
              <w:rFonts w:ascii="Arial" w:hAnsi="Arial"/>
              <w:color w:val="000000" w:themeColor="text1"/>
              <w:sz w:val="28"/>
              <w:lang w:val="es-ES_tradnl"/>
            </w:rPr>
          </w:rPrChange>
        </w:rPr>
        <w:t>proyecto</w:t>
      </w:r>
      <w:del w:id="625" w:author="Ignacio Cardenas" w:date="2011-12-20T21:08:00Z">
        <w:r w:rsidR="00981FD2" w:rsidRPr="007F47AC">
          <w:rPr>
            <w:rFonts w:ascii="Arial" w:hAnsi="Arial" w:cs="Arial"/>
            <w:color w:val="000000" w:themeColor="text1"/>
            <w:sz w:val="28"/>
            <w:szCs w:val="28"/>
            <w:lang w:val="es-ES_tradnl"/>
          </w:rPr>
          <w:delText xml:space="preserve">; tal </w:delText>
        </w:r>
        <w:r w:rsidRPr="007F47AC">
          <w:rPr>
            <w:rFonts w:ascii="Arial" w:hAnsi="Arial" w:cs="Arial"/>
            <w:color w:val="000000" w:themeColor="text1"/>
            <w:sz w:val="28"/>
            <w:szCs w:val="28"/>
            <w:lang w:val="es-ES_tradnl"/>
          </w:rPr>
          <w:delText>evaluación permitió observar</w:delText>
        </w:r>
      </w:del>
      <w:ins w:id="626" w:author="Ignacio Cardenas" w:date="2011-12-20T21:08:00Z">
        <w:r w:rsidR="000938B2" w:rsidRPr="00645199">
          <w:rPr>
            <w:rFonts w:ascii="Arial" w:hAnsi="Arial" w:cs="Arial"/>
            <w:color w:val="000000" w:themeColor="text1"/>
            <w:sz w:val="28"/>
            <w:szCs w:val="28"/>
            <w:highlight w:val="yellow"/>
            <w:lang w:val="es-ES_tradnl"/>
          </w:rPr>
          <w:t xml:space="preserve"> será </w:t>
        </w:r>
        <w:proofErr w:type="spellStart"/>
        <w:r w:rsidR="000938B2" w:rsidRPr="00645199">
          <w:rPr>
            <w:rFonts w:ascii="Arial" w:hAnsi="Arial" w:cs="Arial"/>
            <w:color w:val="000000" w:themeColor="text1"/>
            <w:sz w:val="28"/>
            <w:szCs w:val="28"/>
            <w:highlight w:val="yellow"/>
            <w:lang w:val="es-ES_tradnl"/>
          </w:rPr>
          <w:t>gerenciado</w:t>
        </w:r>
        <w:proofErr w:type="spellEnd"/>
        <w:r w:rsidR="000938B2" w:rsidRPr="00645199">
          <w:rPr>
            <w:rFonts w:ascii="Arial" w:hAnsi="Arial" w:cs="Arial"/>
            <w:color w:val="000000" w:themeColor="text1"/>
            <w:sz w:val="28"/>
            <w:szCs w:val="28"/>
            <w:highlight w:val="yellow"/>
            <w:lang w:val="es-ES_tradnl"/>
          </w:rPr>
          <w:t xml:space="preserve"> mediante la asesoría</w:t>
        </w:r>
      </w:ins>
      <w:r w:rsidR="008E72EC" w:rsidRPr="008E72EC">
        <w:rPr>
          <w:rFonts w:ascii="Arial" w:hAnsi="Arial"/>
          <w:color w:val="000000" w:themeColor="text1"/>
          <w:sz w:val="28"/>
          <w:highlight w:val="yellow"/>
          <w:lang w:val="es-ES_tradnl"/>
          <w:rPrChange w:id="627" w:author="Ignacio Cardenas" w:date="2011-12-20T21:08:00Z">
            <w:rPr>
              <w:rFonts w:ascii="Arial" w:hAnsi="Arial"/>
              <w:color w:val="000000" w:themeColor="text1"/>
              <w:sz w:val="28"/>
              <w:lang w:val="es-ES_tradnl"/>
            </w:rPr>
          </w:rPrChange>
        </w:rPr>
        <w:t xml:space="preserve"> de </w:t>
      </w:r>
      <w:del w:id="628" w:author="Ignacio Cardenas" w:date="2011-12-20T21:08:00Z">
        <w:r w:rsidRPr="007F47AC">
          <w:rPr>
            <w:rFonts w:ascii="Arial" w:hAnsi="Arial" w:cs="Arial"/>
            <w:color w:val="000000" w:themeColor="text1"/>
            <w:sz w:val="28"/>
            <w:szCs w:val="28"/>
            <w:lang w:val="es-ES_tradnl"/>
          </w:rPr>
          <w:delText>manera más precisa las bondades</w:delText>
        </w:r>
      </w:del>
      <w:ins w:id="629" w:author="Ignacio Cardenas" w:date="2011-12-20T21:08:00Z">
        <w:r w:rsidR="000938B2" w:rsidRPr="00645199">
          <w:rPr>
            <w:rFonts w:ascii="Arial" w:hAnsi="Arial" w:cs="Arial"/>
            <w:color w:val="000000" w:themeColor="text1"/>
            <w:sz w:val="28"/>
            <w:szCs w:val="28"/>
            <w:highlight w:val="yellow"/>
            <w:lang w:val="es-ES_tradnl"/>
          </w:rPr>
          <w:t xml:space="preserve">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w:t>
        </w:r>
      </w:ins>
      <w:r w:rsidR="008E72EC" w:rsidRPr="008E72EC">
        <w:rPr>
          <w:rFonts w:ascii="Arial" w:hAnsi="Arial"/>
          <w:color w:val="000000" w:themeColor="text1"/>
          <w:sz w:val="28"/>
          <w:highlight w:val="yellow"/>
          <w:lang w:val="es-ES_tradnl"/>
          <w:rPrChange w:id="630" w:author="Ignacio Cardenas" w:date="2011-12-20T21:08:00Z">
            <w:rPr>
              <w:rFonts w:ascii="Arial" w:hAnsi="Arial"/>
              <w:color w:val="000000" w:themeColor="text1"/>
              <w:sz w:val="28"/>
              <w:lang w:val="es-ES_tradnl"/>
            </w:rPr>
          </w:rPrChange>
        </w:rPr>
        <w:t xml:space="preserve"> del </w:t>
      </w:r>
      <w:del w:id="631" w:author="Ignacio Cardenas" w:date="2011-12-20T21:08:00Z">
        <w:r w:rsidRPr="007F47AC">
          <w:rPr>
            <w:rFonts w:ascii="Arial" w:hAnsi="Arial" w:cs="Arial"/>
            <w:color w:val="000000" w:themeColor="text1"/>
            <w:sz w:val="28"/>
            <w:szCs w:val="28"/>
            <w:lang w:val="es-ES_tradnl"/>
          </w:rPr>
          <w:delText>proyecto propuesto.</w:delText>
        </w:r>
      </w:del>
      <w:ins w:id="632" w:author="Ignacio Cardenas" w:date="2011-12-20T21:08:00Z">
        <w:r w:rsidR="00F774F8" w:rsidRPr="00645199">
          <w:rPr>
            <w:rFonts w:ascii="Arial" w:hAnsi="Arial" w:cs="Arial"/>
            <w:color w:val="000000" w:themeColor="text1"/>
            <w:sz w:val="28"/>
            <w:szCs w:val="28"/>
            <w:highlight w:val="yellow"/>
            <w:lang w:val="es-ES_tradnl"/>
          </w:rPr>
          <w:t>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ins>
    </w:p>
    <w:p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w:t>
      </w:r>
      <w:del w:id="633" w:author="Ignacio Cardenas" w:date="2011-12-20T21:08:00Z">
        <w:r w:rsidR="00AA06DF" w:rsidRPr="007F47AC">
          <w:rPr>
            <w:rFonts w:ascii="Arial" w:hAnsi="Arial" w:cs="Arial"/>
            <w:color w:val="000000" w:themeColor="text1"/>
            <w:sz w:val="28"/>
            <w:szCs w:val="28"/>
            <w:lang w:val="es-ES_tradnl"/>
          </w:rPr>
          <w:delText>permitió</w:delText>
        </w:r>
      </w:del>
      <w:ins w:id="634" w:author="Ignacio Cardenas" w:date="2011-12-20T21:08:00Z">
        <w:r w:rsidR="000938B2">
          <w:rPr>
            <w:rFonts w:ascii="Arial" w:hAnsi="Arial" w:cs="Arial"/>
            <w:color w:val="000000" w:themeColor="text1"/>
            <w:sz w:val="28"/>
            <w:szCs w:val="28"/>
            <w:lang w:val="es-ES_tradnl"/>
          </w:rPr>
          <w:t>permite</w:t>
        </w:r>
      </w:ins>
      <w:r w:rsidR="000938B2">
        <w:rPr>
          <w:rFonts w:ascii="Arial" w:hAnsi="Arial" w:cs="Arial"/>
          <w:color w:val="000000" w:themeColor="text1"/>
          <w:sz w:val="28"/>
          <w:szCs w:val="28"/>
          <w:lang w:val="es-ES_tradnl"/>
        </w:rPr>
        <w:t xml:space="preserv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rsidR="00F355C6" w:rsidRPr="007F47AC" w:rsidRDefault="008E72EC" w:rsidP="00C75C14">
      <w:pPr>
        <w:spacing w:line="360" w:lineRule="auto"/>
        <w:ind w:firstLine="708"/>
        <w:jc w:val="both"/>
        <w:rPr>
          <w:rFonts w:ascii="Arial" w:hAnsi="Arial" w:cs="Arial"/>
          <w:sz w:val="28"/>
          <w:szCs w:val="28"/>
          <w:lang w:val="es-ES_tradnl"/>
        </w:rPr>
      </w:pPr>
      <w:r w:rsidRPr="008E72EC">
        <w:rPr>
          <w:rFonts w:ascii="Arial" w:hAnsi="Arial"/>
          <w:color w:val="000000" w:themeColor="text1"/>
          <w:sz w:val="28"/>
          <w:highlight w:val="yellow"/>
          <w:lang w:val="es-ES_tradnl"/>
          <w:rPrChange w:id="635" w:author="Ignacio Cardenas" w:date="2011-12-20T21:08:00Z">
            <w:rPr>
              <w:rFonts w:ascii="Arial" w:hAnsi="Arial"/>
              <w:color w:val="000000" w:themeColor="text1"/>
              <w:sz w:val="28"/>
              <w:lang w:val="es-ES_tradnl"/>
            </w:rPr>
          </w:rPrChange>
        </w:rPr>
        <w:t xml:space="preserve">Como se mencionó en la factibilidad técnica </w:t>
      </w:r>
      <w:del w:id="636" w:author="Ignacio Cardenas" w:date="2011-12-20T21:08:00Z">
        <w:r w:rsidR="0061044D" w:rsidRPr="007F47AC">
          <w:rPr>
            <w:rFonts w:ascii="Arial" w:hAnsi="Arial" w:cs="Arial"/>
            <w:color w:val="000000" w:themeColor="text1"/>
            <w:sz w:val="28"/>
            <w:szCs w:val="28"/>
            <w:lang w:val="es-ES_tradnl"/>
          </w:rPr>
          <w:delText xml:space="preserve">tanto </w:delText>
        </w:r>
      </w:del>
      <w:r w:rsidRPr="008E72EC">
        <w:rPr>
          <w:rFonts w:ascii="Arial" w:hAnsi="Arial"/>
          <w:color w:val="000000" w:themeColor="text1"/>
          <w:sz w:val="28"/>
          <w:highlight w:val="yellow"/>
          <w:lang w:val="es-ES_tradnl"/>
          <w:rPrChange w:id="637" w:author="Ignacio Cardenas" w:date="2011-12-20T21:08:00Z">
            <w:rPr>
              <w:rFonts w:ascii="Arial" w:hAnsi="Arial"/>
              <w:color w:val="000000" w:themeColor="text1"/>
              <w:sz w:val="28"/>
              <w:lang w:val="es-ES_tradnl"/>
            </w:rPr>
          </w:rPrChange>
        </w:rPr>
        <w:t xml:space="preserve">el </w:t>
      </w:r>
      <w:ins w:id="638" w:author="Ignacio Cardenas" w:date="2011-12-20T21:08:00Z">
        <w:r w:rsidR="009B1CFB">
          <w:rPr>
            <w:rFonts w:ascii="Arial" w:hAnsi="Arial" w:cs="Arial"/>
            <w:color w:val="000000" w:themeColor="text1"/>
            <w:sz w:val="28"/>
            <w:szCs w:val="28"/>
            <w:highlight w:val="yellow"/>
            <w:lang w:val="es-ES_tradnl"/>
          </w:rPr>
          <w:t>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 xml:space="preserve">ecnología del </w:t>
        </w:r>
      </w:ins>
      <w:r w:rsidRPr="008E72EC">
        <w:rPr>
          <w:rFonts w:ascii="Arial" w:hAnsi="Arial"/>
          <w:color w:val="000000" w:themeColor="text1"/>
          <w:sz w:val="28"/>
          <w:highlight w:val="yellow"/>
          <w:lang w:val="es-ES_tradnl"/>
          <w:rPrChange w:id="639" w:author="Ignacio Cardenas" w:date="2011-12-20T21:08:00Z">
            <w:rPr>
              <w:rFonts w:ascii="Arial" w:hAnsi="Arial"/>
              <w:color w:val="000000" w:themeColor="text1"/>
              <w:sz w:val="28"/>
              <w:lang w:val="es-ES_tradnl"/>
            </w:rPr>
          </w:rPrChange>
        </w:rPr>
        <w:t>Banco Mercantil</w:t>
      </w:r>
      <w:r w:rsidRPr="008E72EC">
        <w:rPr>
          <w:rFonts w:ascii="Arial" w:hAnsi="Arial"/>
          <w:b/>
          <w:sz w:val="28"/>
          <w:highlight w:val="yellow"/>
          <w:lang w:val="es-ES_tradnl"/>
          <w:rPrChange w:id="640" w:author="Ignacio Cardenas" w:date="2011-12-20T21:08:00Z">
            <w:rPr>
              <w:rFonts w:ascii="Arial" w:hAnsi="Arial"/>
              <w:color w:val="000000" w:themeColor="text1"/>
              <w:sz w:val="28"/>
              <w:lang w:val="es-ES_tradnl"/>
            </w:rPr>
          </w:rPrChange>
        </w:rPr>
        <w:t xml:space="preserve"> </w:t>
      </w:r>
      <w:del w:id="641" w:author="Ignacio Cardenas" w:date="2011-12-20T21:08:00Z">
        <w:r w:rsidR="0061044D" w:rsidRPr="007F47AC">
          <w:rPr>
            <w:rFonts w:ascii="Arial" w:hAnsi="Arial" w:cs="Arial"/>
            <w:color w:val="000000" w:themeColor="text1"/>
            <w:sz w:val="28"/>
            <w:szCs w:val="28"/>
            <w:lang w:val="es-ES_tradnl"/>
          </w:rPr>
          <w:delText xml:space="preserve">como </w:delText>
        </w:r>
        <w:r w:rsidR="0061044D" w:rsidRPr="007F47AC">
          <w:rPr>
            <w:rFonts w:ascii="Arial" w:hAnsi="Arial" w:cs="Arial"/>
            <w:b/>
            <w:sz w:val="28"/>
            <w:szCs w:val="28"/>
            <w:lang w:val="es-ES_tradnl"/>
          </w:rPr>
          <w:delText xml:space="preserve">SOLIG TECH </w:delText>
        </w:r>
        <w:r w:rsidR="0061044D" w:rsidRPr="007F47AC">
          <w:rPr>
            <w:rFonts w:ascii="Arial" w:hAnsi="Arial" w:cs="Arial"/>
            <w:sz w:val="28"/>
            <w:szCs w:val="28"/>
            <w:lang w:val="es-ES_tradnl"/>
          </w:rPr>
          <w:delText>cuentan</w:delText>
        </w:r>
      </w:del>
      <w:ins w:id="642" w:author="Ignacio Cardenas" w:date="2011-12-20T21:08:00Z">
        <w:r w:rsidR="00D07D1D">
          <w:rPr>
            <w:rFonts w:ascii="Arial" w:hAnsi="Arial" w:cs="Arial"/>
            <w:sz w:val="28"/>
            <w:szCs w:val="28"/>
            <w:highlight w:val="yellow"/>
            <w:lang w:val="es-ES_tradnl"/>
          </w:rPr>
          <w:t>cuenta</w:t>
        </w:r>
      </w:ins>
      <w:r w:rsidRPr="008E72EC">
        <w:rPr>
          <w:rFonts w:ascii="Arial" w:hAnsi="Arial"/>
          <w:sz w:val="28"/>
          <w:highlight w:val="yellow"/>
          <w:lang w:val="es-ES_tradnl"/>
          <w:rPrChange w:id="643" w:author="Ignacio Cardenas" w:date="2011-12-20T21:08:00Z">
            <w:rPr>
              <w:rFonts w:ascii="Arial" w:hAnsi="Arial"/>
              <w:sz w:val="28"/>
              <w:lang w:val="es-ES_tradnl"/>
            </w:rPr>
          </w:rPrChange>
        </w:rPr>
        <w:t xml:space="preserve"> con las herramientas necesarias para el desarrollo </w:t>
      </w:r>
      <w:ins w:id="644" w:author="Ignacio Cardenas" w:date="2011-12-20T21:08:00Z">
        <w:r w:rsidR="0069221F" w:rsidRPr="000938B2">
          <w:rPr>
            <w:rFonts w:ascii="Arial" w:hAnsi="Arial" w:cs="Arial"/>
            <w:sz w:val="28"/>
            <w:szCs w:val="28"/>
            <w:highlight w:val="yellow"/>
            <w:lang w:val="es-ES_tradnl"/>
          </w:rPr>
          <w:t>tecnológico</w:t>
        </w:r>
        <w:r w:rsidR="0061044D" w:rsidRPr="000938B2">
          <w:rPr>
            <w:rFonts w:ascii="Arial" w:hAnsi="Arial" w:cs="Arial"/>
            <w:sz w:val="28"/>
            <w:szCs w:val="28"/>
            <w:highlight w:val="yellow"/>
            <w:lang w:val="es-ES_tradnl"/>
          </w:rPr>
          <w:t xml:space="preserve"> </w:t>
        </w:r>
      </w:ins>
      <w:r w:rsidRPr="008E72EC">
        <w:rPr>
          <w:rFonts w:ascii="Arial" w:hAnsi="Arial"/>
          <w:sz w:val="28"/>
          <w:highlight w:val="yellow"/>
          <w:lang w:val="es-ES_tradnl"/>
          <w:rPrChange w:id="645" w:author="Ignacio Cardenas" w:date="2011-12-20T21:08:00Z">
            <w:rPr>
              <w:rFonts w:ascii="Arial" w:hAnsi="Arial"/>
              <w:sz w:val="28"/>
              <w:lang w:val="es-ES_tradnl"/>
            </w:rPr>
          </w:rPrChange>
        </w:rPr>
        <w:t xml:space="preserve">y puesta en marcha del proyecto, por lo cual </w:t>
      </w:r>
      <w:del w:id="646" w:author="Ignacio Cardenas" w:date="2011-12-20T21:08:00Z">
        <w:r w:rsidR="0061044D" w:rsidRPr="007F47AC">
          <w:rPr>
            <w:rFonts w:ascii="Arial" w:hAnsi="Arial" w:cs="Arial"/>
            <w:sz w:val="28"/>
            <w:szCs w:val="28"/>
            <w:lang w:val="es-ES_tradnl"/>
          </w:rPr>
          <w:delText>el desarrollo de la proyecto no</w:delText>
        </w:r>
      </w:del>
      <w:ins w:id="647" w:author="Ignacio Cardenas" w:date="2011-12-20T21:08:00Z">
        <w:r w:rsidR="0061044D"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ins>
      <w:r w:rsidRPr="008E72EC">
        <w:rPr>
          <w:rFonts w:ascii="Arial" w:hAnsi="Arial"/>
          <w:sz w:val="28"/>
          <w:highlight w:val="yellow"/>
          <w:lang w:val="es-ES_tradnl"/>
          <w:rPrChange w:id="648" w:author="Ignacio Cardenas" w:date="2011-12-20T21:08:00Z">
            <w:rPr>
              <w:rFonts w:ascii="Arial" w:hAnsi="Arial"/>
              <w:sz w:val="28"/>
              <w:lang w:val="es-ES_tradnl"/>
            </w:rPr>
          </w:rPrChange>
        </w:rPr>
        <w:t xml:space="preserve"> requiere de una inversión inicial en el aspecto técnico.</w:t>
      </w:r>
    </w:p>
    <w:p w:rsidR="00C75C14" w:rsidRDefault="00F355C6" w:rsidP="00C75C14">
      <w:pPr>
        <w:spacing w:line="360" w:lineRule="auto"/>
        <w:ind w:firstLine="708"/>
        <w:jc w:val="both"/>
        <w:rPr>
          <w:rFonts w:ascii="Arial" w:hAnsi="Arial" w:cs="Arial"/>
          <w:sz w:val="28"/>
          <w:szCs w:val="28"/>
          <w:lang w:val="es-ES_tradnl"/>
        </w:rPr>
      </w:pPr>
      <w:del w:id="649" w:author="Ignacio Cardenas" w:date="2011-12-20T21:08:00Z">
        <w:r w:rsidRPr="007F47AC">
          <w:rPr>
            <w:rFonts w:ascii="Arial" w:hAnsi="Arial" w:cs="Arial"/>
            <w:sz w:val="28"/>
            <w:szCs w:val="28"/>
            <w:lang w:val="es-ES_tradnl"/>
          </w:rPr>
          <w:delText>A continuación se presenta un resumen de los costos que conlleva el desarrollo del mecanismo propuesto y los costos de operación.</w:delText>
        </w:r>
      </w:del>
    </w:p>
    <w:p w:rsidR="00AE3C4A" w:rsidRPr="007F47AC" w:rsidRDefault="00AE3C4A" w:rsidP="00C75C14">
      <w:pPr>
        <w:spacing w:line="360" w:lineRule="auto"/>
        <w:ind w:firstLine="708"/>
        <w:jc w:val="both"/>
        <w:rPr>
          <w:rFonts w:ascii="Arial" w:hAnsi="Arial" w:cs="Arial"/>
          <w:sz w:val="28"/>
          <w:szCs w:val="28"/>
          <w:lang w:val="es-ES_tradnl"/>
        </w:rPr>
      </w:pPr>
    </w:p>
    <w:p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generales </w:t>
      </w:r>
    </w:p>
    <w:p w:rsidR="00F355C6" w:rsidRPr="007F47AC" w:rsidRDefault="008E72EC" w:rsidP="00C75C14">
      <w:pPr>
        <w:spacing w:line="360" w:lineRule="auto"/>
        <w:ind w:firstLine="708"/>
        <w:jc w:val="both"/>
        <w:rPr>
          <w:rFonts w:ascii="Arial" w:hAnsi="Arial" w:cs="Arial"/>
          <w:color w:val="000000" w:themeColor="text1"/>
          <w:sz w:val="28"/>
          <w:szCs w:val="28"/>
          <w:lang w:val="es-ES_tradnl"/>
        </w:rPr>
      </w:pPr>
      <w:r w:rsidRPr="008E72EC">
        <w:rPr>
          <w:rFonts w:ascii="Arial" w:hAnsi="Arial"/>
          <w:color w:val="000000" w:themeColor="text1"/>
          <w:sz w:val="28"/>
          <w:highlight w:val="yellow"/>
          <w:lang w:val="es-ES_tradnl"/>
          <w:rPrChange w:id="650" w:author="Ignacio Cardenas" w:date="2011-12-20T21:08:00Z">
            <w:rPr>
              <w:rFonts w:ascii="Arial" w:hAnsi="Arial"/>
              <w:color w:val="000000" w:themeColor="text1"/>
              <w:sz w:val="28"/>
              <w:lang w:val="es-ES_tradnl"/>
            </w:rPr>
          </w:rPrChange>
        </w:rPr>
        <w:t xml:space="preserve">Se encuentran representados por todos aquellos gastos en accesorios, material de oficina de uso diario, </w:t>
      </w:r>
      <w:del w:id="651" w:author="Ignacio Cardenas" w:date="2011-12-20T21:08:00Z">
        <w:r w:rsidR="00242C00" w:rsidRPr="007F47AC">
          <w:rPr>
            <w:rFonts w:ascii="Arial" w:hAnsi="Arial" w:cs="Arial"/>
            <w:color w:val="000000" w:themeColor="text1"/>
            <w:sz w:val="28"/>
            <w:szCs w:val="28"/>
            <w:lang w:val="es-ES_tradnl"/>
          </w:rPr>
          <w:delText xml:space="preserve">como por ejemplo: </w:delText>
        </w:r>
        <w:r w:rsidR="00C75C14" w:rsidRPr="007F47AC">
          <w:rPr>
            <w:rFonts w:ascii="Arial" w:hAnsi="Arial" w:cs="Arial"/>
            <w:color w:val="000000" w:themeColor="text1"/>
            <w:sz w:val="28"/>
            <w:szCs w:val="28"/>
            <w:lang w:val="es-ES_tradnl"/>
          </w:rPr>
          <w:delText xml:space="preserve">artículos de </w:delText>
        </w:r>
        <w:r w:rsidR="0061044D" w:rsidRPr="007F47AC">
          <w:rPr>
            <w:rFonts w:ascii="Arial" w:hAnsi="Arial" w:cs="Arial"/>
            <w:color w:val="000000" w:themeColor="text1"/>
            <w:sz w:val="28"/>
            <w:szCs w:val="28"/>
            <w:lang w:val="es-ES_tradnl"/>
          </w:rPr>
          <w:delText>oficina, alquiler</w:delText>
        </w:r>
        <w:r w:rsidR="005003BD" w:rsidRPr="007F47AC">
          <w:rPr>
            <w:rFonts w:ascii="Arial" w:hAnsi="Arial" w:cs="Arial"/>
            <w:color w:val="000000" w:themeColor="text1"/>
            <w:sz w:val="28"/>
            <w:szCs w:val="28"/>
            <w:lang w:val="es-ES_tradnl"/>
          </w:rPr>
          <w:delText xml:space="preserve"> y mantenimiento de la oficina</w:delText>
        </w:r>
      </w:del>
      <w:ins w:id="652" w:author="Ignacio Cardenas" w:date="2011-12-20T21:08:00Z">
        <w:r w:rsidR="00AE3C4A" w:rsidRPr="00646A53">
          <w:rPr>
            <w:rFonts w:ascii="Arial" w:hAnsi="Arial" w:cs="Arial"/>
            <w:color w:val="000000" w:themeColor="text1"/>
            <w:sz w:val="28"/>
            <w:szCs w:val="28"/>
            <w:highlight w:val="yellow"/>
            <w:lang w:val="es-ES_tradnl"/>
          </w:rPr>
          <w:t xml:space="preserve">entre </w:t>
        </w:r>
        <w:r w:rsidR="00AE3C4A" w:rsidRPr="00646A53">
          <w:rPr>
            <w:rFonts w:ascii="Arial" w:hAnsi="Arial" w:cs="Arial"/>
            <w:color w:val="000000" w:themeColor="text1"/>
            <w:sz w:val="28"/>
            <w:szCs w:val="28"/>
            <w:highlight w:val="yellow"/>
            <w:lang w:val="es-ES_tradnl"/>
          </w:rPr>
          <w:lastRenderedPageBreak/>
          <w:t xml:space="preserve">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ins>
      <w:r w:rsidRPr="008E72EC">
        <w:rPr>
          <w:rFonts w:ascii="Arial" w:hAnsi="Arial"/>
          <w:color w:val="000000" w:themeColor="text1"/>
          <w:sz w:val="28"/>
          <w:highlight w:val="yellow"/>
          <w:lang w:val="es-ES_tradnl"/>
          <w:rPrChange w:id="653" w:author="Ignacio Cardenas" w:date="2011-12-20T21:08:00Z">
            <w:rPr>
              <w:rFonts w:ascii="Arial" w:hAnsi="Arial"/>
              <w:color w:val="000000" w:themeColor="text1"/>
              <w:sz w:val="28"/>
              <w:lang w:val="es-ES_tradnl"/>
            </w:rPr>
          </w:rPrChange>
        </w:rPr>
        <w:t>.</w:t>
      </w:r>
    </w:p>
    <w:tbl>
      <w:tblPr>
        <w:tblStyle w:val="TableGrid"/>
        <w:tblW w:w="0" w:type="auto"/>
        <w:tblLook w:val="04A0"/>
      </w:tblPr>
      <w:tblGrid>
        <w:gridCol w:w="1910"/>
        <w:gridCol w:w="2319"/>
        <w:gridCol w:w="1861"/>
        <w:gridCol w:w="2630"/>
      </w:tblGrid>
      <w:tr w:rsidR="00242C00" w:rsidRPr="007F47AC" w:rsidTr="00242C00">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rsidR="00242C00" w:rsidRPr="007F47AC" w:rsidRDefault="00242C00" w:rsidP="004A5CF1">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 xml:space="preserve">Monto en Bolívares  </w:t>
            </w:r>
            <w:del w:id="654" w:author="Ignacio Cardenas" w:date="2011-12-20T21:08:00Z">
              <w:r w:rsidRPr="007F47AC">
                <w:rPr>
                  <w:rFonts w:ascii="Arial" w:hAnsi="Arial" w:cs="Arial"/>
                  <w:b/>
                  <w:color w:val="000000" w:themeColor="text1"/>
                  <w:sz w:val="20"/>
                  <w:szCs w:val="20"/>
                  <w:lang w:val="es-ES_tradnl"/>
                </w:rPr>
                <w:delText>anuales</w:delText>
              </w:r>
            </w:del>
            <w:ins w:id="655" w:author="Ignacio Cardenas" w:date="2011-12-20T21:08:00Z">
              <w:r w:rsidR="004A5CF1">
                <w:rPr>
                  <w:rFonts w:ascii="Arial" w:hAnsi="Arial" w:cs="Arial"/>
                  <w:b/>
                  <w:color w:val="000000" w:themeColor="text1"/>
                  <w:sz w:val="20"/>
                  <w:szCs w:val="20"/>
                  <w:lang w:val="es-ES_tradnl"/>
                </w:rPr>
                <w:t>total</w:t>
              </w:r>
            </w:ins>
          </w:p>
        </w:tc>
      </w:tr>
      <w:tr w:rsidR="00242C00" w:rsidRPr="007F47AC" w:rsidTr="00242C00">
        <w:tc>
          <w:tcPr>
            <w:tcW w:w="2161" w:type="dxa"/>
          </w:tcPr>
          <w:p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del w:id="656" w:author="Ignacio Cardenas" w:date="2011-12-20T21:08:00Z">
              <w:r w:rsidRPr="007F47AC">
                <w:rPr>
                  <w:rFonts w:ascii="Arial" w:hAnsi="Arial" w:cs="Arial"/>
                  <w:color w:val="000000" w:themeColor="text1"/>
                  <w:sz w:val="28"/>
                  <w:szCs w:val="28"/>
                  <w:lang w:val="es-ES_tradnl"/>
                </w:rPr>
                <w:delText>7</w:delText>
              </w:r>
            </w:del>
            <w:ins w:id="657" w:author="Ignacio Cardenas" w:date="2011-12-20T21:08:00Z">
              <w:r w:rsidR="006C7D75">
                <w:rPr>
                  <w:rFonts w:ascii="Arial" w:hAnsi="Arial" w:cs="Arial"/>
                  <w:color w:val="000000" w:themeColor="text1"/>
                  <w:sz w:val="28"/>
                  <w:szCs w:val="28"/>
                  <w:lang w:val="es-ES_tradnl"/>
                </w:rPr>
                <w:t>5</w:t>
              </w:r>
            </w:ins>
            <w:r w:rsidRPr="007F47AC">
              <w:rPr>
                <w:rFonts w:ascii="Arial" w:hAnsi="Arial" w:cs="Arial"/>
                <w:color w:val="000000" w:themeColor="text1"/>
                <w:sz w:val="28"/>
                <w:szCs w:val="28"/>
                <w:lang w:val="es-ES_tradnl"/>
              </w:rPr>
              <w:t>.000,00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del w:id="658" w:author="Ignacio Cardenas" w:date="2011-12-20T21:08:00Z">
              <w:r w:rsidRPr="007F47AC">
                <w:rPr>
                  <w:rFonts w:ascii="Arial" w:hAnsi="Arial" w:cs="Arial"/>
                  <w:color w:val="000000" w:themeColor="text1"/>
                  <w:sz w:val="28"/>
                  <w:szCs w:val="28"/>
                  <w:lang w:val="es-ES_tradnl"/>
                </w:rPr>
                <w:delText>84</w:delText>
              </w:r>
            </w:del>
            <w:ins w:id="659" w:author="Ignacio Cardenas" w:date="2011-12-20T21:08:00Z">
              <w:r w:rsidR="006C7D75">
                <w:rPr>
                  <w:rFonts w:ascii="Arial" w:hAnsi="Arial" w:cs="Arial"/>
                  <w:color w:val="000000" w:themeColor="text1"/>
                  <w:sz w:val="28"/>
                  <w:szCs w:val="28"/>
                  <w:lang w:val="es-ES_tradnl"/>
                </w:rPr>
                <w:t>30</w:t>
              </w:r>
            </w:ins>
            <w:r w:rsidRPr="007F47AC">
              <w:rPr>
                <w:rFonts w:ascii="Arial" w:hAnsi="Arial" w:cs="Arial"/>
                <w:color w:val="000000" w:themeColor="text1"/>
                <w:sz w:val="28"/>
                <w:szCs w:val="28"/>
                <w:lang w:val="es-ES_tradnl"/>
              </w:rPr>
              <w:t>.000,00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del w:id="660" w:author="Ignacio Cardenas" w:date="2011-12-20T21:08:00Z">
              <w:r w:rsidRPr="007F47AC">
                <w:rPr>
                  <w:rFonts w:ascii="Arial" w:hAnsi="Arial" w:cs="Arial"/>
                  <w:color w:val="000000" w:themeColor="text1"/>
                  <w:sz w:val="28"/>
                  <w:szCs w:val="28"/>
                  <w:lang w:val="es-ES_tradnl"/>
                </w:rPr>
                <w:delText>12</w:delText>
              </w:r>
            </w:del>
            <w:ins w:id="661" w:author="Ignacio Cardenas" w:date="2011-12-20T21:08:00Z">
              <w:r w:rsidR="00B96820">
                <w:rPr>
                  <w:rFonts w:ascii="Arial" w:hAnsi="Arial" w:cs="Arial"/>
                  <w:color w:val="000000" w:themeColor="text1"/>
                  <w:sz w:val="28"/>
                  <w:szCs w:val="28"/>
                  <w:lang w:val="es-ES_tradnl"/>
                </w:rPr>
                <w:t>6</w:t>
              </w:r>
            </w:ins>
            <w:r w:rsidRPr="007F47AC">
              <w:rPr>
                <w:rFonts w:ascii="Arial" w:hAnsi="Arial" w:cs="Arial"/>
                <w:color w:val="000000" w:themeColor="text1"/>
                <w:sz w:val="28"/>
                <w:szCs w:val="28"/>
                <w:lang w:val="es-ES_tradnl"/>
              </w:rPr>
              <w:t>.000,00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del w:id="662" w:author="Ignacio Cardenas" w:date="2011-12-20T21:08:00Z">
              <w:r w:rsidRPr="007F47AC">
                <w:rPr>
                  <w:rFonts w:ascii="Arial" w:hAnsi="Arial" w:cs="Arial"/>
                  <w:color w:val="000000" w:themeColor="text1"/>
                  <w:sz w:val="28"/>
                  <w:szCs w:val="28"/>
                  <w:lang w:val="es-ES_tradnl"/>
                </w:rPr>
                <w:delText>21.600</w:delText>
              </w:r>
            </w:del>
            <w:ins w:id="663" w:author="Ignacio Cardenas" w:date="2011-12-20T21:08:00Z">
              <w:r w:rsidR="00314853">
                <w:rPr>
                  <w:rFonts w:ascii="Arial" w:hAnsi="Arial" w:cs="Arial"/>
                  <w:color w:val="000000" w:themeColor="text1"/>
                  <w:sz w:val="28"/>
                  <w:szCs w:val="28"/>
                  <w:lang w:val="es-ES_tradnl"/>
                </w:rPr>
                <w:t>10.800</w:t>
              </w:r>
            </w:ins>
            <w:r w:rsidRPr="007F47AC">
              <w:rPr>
                <w:rFonts w:ascii="Arial" w:hAnsi="Arial" w:cs="Arial"/>
                <w:color w:val="000000" w:themeColor="text1"/>
                <w:sz w:val="28"/>
                <w:szCs w:val="28"/>
                <w:lang w:val="es-ES_tradnl"/>
              </w:rPr>
              <w:t>,00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del w:id="664" w:author="Ignacio Cardenas" w:date="2011-12-20T21:08:00Z">
              <w:r w:rsidRPr="007F47AC">
                <w:rPr>
                  <w:rFonts w:ascii="Arial" w:hAnsi="Arial" w:cs="Arial"/>
                  <w:color w:val="000000" w:themeColor="text1"/>
                  <w:sz w:val="28"/>
                  <w:szCs w:val="28"/>
                  <w:lang w:val="es-ES_tradnl"/>
                </w:rPr>
                <w:delText>84</w:delText>
              </w:r>
            </w:del>
            <w:ins w:id="665" w:author="Ignacio Cardenas" w:date="2011-12-20T21:08:00Z">
              <w:r w:rsidR="008B1505">
                <w:rPr>
                  <w:rFonts w:ascii="Arial" w:hAnsi="Arial" w:cs="Arial"/>
                  <w:color w:val="000000" w:themeColor="text1"/>
                  <w:sz w:val="28"/>
                  <w:szCs w:val="28"/>
                  <w:lang w:val="es-ES_tradnl"/>
                </w:rPr>
                <w:t>42</w:t>
              </w:r>
            </w:ins>
            <w:r w:rsidRPr="007F47AC">
              <w:rPr>
                <w:rFonts w:ascii="Arial" w:hAnsi="Arial" w:cs="Arial"/>
                <w:color w:val="000000" w:themeColor="text1"/>
                <w:sz w:val="28"/>
                <w:szCs w:val="28"/>
                <w:lang w:val="es-ES_tradnl"/>
              </w:rPr>
              <w:t>.000,00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del w:id="666" w:author="Ignacio Cardenas" w:date="2011-12-20T21:08:00Z">
              <w:r w:rsidRPr="007F47AC">
                <w:rPr>
                  <w:rFonts w:ascii="Arial" w:hAnsi="Arial" w:cs="Arial"/>
                  <w:color w:val="000000" w:themeColor="text1"/>
                  <w:sz w:val="28"/>
                  <w:szCs w:val="28"/>
                  <w:lang w:val="es-ES_tradnl"/>
                </w:rPr>
                <w:delText>2.000</w:delText>
              </w:r>
            </w:del>
            <w:ins w:id="667" w:author="Ignacio Cardenas" w:date="2011-12-20T21:08:00Z">
              <w:r w:rsidR="008B1505">
                <w:rPr>
                  <w:rFonts w:ascii="Arial" w:hAnsi="Arial" w:cs="Arial"/>
                  <w:color w:val="000000" w:themeColor="text1"/>
                  <w:sz w:val="28"/>
                  <w:szCs w:val="28"/>
                  <w:lang w:val="es-ES_tradnl"/>
                </w:rPr>
                <w:t>20</w:t>
              </w:r>
              <w:r w:rsidRPr="007F47AC">
                <w:rPr>
                  <w:rFonts w:ascii="Arial" w:hAnsi="Arial" w:cs="Arial"/>
                  <w:color w:val="000000" w:themeColor="text1"/>
                  <w:sz w:val="28"/>
                  <w:szCs w:val="28"/>
                  <w:lang w:val="es-ES_tradnl"/>
                </w:rPr>
                <w:t>0</w:t>
              </w:r>
            </w:ins>
            <w:r w:rsidRPr="007F47AC">
              <w:rPr>
                <w:rFonts w:ascii="Arial" w:hAnsi="Arial" w:cs="Arial"/>
                <w:color w:val="000000" w:themeColor="text1"/>
                <w:sz w:val="28"/>
                <w:szCs w:val="28"/>
                <w:lang w:val="es-ES_tradnl"/>
              </w:rPr>
              <w:t>,00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del w:id="668" w:author="Ignacio Cardenas" w:date="2011-12-20T21:08:00Z">
              <w:r w:rsidRPr="007F47AC">
                <w:rPr>
                  <w:rFonts w:ascii="Arial" w:hAnsi="Arial" w:cs="Arial"/>
                  <w:color w:val="000000" w:themeColor="text1"/>
                  <w:sz w:val="28"/>
                  <w:szCs w:val="28"/>
                  <w:lang w:val="es-ES_tradnl"/>
                </w:rPr>
                <w:delText>24</w:delText>
              </w:r>
            </w:del>
            <w:ins w:id="669" w:author="Ignacio Cardenas" w:date="2011-12-20T21:08:00Z">
              <w:r w:rsidR="006D648A">
                <w:rPr>
                  <w:rFonts w:ascii="Arial" w:hAnsi="Arial" w:cs="Arial"/>
                  <w:color w:val="000000" w:themeColor="text1"/>
                  <w:sz w:val="28"/>
                  <w:szCs w:val="28"/>
                  <w:lang w:val="es-ES_tradnl"/>
                </w:rPr>
                <w:t>18</w:t>
              </w:r>
            </w:ins>
            <w:r w:rsidRPr="007F47AC">
              <w:rPr>
                <w:rFonts w:ascii="Arial" w:hAnsi="Arial" w:cs="Arial"/>
                <w:color w:val="000000" w:themeColor="text1"/>
                <w:sz w:val="28"/>
                <w:szCs w:val="28"/>
                <w:lang w:val="es-ES_tradnl"/>
              </w:rPr>
              <w:t>.000,00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del w:id="670" w:author="Ignacio Cardenas" w:date="2011-12-20T21:08:00Z">
              <w:r w:rsidRPr="007F47AC">
                <w:rPr>
                  <w:rFonts w:ascii="Arial" w:hAnsi="Arial" w:cs="Arial"/>
                  <w:color w:val="000000" w:themeColor="text1"/>
                  <w:sz w:val="28"/>
                  <w:szCs w:val="28"/>
                  <w:lang w:val="es-ES_tradnl"/>
                </w:rPr>
                <w:delText>12</w:delText>
              </w:r>
            </w:del>
            <w:ins w:id="671" w:author="Ignacio Cardenas" w:date="2011-12-20T21:08:00Z">
              <w:r w:rsidR="008B1505">
                <w:rPr>
                  <w:rFonts w:ascii="Arial" w:hAnsi="Arial" w:cs="Arial"/>
                  <w:color w:val="000000" w:themeColor="text1"/>
                  <w:sz w:val="28"/>
                  <w:szCs w:val="28"/>
                  <w:lang w:val="es-ES_tradnl"/>
                </w:rPr>
                <w:t>6</w:t>
              </w:r>
            </w:ins>
            <w:r w:rsidRPr="007F47AC">
              <w:rPr>
                <w:rFonts w:ascii="Arial" w:hAnsi="Arial" w:cs="Arial"/>
                <w:color w:val="000000" w:themeColor="text1"/>
                <w:sz w:val="28"/>
                <w:szCs w:val="28"/>
                <w:lang w:val="es-ES_tradnl"/>
              </w:rPr>
              <w:t>.000,00</w:t>
            </w:r>
          </w:p>
        </w:tc>
      </w:tr>
      <w:tr w:rsidR="00F241E8" w:rsidRPr="007F47AC" w:rsidTr="00242C00">
        <w:tc>
          <w:tcPr>
            <w:tcW w:w="2161" w:type="dxa"/>
          </w:tcPr>
          <w:p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del w:id="672" w:author="Ignacio Cardenas" w:date="2011-12-20T21:08:00Z">
              <w:r w:rsidRPr="007F47AC">
                <w:rPr>
                  <w:rFonts w:ascii="Arial" w:hAnsi="Arial" w:cs="Arial"/>
                  <w:color w:val="000000" w:themeColor="text1"/>
                  <w:sz w:val="28"/>
                  <w:szCs w:val="28"/>
                  <w:lang w:val="es-ES_tradnl"/>
                </w:rPr>
                <w:delText>1</w:delText>
              </w:r>
              <w:r w:rsidR="00F241E8" w:rsidRPr="007F47AC">
                <w:rPr>
                  <w:rFonts w:ascii="Arial" w:hAnsi="Arial" w:cs="Arial"/>
                  <w:color w:val="000000" w:themeColor="text1"/>
                  <w:sz w:val="28"/>
                  <w:szCs w:val="28"/>
                  <w:lang w:val="es-ES_tradnl"/>
                </w:rPr>
                <w:delText>9.800</w:delText>
              </w:r>
            </w:del>
            <w:ins w:id="673" w:author="Ignacio Cardenas" w:date="2011-12-20T21:08:00Z">
              <w:r w:rsidRPr="007F47AC">
                <w:rPr>
                  <w:rFonts w:ascii="Arial" w:hAnsi="Arial" w:cs="Arial"/>
                  <w:color w:val="000000" w:themeColor="text1"/>
                  <w:sz w:val="28"/>
                  <w:szCs w:val="28"/>
                  <w:lang w:val="es-ES_tradnl"/>
                </w:rPr>
                <w:t>1</w:t>
              </w:r>
              <w:r w:rsidR="009B2013">
                <w:rPr>
                  <w:rFonts w:ascii="Arial" w:hAnsi="Arial" w:cs="Arial"/>
                  <w:color w:val="000000" w:themeColor="text1"/>
                  <w:sz w:val="28"/>
                  <w:szCs w:val="28"/>
                  <w:lang w:val="es-ES_tradnl"/>
                </w:rPr>
                <w:t>6.0</w:t>
              </w:r>
              <w:r w:rsidR="00F241E8" w:rsidRPr="007F47AC">
                <w:rPr>
                  <w:rFonts w:ascii="Arial" w:hAnsi="Arial" w:cs="Arial"/>
                  <w:color w:val="000000" w:themeColor="text1"/>
                  <w:sz w:val="28"/>
                  <w:szCs w:val="28"/>
                  <w:lang w:val="es-ES_tradnl"/>
                </w:rPr>
                <w:t>00</w:t>
              </w:r>
            </w:ins>
            <w:r w:rsidR="00F241E8" w:rsidRPr="007F47AC">
              <w:rPr>
                <w:rFonts w:ascii="Arial" w:hAnsi="Arial" w:cs="Arial"/>
                <w:color w:val="000000" w:themeColor="text1"/>
                <w:sz w:val="28"/>
                <w:szCs w:val="28"/>
                <w:lang w:val="es-ES_tradnl"/>
              </w:rPr>
              <w:t>,00</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del w:id="674" w:author="Ignacio Cardenas" w:date="2011-12-20T21:08:00Z">
              <w:r w:rsidRPr="007F47AC">
                <w:rPr>
                  <w:rFonts w:ascii="Arial" w:hAnsi="Arial" w:cs="Arial"/>
                  <w:color w:val="000000" w:themeColor="text1"/>
                  <w:sz w:val="28"/>
                  <w:szCs w:val="28"/>
                  <w:lang w:val="es-ES_tradnl"/>
                </w:rPr>
                <w:delText>228</w:delText>
              </w:r>
              <w:r w:rsidR="00F241E8" w:rsidRPr="007F47AC">
                <w:rPr>
                  <w:rFonts w:ascii="Arial" w:hAnsi="Arial" w:cs="Arial"/>
                  <w:color w:val="000000" w:themeColor="text1"/>
                  <w:sz w:val="28"/>
                  <w:szCs w:val="28"/>
                  <w:lang w:val="es-ES_tradnl"/>
                </w:rPr>
                <w:delText>.600</w:delText>
              </w:r>
            </w:del>
            <w:ins w:id="675" w:author="Ignacio Cardenas" w:date="2011-12-20T21:08:00Z">
              <w:r w:rsidR="006377BB">
                <w:rPr>
                  <w:rFonts w:ascii="Arial" w:hAnsi="Arial" w:cs="Arial"/>
                  <w:color w:val="000000" w:themeColor="text1"/>
                  <w:sz w:val="28"/>
                  <w:szCs w:val="28"/>
                  <w:lang w:val="es-ES_tradnl"/>
                </w:rPr>
                <w:t>112.8</w:t>
              </w:r>
              <w:r w:rsidR="00F241E8" w:rsidRPr="007F47AC">
                <w:rPr>
                  <w:rFonts w:ascii="Arial" w:hAnsi="Arial" w:cs="Arial"/>
                  <w:color w:val="000000" w:themeColor="text1"/>
                  <w:sz w:val="28"/>
                  <w:szCs w:val="28"/>
                  <w:lang w:val="es-ES_tradnl"/>
                </w:rPr>
                <w:t>00</w:t>
              </w:r>
            </w:ins>
            <w:r w:rsidR="00F241E8" w:rsidRPr="007F47AC">
              <w:rPr>
                <w:rFonts w:ascii="Arial" w:hAnsi="Arial" w:cs="Arial"/>
                <w:color w:val="000000" w:themeColor="text1"/>
                <w:sz w:val="28"/>
                <w:szCs w:val="28"/>
                <w:lang w:val="es-ES_tradnl"/>
              </w:rPr>
              <w:t>,00</w:t>
            </w:r>
          </w:p>
        </w:tc>
      </w:tr>
    </w:tbl>
    <w:p w:rsidR="001E2A4B" w:rsidRPr="007F47AC" w:rsidRDefault="001E2A4B" w:rsidP="003856BD">
      <w:pPr>
        <w:spacing w:line="360" w:lineRule="auto"/>
        <w:jc w:val="both"/>
        <w:rPr>
          <w:rFonts w:ascii="Arial" w:hAnsi="Arial" w:cs="Arial"/>
          <w:color w:val="000000" w:themeColor="text1"/>
          <w:sz w:val="28"/>
          <w:szCs w:val="28"/>
          <w:lang w:val="es-ES_tradnl"/>
        </w:rPr>
      </w:pPr>
    </w:p>
    <w:p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w:t>
      </w:r>
      <w:del w:id="676" w:author="Ignacio Cardenas" w:date="2011-12-20T21:08:00Z">
        <w:r w:rsidRPr="007F47AC">
          <w:rPr>
            <w:rFonts w:ascii="Arial" w:hAnsi="Arial" w:cs="Arial"/>
            <w:sz w:val="28"/>
            <w:szCs w:val="28"/>
            <w:lang w:val="es-ES_tradnl"/>
          </w:rPr>
          <w:delText xml:space="preserve">la </w:delText>
        </w:r>
        <w:r w:rsidR="00C75C14" w:rsidRPr="007F47AC">
          <w:rPr>
            <w:rFonts w:ascii="Arial" w:hAnsi="Arial" w:cs="Arial"/>
            <w:sz w:val="28"/>
            <w:szCs w:val="28"/>
            <w:lang w:val="es-ES_tradnl"/>
          </w:rPr>
          <w:delText>empresa</w:delText>
        </w:r>
      </w:del>
      <w:ins w:id="677" w:author="Ignacio Cardenas" w:date="2011-12-20T21:08:00Z">
        <w:r w:rsidR="008A1638">
          <w:rPr>
            <w:rFonts w:ascii="Arial" w:hAnsi="Arial" w:cs="Arial"/>
            <w:sz w:val="28"/>
            <w:szCs w:val="28"/>
            <w:lang w:val="es-ES_tradnl"/>
          </w:rPr>
          <w:t xml:space="preserve">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ins>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rsidR="00820D04" w:rsidRPr="007F47AC" w:rsidRDefault="00820D04" w:rsidP="00C831D5">
      <w:pPr>
        <w:spacing w:line="360" w:lineRule="auto"/>
        <w:jc w:val="both"/>
        <w:rPr>
          <w:rFonts w:ascii="Arial" w:hAnsi="Arial" w:cs="Arial"/>
          <w:b/>
          <w:sz w:val="28"/>
          <w:szCs w:val="28"/>
          <w:lang w:val="es-ES_tradnl"/>
        </w:rPr>
      </w:pPr>
    </w:p>
    <w:p w:rsidR="00C75C14" w:rsidRPr="007F47AC" w:rsidRDefault="00C75C14" w:rsidP="00C831D5">
      <w:pPr>
        <w:spacing w:line="360" w:lineRule="auto"/>
        <w:jc w:val="both"/>
        <w:rPr>
          <w:rFonts w:ascii="Arial" w:hAnsi="Arial" w:cs="Arial"/>
          <w:b/>
          <w:sz w:val="28"/>
          <w:szCs w:val="28"/>
          <w:lang w:val="es-ES_tradnl"/>
        </w:rPr>
      </w:pPr>
    </w:p>
    <w:p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tblPr>
      <w:tblGrid>
        <w:gridCol w:w="2881"/>
        <w:gridCol w:w="2881"/>
        <w:gridCol w:w="2882"/>
        <w:tblGridChange w:id="678">
          <w:tblGrid>
            <w:gridCol w:w="2881"/>
            <w:gridCol w:w="2881"/>
            <w:gridCol w:w="2882"/>
          </w:tblGrid>
        </w:tblGridChange>
      </w:tblGrid>
      <w:tr w:rsidR="00820D04" w:rsidRPr="007F47AC" w:rsidTr="00820D04">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rsidR="00820D04" w:rsidRPr="007F47AC" w:rsidRDefault="005003BD" w:rsidP="00635467">
            <w:pPr>
              <w:spacing w:line="360" w:lineRule="auto"/>
              <w:jc w:val="center"/>
              <w:rPr>
                <w:rFonts w:ascii="Arial" w:hAnsi="Arial" w:cs="Arial"/>
                <w:b/>
                <w:lang w:val="es-ES_tradnl"/>
              </w:rPr>
            </w:pPr>
            <w:r w:rsidRPr="007F47AC">
              <w:rPr>
                <w:rFonts w:ascii="Arial" w:hAnsi="Arial" w:cs="Arial"/>
                <w:b/>
                <w:lang w:val="es-ES_tradnl"/>
              </w:rPr>
              <w:t xml:space="preserve">Salario </w:t>
            </w:r>
            <w:del w:id="679" w:author="Ignacio Cardenas" w:date="2011-12-20T21:08:00Z">
              <w:r w:rsidRPr="007F47AC">
                <w:rPr>
                  <w:rFonts w:ascii="Arial" w:hAnsi="Arial" w:cs="Arial"/>
                  <w:b/>
                  <w:lang w:val="es-ES_tradnl"/>
                </w:rPr>
                <w:delText>Anual</w:delText>
              </w:r>
            </w:del>
            <w:ins w:id="680" w:author="Ignacio Cardenas" w:date="2011-12-20T21:08:00Z">
              <w:r w:rsidR="00635467">
                <w:rPr>
                  <w:rFonts w:ascii="Arial" w:hAnsi="Arial" w:cs="Arial"/>
                  <w:b/>
                  <w:lang w:val="es-ES_tradnl"/>
                </w:rPr>
                <w:t>Total</w:t>
              </w:r>
            </w:ins>
          </w:p>
        </w:tc>
      </w:tr>
      <w:tr w:rsidR="00820D04" w:rsidRPr="007F47AC" w:rsidTr="00820D04">
        <w:tc>
          <w:tcPr>
            <w:tcW w:w="2881" w:type="dxa"/>
          </w:tcPr>
          <w:p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ins w:id="681" w:author="Ignacio Cardenas" w:date="2011-12-20T21:08:00Z">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ins>
          </w:p>
        </w:tc>
        <w:tc>
          <w:tcPr>
            <w:tcW w:w="2881" w:type="dxa"/>
          </w:tcPr>
          <w:p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rsidR="00820D04" w:rsidRPr="007F47AC" w:rsidRDefault="00D8628F" w:rsidP="00931447">
            <w:pPr>
              <w:spacing w:line="360" w:lineRule="auto"/>
              <w:jc w:val="center"/>
              <w:rPr>
                <w:rFonts w:ascii="Arial" w:hAnsi="Arial" w:cs="Arial"/>
                <w:lang w:val="es-ES_tradnl"/>
              </w:rPr>
            </w:pPr>
            <w:del w:id="682" w:author="Ignacio Cardenas" w:date="2011-12-20T21:08:00Z">
              <w:r>
                <w:rPr>
                  <w:rFonts w:ascii="Arial" w:hAnsi="Arial" w:cs="Arial"/>
                  <w:lang w:val="es-ES_tradnl"/>
                </w:rPr>
                <w:delText>68.4</w:delText>
              </w:r>
              <w:r w:rsidR="00515CA5" w:rsidRPr="007F47AC">
                <w:rPr>
                  <w:rFonts w:ascii="Arial" w:hAnsi="Arial" w:cs="Arial"/>
                  <w:lang w:val="es-ES_tradnl"/>
                </w:rPr>
                <w:delText>00</w:delText>
              </w:r>
            </w:del>
            <w:ins w:id="683" w:author="Ignacio Cardenas" w:date="2011-12-20T21:08:00Z">
              <w:r w:rsidR="00931447">
                <w:rPr>
                  <w:rFonts w:ascii="Arial" w:hAnsi="Arial" w:cs="Arial"/>
                  <w:lang w:val="es-ES_tradnl"/>
                </w:rPr>
                <w:t>17</w:t>
              </w:r>
              <w:r>
                <w:rPr>
                  <w:rFonts w:ascii="Arial" w:hAnsi="Arial" w:cs="Arial"/>
                  <w:lang w:val="es-ES_tradnl"/>
                </w:rPr>
                <w:t>.</w:t>
              </w:r>
              <w:r w:rsidR="00931447">
                <w:rPr>
                  <w:rFonts w:ascii="Arial" w:hAnsi="Arial" w:cs="Arial"/>
                  <w:lang w:val="es-ES_tradnl"/>
                </w:rPr>
                <w:t>100</w:t>
              </w:r>
            </w:ins>
            <w:r w:rsidR="00515CA5" w:rsidRPr="007F47AC">
              <w:rPr>
                <w:rFonts w:ascii="Arial" w:hAnsi="Arial" w:cs="Arial"/>
                <w:lang w:val="es-ES_tradnl"/>
              </w:rPr>
              <w:t>,00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ins w:id="684" w:author="Ignacio Cardenas" w:date="2011-12-20T21:08:00Z">
              <w:r w:rsidR="00802519">
                <w:rPr>
                  <w:rFonts w:ascii="Arial" w:hAnsi="Arial" w:cs="Arial"/>
                  <w:lang w:val="es-ES_tradnl"/>
                </w:rPr>
                <w:t xml:space="preserve"> (SOLIGTECH)</w:t>
              </w:r>
            </w:ins>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rsidR="00820D04" w:rsidRPr="007F47AC" w:rsidRDefault="00515CA5" w:rsidP="00515CA5">
            <w:pPr>
              <w:spacing w:line="360" w:lineRule="auto"/>
              <w:jc w:val="center"/>
              <w:rPr>
                <w:rFonts w:ascii="Arial" w:hAnsi="Arial" w:cs="Arial"/>
                <w:lang w:val="es-ES_tradnl"/>
              </w:rPr>
            </w:pPr>
            <w:del w:id="685" w:author="Ignacio Cardenas" w:date="2011-12-20T21:08:00Z">
              <w:r w:rsidRPr="007F47AC">
                <w:rPr>
                  <w:rFonts w:ascii="Arial" w:hAnsi="Arial" w:cs="Arial"/>
                  <w:lang w:val="es-ES_tradnl"/>
                </w:rPr>
                <w:delText>108</w:delText>
              </w:r>
            </w:del>
            <w:ins w:id="686" w:author="Ignacio Cardenas" w:date="2011-12-20T21:08:00Z">
              <w:r w:rsidR="004244C8">
                <w:rPr>
                  <w:rFonts w:ascii="Arial" w:hAnsi="Arial" w:cs="Arial"/>
                  <w:lang w:val="es-ES_tradnl"/>
                </w:rPr>
                <w:t>54</w:t>
              </w:r>
            </w:ins>
            <w:r w:rsidRPr="007F47AC">
              <w:rPr>
                <w:rFonts w:ascii="Arial" w:hAnsi="Arial" w:cs="Arial"/>
                <w:lang w:val="es-ES_tradnl"/>
              </w:rPr>
              <w:t>.000,00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ins w:id="687" w:author="Ignacio Cardenas" w:date="2011-12-20T21:08:00Z">
              <w:r w:rsidR="00E433D4">
                <w:rPr>
                  <w:rFonts w:ascii="Arial" w:hAnsi="Arial" w:cs="Arial"/>
                  <w:lang w:val="es-ES_tradnl"/>
                </w:rPr>
                <w:t xml:space="preserve"> (SOLIGTECH)</w:t>
              </w:r>
            </w:ins>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rsidR="00820D04" w:rsidRPr="007F47AC" w:rsidRDefault="00515CA5" w:rsidP="00515CA5">
            <w:pPr>
              <w:spacing w:line="360" w:lineRule="auto"/>
              <w:jc w:val="center"/>
              <w:rPr>
                <w:rFonts w:ascii="Arial" w:hAnsi="Arial" w:cs="Arial"/>
                <w:lang w:val="es-ES_tradnl"/>
              </w:rPr>
            </w:pPr>
            <w:del w:id="688" w:author="Ignacio Cardenas" w:date="2011-12-20T21:08:00Z">
              <w:r w:rsidRPr="007F47AC">
                <w:rPr>
                  <w:rFonts w:ascii="Arial" w:hAnsi="Arial" w:cs="Arial"/>
                  <w:lang w:val="es-ES_tradnl"/>
                </w:rPr>
                <w:delText>48</w:delText>
              </w:r>
            </w:del>
            <w:ins w:id="689" w:author="Ignacio Cardenas" w:date="2011-12-20T21:08:00Z">
              <w:r w:rsidR="004C521F">
                <w:rPr>
                  <w:rFonts w:ascii="Arial" w:hAnsi="Arial" w:cs="Arial"/>
                  <w:lang w:val="es-ES_tradnl"/>
                </w:rPr>
                <w:t>24</w:t>
              </w:r>
            </w:ins>
            <w:r w:rsidRPr="007F47AC">
              <w:rPr>
                <w:rFonts w:ascii="Arial" w:hAnsi="Arial" w:cs="Arial"/>
                <w:lang w:val="es-ES_tradnl"/>
              </w:rPr>
              <w:t>.000,00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ins w:id="690" w:author="Ignacio Cardenas" w:date="2011-12-20T21:08:00Z">
              <w:r w:rsidR="00A25FDA">
                <w:rPr>
                  <w:rFonts w:ascii="Arial" w:hAnsi="Arial" w:cs="Arial"/>
                  <w:lang w:val="es-ES_tradnl"/>
                </w:rPr>
                <w:t xml:space="preserve"> (Dpto. </w:t>
              </w:r>
              <w:r w:rsidR="009F79B3">
                <w:rPr>
                  <w:rFonts w:ascii="Arial" w:hAnsi="Arial" w:cs="Arial"/>
                  <w:lang w:val="es-ES_tradnl"/>
                </w:rPr>
                <w:t>Tecnología</w:t>
              </w:r>
              <w:r w:rsidR="00A25FDA">
                <w:rPr>
                  <w:rFonts w:ascii="Arial" w:hAnsi="Arial" w:cs="Arial"/>
                  <w:lang w:val="es-ES_tradnl"/>
                </w:rPr>
                <w:t xml:space="preserve"> Banco Mercantil).</w:t>
              </w:r>
            </w:ins>
          </w:p>
        </w:tc>
        <w:tc>
          <w:tcPr>
            <w:tcW w:w="2881" w:type="dxa"/>
          </w:tcPr>
          <w:p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rsidR="00D8628F" w:rsidRPr="007F47AC" w:rsidRDefault="00D8628F" w:rsidP="00515CA5">
            <w:pPr>
              <w:spacing w:line="360" w:lineRule="auto"/>
              <w:jc w:val="center"/>
              <w:rPr>
                <w:rFonts w:ascii="Arial" w:hAnsi="Arial" w:cs="Arial"/>
                <w:lang w:val="es-ES_tradnl"/>
              </w:rPr>
            </w:pPr>
            <w:del w:id="691" w:author="Ignacio Cardenas" w:date="2011-12-20T21:08:00Z">
              <w:r w:rsidRPr="007F47AC">
                <w:rPr>
                  <w:rFonts w:ascii="Arial" w:hAnsi="Arial" w:cs="Arial"/>
                  <w:lang w:val="es-ES_tradnl"/>
                </w:rPr>
                <w:delText>36</w:delText>
              </w:r>
            </w:del>
            <w:ins w:id="692" w:author="Ignacio Cardenas" w:date="2011-12-20T21:08:00Z">
              <w:r w:rsidR="00A1006A">
                <w:rPr>
                  <w:rFonts w:ascii="Arial" w:hAnsi="Arial" w:cs="Arial"/>
                  <w:lang w:val="es-ES_tradnl"/>
                </w:rPr>
                <w:t>9</w:t>
              </w:r>
            </w:ins>
            <w:r w:rsidRPr="007F47AC">
              <w:rPr>
                <w:rFonts w:ascii="Arial" w:hAnsi="Arial" w:cs="Arial"/>
                <w:lang w:val="es-ES_tradnl"/>
              </w:rPr>
              <w:t>.000,00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ins w:id="693" w:author="Ignacio Cardenas" w:date="2011-12-20T21:08:00Z">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ins>
          </w:p>
        </w:tc>
        <w:tc>
          <w:tcPr>
            <w:tcW w:w="2881" w:type="dxa"/>
          </w:tcPr>
          <w:p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rsidR="00D8628F" w:rsidRPr="007F47AC" w:rsidRDefault="00D8628F" w:rsidP="00515CA5">
            <w:pPr>
              <w:spacing w:line="360" w:lineRule="auto"/>
              <w:jc w:val="center"/>
              <w:rPr>
                <w:rFonts w:ascii="Arial" w:hAnsi="Arial" w:cs="Arial"/>
                <w:lang w:val="es-ES_tradnl"/>
              </w:rPr>
            </w:pPr>
            <w:del w:id="694" w:author="Ignacio Cardenas" w:date="2011-12-20T21:08:00Z">
              <w:r>
                <w:rPr>
                  <w:rFonts w:ascii="Arial" w:hAnsi="Arial" w:cs="Arial"/>
                  <w:lang w:val="es-ES_tradnl"/>
                </w:rPr>
                <w:delText>60</w:delText>
              </w:r>
            </w:del>
            <w:ins w:id="695" w:author="Ignacio Cardenas" w:date="2011-12-20T21:08:00Z">
              <w:r w:rsidR="004643E8">
                <w:rPr>
                  <w:rFonts w:ascii="Arial" w:hAnsi="Arial" w:cs="Arial"/>
                  <w:lang w:val="es-ES_tradnl"/>
                </w:rPr>
                <w:t>15</w:t>
              </w:r>
            </w:ins>
            <w:r>
              <w:rPr>
                <w:rFonts w:ascii="Arial" w:hAnsi="Arial" w:cs="Arial"/>
                <w:lang w:val="es-ES_tradnl"/>
              </w:rPr>
              <w:t>.000,00</w:t>
            </w:r>
          </w:p>
        </w:tc>
      </w:tr>
      <w:tr w:rsidR="00D8628F" w:rsidRPr="007F47AC" w:rsidTr="00820D04">
        <w:trPr>
          <w:trHeight w:val="159"/>
        </w:trPr>
        <w:tc>
          <w:tcPr>
            <w:tcW w:w="2881" w:type="dxa"/>
          </w:tcPr>
          <w:p w:rsidR="00D8628F" w:rsidRDefault="00D8628F" w:rsidP="00C831D5">
            <w:pPr>
              <w:spacing w:line="360" w:lineRule="auto"/>
              <w:jc w:val="both"/>
              <w:rPr>
                <w:rFonts w:ascii="Arial" w:hAnsi="Arial" w:cs="Arial"/>
                <w:lang w:val="es-ES_tradnl"/>
              </w:rPr>
            </w:pPr>
            <w:proofErr w:type="spellStart"/>
            <w:r>
              <w:rPr>
                <w:rFonts w:ascii="Arial" w:hAnsi="Arial" w:cs="Arial"/>
                <w:lang w:val="es-ES_tradnl"/>
              </w:rPr>
              <w:t>Tester</w:t>
            </w:r>
            <w:proofErr w:type="spellEnd"/>
            <w:ins w:id="696" w:author="Ignacio Cardenas" w:date="2011-12-20T21:08:00Z">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ins>
          </w:p>
        </w:tc>
        <w:tc>
          <w:tcPr>
            <w:tcW w:w="2881" w:type="dxa"/>
          </w:tcPr>
          <w:p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rsidR="00D8628F" w:rsidRPr="007F47AC" w:rsidRDefault="00D8628F" w:rsidP="00515CA5">
            <w:pPr>
              <w:spacing w:line="360" w:lineRule="auto"/>
              <w:jc w:val="center"/>
              <w:rPr>
                <w:rFonts w:ascii="Arial" w:hAnsi="Arial" w:cs="Arial"/>
                <w:lang w:val="es-ES_tradnl"/>
              </w:rPr>
            </w:pPr>
            <w:del w:id="697" w:author="Ignacio Cardenas" w:date="2011-12-20T21:08:00Z">
              <w:r>
                <w:rPr>
                  <w:rFonts w:ascii="Arial" w:hAnsi="Arial" w:cs="Arial"/>
                  <w:lang w:val="es-ES_tradnl"/>
                </w:rPr>
                <w:delText>50.400</w:delText>
              </w:r>
            </w:del>
            <w:ins w:id="698" w:author="Ignacio Cardenas" w:date="2011-12-20T21:08:00Z">
              <w:r w:rsidR="00F964B4">
                <w:rPr>
                  <w:rFonts w:ascii="Arial" w:hAnsi="Arial" w:cs="Arial"/>
                  <w:lang w:val="es-ES_tradnl"/>
                </w:rPr>
                <w:t>12.6</w:t>
              </w:r>
              <w:r>
                <w:rPr>
                  <w:rFonts w:ascii="Arial" w:hAnsi="Arial" w:cs="Arial"/>
                  <w:lang w:val="es-ES_tradnl"/>
                </w:rPr>
                <w:t>00</w:t>
              </w:r>
            </w:ins>
            <w:r>
              <w:rPr>
                <w:rFonts w:ascii="Arial" w:hAnsi="Arial" w:cs="Arial"/>
                <w:lang w:val="es-ES_tradnl"/>
              </w:rPr>
              <w:t>,00</w:t>
            </w:r>
          </w:p>
        </w:tc>
      </w:tr>
      <w:tr w:rsidR="0074256C" w:rsidRPr="007F47AC" w:rsidTr="00820D04">
        <w:trPr>
          <w:trHeight w:val="159"/>
          <w:ins w:id="699" w:author="Ignacio Cardenas" w:date="2011-12-20T21:08:00Z"/>
        </w:trPr>
        <w:tc>
          <w:tcPr>
            <w:tcW w:w="2881" w:type="dxa"/>
          </w:tcPr>
          <w:p w:rsidR="0074256C" w:rsidRDefault="0074256C" w:rsidP="00C831D5">
            <w:pPr>
              <w:spacing w:line="360" w:lineRule="auto"/>
              <w:jc w:val="both"/>
              <w:rPr>
                <w:ins w:id="700" w:author="Ignacio Cardenas" w:date="2011-12-20T21:08:00Z"/>
                <w:rFonts w:ascii="Arial" w:hAnsi="Arial" w:cs="Arial"/>
                <w:lang w:val="es-ES_tradnl"/>
              </w:rPr>
            </w:pPr>
            <w:ins w:id="701" w:author="Ignacio Cardenas" w:date="2011-12-20T21:08:00Z">
              <w:r>
                <w:rPr>
                  <w:rFonts w:ascii="Arial" w:hAnsi="Arial" w:cs="Arial"/>
                  <w:lang w:val="es-ES_tradnl"/>
                </w:rPr>
                <w:t>Estadista (SOLIGTECH)</w:t>
              </w:r>
            </w:ins>
          </w:p>
        </w:tc>
        <w:tc>
          <w:tcPr>
            <w:tcW w:w="2881" w:type="dxa"/>
          </w:tcPr>
          <w:p w:rsidR="0074256C" w:rsidRDefault="007A1708" w:rsidP="00D8628F">
            <w:pPr>
              <w:spacing w:line="360" w:lineRule="auto"/>
              <w:jc w:val="center"/>
              <w:rPr>
                <w:ins w:id="702" w:author="Ignacio Cardenas" w:date="2011-12-20T21:08:00Z"/>
                <w:rFonts w:ascii="Arial" w:hAnsi="Arial" w:cs="Arial"/>
                <w:lang w:val="es-ES_tradnl"/>
              </w:rPr>
            </w:pPr>
            <w:ins w:id="703" w:author="Ignacio Cardenas" w:date="2011-12-20T21:08:00Z">
              <w:r>
                <w:rPr>
                  <w:rFonts w:ascii="Arial" w:hAnsi="Arial" w:cs="Arial"/>
                  <w:lang w:val="es-ES_tradnl"/>
                </w:rPr>
                <w:t>2.500,00</w:t>
              </w:r>
            </w:ins>
          </w:p>
        </w:tc>
        <w:tc>
          <w:tcPr>
            <w:tcW w:w="2882" w:type="dxa"/>
          </w:tcPr>
          <w:p w:rsidR="0074256C" w:rsidRDefault="00BE6553" w:rsidP="00515CA5">
            <w:pPr>
              <w:spacing w:line="360" w:lineRule="auto"/>
              <w:jc w:val="center"/>
              <w:rPr>
                <w:ins w:id="704" w:author="Ignacio Cardenas" w:date="2011-12-20T21:08:00Z"/>
                <w:rFonts w:ascii="Arial" w:hAnsi="Arial" w:cs="Arial"/>
                <w:lang w:val="es-ES_tradnl"/>
              </w:rPr>
            </w:pPr>
            <w:ins w:id="705" w:author="Ignacio Cardenas" w:date="2011-12-20T21:08:00Z">
              <w:r>
                <w:rPr>
                  <w:rFonts w:ascii="Arial" w:hAnsi="Arial" w:cs="Arial"/>
                  <w:lang w:val="es-ES_tradnl"/>
                </w:rPr>
                <w:t>5.000,00</w:t>
              </w:r>
            </w:ins>
          </w:p>
        </w:tc>
      </w:tr>
      <w:tr w:rsidR="00783D68" w:rsidRPr="007F47AC" w:rsidTr="00820D04">
        <w:tblPrEx>
          <w:tblW w:w="0" w:type="auto"/>
          <w:tblPrExChange w:id="706" w:author="Ignacio Cardenas" w:date="2011-12-20T21:08:00Z">
            <w:tblPrEx>
              <w:tblW w:w="0" w:type="auto"/>
            </w:tblPrEx>
          </w:tblPrExChange>
        </w:tblPrEx>
        <w:trPr>
          <w:trHeight w:val="159"/>
          <w:trPrChange w:id="707" w:author="Ignacio Cardenas" w:date="2011-12-20T21:08:00Z">
            <w:trPr>
              <w:trHeight w:val="159"/>
            </w:trPr>
          </w:trPrChange>
        </w:trPr>
        <w:tc>
          <w:tcPr>
            <w:tcW w:w="2881" w:type="dxa"/>
            <w:tcPrChange w:id="708" w:author="Ignacio Cardenas" w:date="2011-12-20T21:08:00Z">
              <w:tcPr>
                <w:tcW w:w="2881" w:type="dxa"/>
              </w:tcPr>
            </w:tcPrChange>
          </w:tcPr>
          <w:p w:rsidR="00783D68" w:rsidRDefault="00515CA5" w:rsidP="00C831D5">
            <w:pPr>
              <w:spacing w:line="360" w:lineRule="auto"/>
              <w:jc w:val="both"/>
              <w:rPr>
                <w:rFonts w:ascii="Arial" w:hAnsi="Arial" w:cs="Arial"/>
                <w:lang w:val="es-ES_tradnl"/>
              </w:rPr>
            </w:pPr>
            <w:del w:id="709" w:author="Ignacio Cardenas" w:date="2011-12-20T21:08:00Z">
              <w:r w:rsidRPr="007F47AC">
                <w:rPr>
                  <w:rFonts w:ascii="Arial" w:hAnsi="Arial" w:cs="Arial"/>
                  <w:lang w:val="es-ES_tradnl"/>
                </w:rPr>
                <w:delText>Total</w:delText>
              </w:r>
            </w:del>
            <w:ins w:id="710" w:author="Ignacio Cardenas" w:date="2011-12-20T21:08:00Z">
              <w:r w:rsidR="00783D68">
                <w:rPr>
                  <w:rFonts w:ascii="Arial" w:hAnsi="Arial" w:cs="Arial"/>
                  <w:lang w:val="es-ES_tradnl"/>
                </w:rPr>
                <w:t>Abogado (SOLIGTECH)</w:t>
              </w:r>
            </w:ins>
          </w:p>
        </w:tc>
        <w:tc>
          <w:tcPr>
            <w:tcW w:w="2881" w:type="dxa"/>
            <w:tcPrChange w:id="711" w:author="Ignacio Cardenas" w:date="2011-12-20T21:08:00Z">
              <w:tcPr>
                <w:tcW w:w="2881" w:type="dxa"/>
              </w:tcPr>
            </w:tcPrChange>
          </w:tcPr>
          <w:p w:rsidR="00783D68" w:rsidRDefault="00D8628F" w:rsidP="00D8628F">
            <w:pPr>
              <w:spacing w:line="360" w:lineRule="auto"/>
              <w:jc w:val="center"/>
              <w:rPr>
                <w:rFonts w:ascii="Arial" w:hAnsi="Arial" w:cs="Arial"/>
                <w:lang w:val="es-ES_tradnl"/>
              </w:rPr>
            </w:pPr>
            <w:del w:id="712" w:author="Ignacio Cardenas" w:date="2011-12-20T21:08:00Z">
              <w:r>
                <w:rPr>
                  <w:rFonts w:ascii="Arial" w:hAnsi="Arial" w:cs="Arial"/>
                  <w:lang w:val="es-ES_tradnl"/>
                </w:rPr>
                <w:delText>30.9</w:delText>
              </w:r>
              <w:r w:rsidR="00515CA5" w:rsidRPr="007F47AC">
                <w:rPr>
                  <w:rFonts w:ascii="Arial" w:hAnsi="Arial" w:cs="Arial"/>
                  <w:lang w:val="es-ES_tradnl"/>
                </w:rPr>
                <w:delText>00</w:delText>
              </w:r>
            </w:del>
            <w:ins w:id="713" w:author="Ignacio Cardenas" w:date="2011-12-20T21:08:00Z">
              <w:r w:rsidR="00783D68">
                <w:rPr>
                  <w:rFonts w:ascii="Arial" w:hAnsi="Arial" w:cs="Arial"/>
                  <w:lang w:val="es-ES_tradnl"/>
                </w:rPr>
                <w:t>600</w:t>
              </w:r>
            </w:ins>
            <w:r w:rsidR="00783D68">
              <w:rPr>
                <w:rFonts w:ascii="Arial" w:hAnsi="Arial" w:cs="Arial"/>
                <w:lang w:val="es-ES_tradnl"/>
              </w:rPr>
              <w:t>,00</w:t>
            </w:r>
          </w:p>
        </w:tc>
        <w:tc>
          <w:tcPr>
            <w:tcW w:w="2882" w:type="dxa"/>
            <w:tcPrChange w:id="714" w:author="Ignacio Cardenas" w:date="2011-12-20T21:08:00Z">
              <w:tcPr>
                <w:tcW w:w="2882" w:type="dxa"/>
              </w:tcPr>
            </w:tcPrChange>
          </w:tcPr>
          <w:p w:rsidR="00783D68" w:rsidRDefault="00765B2D" w:rsidP="00515CA5">
            <w:pPr>
              <w:spacing w:line="360" w:lineRule="auto"/>
              <w:jc w:val="center"/>
              <w:rPr>
                <w:rFonts w:ascii="Arial" w:hAnsi="Arial" w:cs="Arial"/>
                <w:lang w:val="es-ES_tradnl"/>
              </w:rPr>
            </w:pPr>
            <w:del w:id="715" w:author="Ignacio Cardenas" w:date="2011-12-20T21:08:00Z">
              <w:r>
                <w:rPr>
                  <w:rFonts w:ascii="Arial" w:hAnsi="Arial" w:cs="Arial"/>
                  <w:lang w:val="es-ES_tradnl"/>
                </w:rPr>
                <w:delText>370</w:delText>
              </w:r>
            </w:del>
            <w:ins w:id="716" w:author="Ignacio Cardenas" w:date="2011-12-20T21:08:00Z">
              <w:r w:rsidR="00033BAD">
                <w:rPr>
                  <w:rFonts w:ascii="Arial" w:hAnsi="Arial" w:cs="Arial"/>
                  <w:lang w:val="es-ES_tradnl"/>
                </w:rPr>
                <w:t>1</w:t>
              </w:r>
            </w:ins>
            <w:r w:rsidR="00033BAD">
              <w:rPr>
                <w:rFonts w:ascii="Arial" w:hAnsi="Arial" w:cs="Arial"/>
                <w:lang w:val="es-ES_tradnl"/>
              </w:rPr>
              <w:t>.800,00</w:t>
            </w:r>
          </w:p>
        </w:tc>
      </w:tr>
      <w:tr w:rsidR="00515CA5" w:rsidRPr="007F47AC" w:rsidTr="00820D04">
        <w:trPr>
          <w:ins w:id="717" w:author="Ignacio Cardenas" w:date="2011-12-20T21:08:00Z"/>
        </w:trPr>
        <w:tc>
          <w:tcPr>
            <w:tcW w:w="2881" w:type="dxa"/>
          </w:tcPr>
          <w:p w:rsidR="00515CA5" w:rsidRPr="007F47AC" w:rsidRDefault="00515CA5" w:rsidP="00C831D5">
            <w:pPr>
              <w:spacing w:line="360" w:lineRule="auto"/>
              <w:jc w:val="both"/>
              <w:rPr>
                <w:ins w:id="718" w:author="Ignacio Cardenas" w:date="2011-12-20T21:08:00Z"/>
                <w:rFonts w:ascii="Arial" w:hAnsi="Arial" w:cs="Arial"/>
                <w:lang w:val="es-ES_tradnl"/>
              </w:rPr>
            </w:pPr>
            <w:ins w:id="719" w:author="Ignacio Cardenas" w:date="2011-12-20T21:08:00Z">
              <w:r w:rsidRPr="007F47AC">
                <w:rPr>
                  <w:rFonts w:ascii="Arial" w:hAnsi="Arial" w:cs="Arial"/>
                  <w:lang w:val="es-ES_tradnl"/>
                </w:rPr>
                <w:t>Total</w:t>
              </w:r>
            </w:ins>
          </w:p>
        </w:tc>
        <w:tc>
          <w:tcPr>
            <w:tcW w:w="2881" w:type="dxa"/>
          </w:tcPr>
          <w:p w:rsidR="00515CA5" w:rsidRPr="007F47AC" w:rsidRDefault="00717927" w:rsidP="00AD19DC">
            <w:pPr>
              <w:spacing w:line="360" w:lineRule="auto"/>
              <w:jc w:val="center"/>
              <w:rPr>
                <w:ins w:id="720" w:author="Ignacio Cardenas" w:date="2011-12-20T21:08:00Z"/>
                <w:rFonts w:ascii="Arial" w:hAnsi="Arial" w:cs="Arial"/>
                <w:lang w:val="es-ES_tradnl"/>
              </w:rPr>
            </w:pPr>
            <w:ins w:id="721" w:author="Ignacio Cardenas" w:date="2011-12-20T21:08:00Z">
              <w:r>
                <w:rPr>
                  <w:rFonts w:ascii="Arial" w:hAnsi="Arial" w:cs="Arial"/>
                  <w:lang w:val="es-ES_tradnl"/>
                </w:rPr>
                <w:t>34</w:t>
              </w:r>
              <w:r w:rsidR="00D8628F">
                <w:rPr>
                  <w:rFonts w:ascii="Arial" w:hAnsi="Arial" w:cs="Arial"/>
                  <w:lang w:val="es-ES_tradnl"/>
                </w:rPr>
                <w:t>.</w:t>
              </w:r>
              <w:r>
                <w:rPr>
                  <w:rFonts w:ascii="Arial" w:hAnsi="Arial" w:cs="Arial"/>
                  <w:lang w:val="es-ES_tradnl"/>
                </w:rPr>
                <w:t>0</w:t>
              </w:r>
              <w:r w:rsidR="00AD19DC">
                <w:rPr>
                  <w:rFonts w:ascii="Arial" w:hAnsi="Arial" w:cs="Arial"/>
                  <w:lang w:val="es-ES_tradnl"/>
                </w:rPr>
                <w:t>00</w:t>
              </w:r>
              <w:r w:rsidR="00515CA5" w:rsidRPr="007F47AC">
                <w:rPr>
                  <w:rFonts w:ascii="Arial" w:hAnsi="Arial" w:cs="Arial"/>
                  <w:lang w:val="es-ES_tradnl"/>
                </w:rPr>
                <w:t>,00</w:t>
              </w:r>
            </w:ins>
          </w:p>
        </w:tc>
        <w:tc>
          <w:tcPr>
            <w:tcW w:w="2882" w:type="dxa"/>
          </w:tcPr>
          <w:p w:rsidR="00515CA5" w:rsidRPr="007F47AC" w:rsidRDefault="008F78F0" w:rsidP="00515CA5">
            <w:pPr>
              <w:spacing w:line="360" w:lineRule="auto"/>
              <w:jc w:val="center"/>
              <w:rPr>
                <w:ins w:id="722" w:author="Ignacio Cardenas" w:date="2011-12-20T21:08:00Z"/>
                <w:rFonts w:ascii="Arial" w:hAnsi="Arial" w:cs="Arial"/>
                <w:lang w:val="es-ES_tradnl"/>
              </w:rPr>
            </w:pPr>
            <w:ins w:id="723" w:author="Ignacio Cardenas" w:date="2011-12-20T21:08:00Z">
              <w:r>
                <w:rPr>
                  <w:rFonts w:ascii="Arial" w:hAnsi="Arial" w:cs="Arial"/>
                  <w:lang w:val="es-ES_tradnl"/>
                </w:rPr>
                <w:t>138.5</w:t>
              </w:r>
              <w:r w:rsidR="00515CA5" w:rsidRPr="007F47AC">
                <w:rPr>
                  <w:rFonts w:ascii="Arial" w:hAnsi="Arial" w:cs="Arial"/>
                  <w:lang w:val="es-ES_tradnl"/>
                </w:rPr>
                <w:t>00,00</w:t>
              </w:r>
            </w:ins>
          </w:p>
        </w:tc>
      </w:tr>
    </w:tbl>
    <w:p w:rsidR="00820D04" w:rsidRPr="007F47AC" w:rsidRDefault="00820D04" w:rsidP="00C831D5">
      <w:pPr>
        <w:spacing w:line="360" w:lineRule="auto"/>
        <w:jc w:val="both"/>
        <w:rPr>
          <w:rFonts w:ascii="Arial" w:hAnsi="Arial" w:cs="Arial"/>
          <w:b/>
          <w:sz w:val="28"/>
          <w:szCs w:val="28"/>
          <w:lang w:val="es-ES_tradnl"/>
        </w:rPr>
      </w:pPr>
    </w:p>
    <w:p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rsidR="005F703D" w:rsidRPr="007F47AC" w:rsidRDefault="005F703D" w:rsidP="0077775B">
      <w:pPr>
        <w:pStyle w:val="ListParagraph"/>
        <w:numPr>
          <w:ilvl w:val="0"/>
          <w:numId w:val="5"/>
        </w:numPr>
        <w:spacing w:line="360" w:lineRule="auto"/>
        <w:jc w:val="both"/>
        <w:rPr>
          <w:del w:id="724" w:author="Ignacio Cardenas" w:date="2011-12-20T21:08:00Z"/>
          <w:rFonts w:ascii="Arial" w:hAnsi="Arial" w:cs="Arial"/>
          <w:sz w:val="28"/>
          <w:szCs w:val="28"/>
          <w:lang w:val="es-ES_tradnl"/>
        </w:rPr>
      </w:pPr>
      <w:del w:id="725" w:author="Ignacio Cardenas" w:date="2011-12-20T21:08:00Z">
        <w:r w:rsidRPr="007F47AC">
          <w:rPr>
            <w:rFonts w:ascii="Arial" w:hAnsi="Arial" w:cs="Arial"/>
            <w:sz w:val="28"/>
            <w:szCs w:val="28"/>
            <w:lang w:val="es-ES_tradnl"/>
          </w:rPr>
          <w:delText>Incrementar en un 3% el número de clientes del Banco Mercantil.</w:delText>
        </w:r>
      </w:del>
    </w:p>
    <w:p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Reducir el tiempo de realización de las operaciones de atención al cliente.</w:t>
      </w:r>
    </w:p>
    <w:p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rsidR="008D50E9" w:rsidRPr="007F47AC" w:rsidRDefault="008D50E9" w:rsidP="008D50E9">
      <w:pPr>
        <w:pStyle w:val="ListParagraph"/>
        <w:spacing w:line="360" w:lineRule="auto"/>
        <w:jc w:val="both"/>
        <w:rPr>
          <w:rFonts w:ascii="Arial" w:hAnsi="Arial" w:cs="Arial"/>
          <w:sz w:val="28"/>
          <w:szCs w:val="28"/>
          <w:lang w:val="es-ES_tradnl"/>
        </w:rPr>
      </w:pPr>
    </w:p>
    <w:p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proofErr w:type="gramStart"/>
      <w:r w:rsidR="00D1238F" w:rsidRPr="007F47AC">
        <w:rPr>
          <w:rFonts w:ascii="Arial" w:hAnsi="Arial" w:cs="Arial"/>
          <w:sz w:val="28"/>
          <w:szCs w:val="28"/>
          <w:lang w:val="es-ES_tradnl"/>
        </w:rPr>
        <w:t>el</w:t>
      </w:r>
      <w:proofErr w:type="gramEnd"/>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ins w:id="726" w:author="Ignacio Cardenas" w:date="2011-12-20T21:08:00Z">
        <w:r w:rsidR="0018066C">
          <w:rPr>
            <w:rFonts w:ascii="Arial" w:hAnsi="Arial" w:cs="Arial"/>
            <w:sz w:val="28"/>
            <w:szCs w:val="28"/>
            <w:lang w:val="es-ES_tradnl"/>
          </w:rPr>
          <w:t xml:space="preserve"> </w:t>
        </w:r>
      </w:ins>
      <w:r w:rsidRPr="007F47AC">
        <w:rPr>
          <w:rFonts w:ascii="Arial" w:hAnsi="Arial" w:cs="Arial"/>
          <w:sz w:val="28"/>
          <w:szCs w:val="28"/>
          <w:lang w:val="es-ES_tradnl"/>
        </w:rPr>
        <w:t>para el desarrollo e implementación del nuevo mecanismo, por lo que no se hará erogación alguna en lo que a tecnología se refiere.</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w:t>
      </w:r>
      <w:r w:rsidRPr="00B97C64">
        <w:rPr>
          <w:rFonts w:ascii="Arial" w:hAnsi="Arial" w:cs="Arial"/>
          <w:bCs/>
          <w:sz w:val="28"/>
          <w:szCs w:val="28"/>
          <w:lang w:val="es-ES_tradnl"/>
        </w:rPr>
        <w:lastRenderedPageBreak/>
        <w:t>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rsidR="00F938A5" w:rsidRDefault="00690E06" w:rsidP="00C75C14">
      <w:pPr>
        <w:spacing w:line="360" w:lineRule="auto"/>
        <w:ind w:firstLine="708"/>
        <w:jc w:val="both"/>
        <w:rPr>
          <w:del w:id="727" w:author="Ignacio Cardenas" w:date="2011-12-20T21:08:00Z"/>
          <w:rFonts w:ascii="Arial" w:hAnsi="Arial" w:cs="Arial"/>
          <w:sz w:val="28"/>
          <w:szCs w:val="28"/>
          <w:lang w:val="es-ES_tradnl"/>
        </w:rPr>
      </w:pPr>
      <w:del w:id="728" w:author="Ignacio Cardenas" w:date="2011-12-20T21:08:00Z">
        <w:r w:rsidRPr="00B97C64">
          <w:rPr>
            <w:rFonts w:ascii="Arial" w:hAnsi="Arial" w:cs="Arial"/>
            <w:sz w:val="28"/>
            <w:szCs w:val="28"/>
            <w:lang w:val="es-ES_tradnl"/>
          </w:rPr>
          <w:delText>Partiendo de los resultados del informe</w:delText>
        </w:r>
        <w:r w:rsidR="0099686E" w:rsidRPr="00B97C64">
          <w:rPr>
            <w:rFonts w:ascii="Arial" w:hAnsi="Arial" w:cs="Arial"/>
            <w:sz w:val="28"/>
            <w:szCs w:val="28"/>
            <w:lang w:val="es-ES_tradnl"/>
          </w:rPr>
          <w:delText xml:space="preserve"> trimestral</w:delText>
        </w:r>
        <w:r w:rsidRPr="00B97C64">
          <w:rPr>
            <w:rFonts w:ascii="Arial" w:hAnsi="Arial" w:cs="Arial"/>
            <w:sz w:val="28"/>
            <w:szCs w:val="28"/>
            <w:lang w:val="es-ES_tradnl"/>
          </w:rPr>
          <w:delText xml:space="preserve"> de</w:delText>
        </w:r>
        <w:r w:rsidRPr="00B97C64">
          <w:rPr>
            <w:rFonts w:ascii="Arial" w:hAnsi="Arial" w:cs="Arial"/>
            <w:bCs/>
            <w:sz w:val="28"/>
            <w:szCs w:val="28"/>
            <w:lang w:val="es-ES_tradnl"/>
          </w:rPr>
          <w:delText xml:space="preserve"> Mercantil Se</w:delText>
        </w:r>
        <w:r w:rsidR="00AD6B95" w:rsidRPr="00B97C64">
          <w:rPr>
            <w:rFonts w:ascii="Arial" w:hAnsi="Arial" w:cs="Arial"/>
            <w:bCs/>
            <w:sz w:val="28"/>
            <w:szCs w:val="28"/>
            <w:lang w:val="es-ES_tradnl"/>
          </w:rPr>
          <w:delText>rvicios Financieros, se concluy</w:delText>
        </w:r>
        <w:r w:rsidR="005E36F4" w:rsidRPr="00B97C64">
          <w:rPr>
            <w:rFonts w:ascii="Arial" w:hAnsi="Arial" w:cs="Arial"/>
            <w:bCs/>
            <w:sz w:val="28"/>
            <w:szCs w:val="28"/>
            <w:lang w:val="es-ES_tradnl"/>
          </w:rPr>
          <w:delText xml:space="preserve">e que los costos del proyecto </w:delText>
        </w:r>
        <w:r w:rsidR="00D9693A" w:rsidRPr="00B97C64">
          <w:rPr>
            <w:rFonts w:ascii="Arial" w:hAnsi="Arial" w:cs="Arial"/>
            <w:bCs/>
            <w:sz w:val="28"/>
            <w:szCs w:val="28"/>
            <w:lang w:val="es-ES_tradnl"/>
          </w:rPr>
          <w:delText>son cubiertos en la cartera de proyectos tecnológicos del Banco Mercantil</w:delText>
        </w:r>
        <w:r w:rsidR="00F938A5" w:rsidRPr="00B97C64">
          <w:rPr>
            <w:rFonts w:ascii="Arial" w:hAnsi="Arial" w:cs="Arial"/>
            <w:sz w:val="28"/>
            <w:szCs w:val="28"/>
            <w:lang w:val="es-ES_tradnl"/>
          </w:rPr>
          <w:delText>.</w:delText>
        </w:r>
      </w:del>
    </w:p>
    <w:p w:rsidR="00F938A5" w:rsidRDefault="004C79D4" w:rsidP="00C75C14">
      <w:pPr>
        <w:spacing w:line="360" w:lineRule="auto"/>
        <w:ind w:firstLine="708"/>
        <w:jc w:val="both"/>
        <w:rPr>
          <w:ins w:id="729" w:author="Ignacio Cardenas" w:date="2011-12-20T21:08:00Z"/>
          <w:rFonts w:ascii="Arial" w:hAnsi="Arial" w:cs="Arial"/>
          <w:bCs/>
          <w:sz w:val="28"/>
          <w:szCs w:val="28"/>
          <w:lang w:val="es-ES_tradnl"/>
        </w:rPr>
      </w:pPr>
      <w:del w:id="730" w:author="Ignacio Cardenas" w:date="2011-12-20T21:08:00Z">
        <w:r>
          <w:rPr>
            <w:rFonts w:ascii="Arial" w:hAnsi="Arial" w:cs="Arial"/>
            <w:sz w:val="28"/>
            <w:szCs w:val="28"/>
            <w:lang w:val="es-ES_tradnl"/>
          </w:rPr>
          <w:delText>En</w:delText>
        </w:r>
      </w:del>
      <w:ins w:id="731" w:author="Ignacio Cardenas" w:date="2011-12-20T21:08:00Z">
        <w:r w:rsidR="009F79B3">
          <w:rPr>
            <w:rFonts w:ascii="Arial" w:hAnsi="Arial" w:cs="Arial"/>
            <w:sz w:val="28"/>
            <w:szCs w:val="28"/>
            <w:lang w:val="es-ES_tradnl"/>
          </w:rPr>
          <w:t xml:space="preserve">Basado en </w:t>
        </w:r>
        <w:r w:rsidR="009F79B3" w:rsidRPr="00B97C64">
          <w:rPr>
            <w:rFonts w:ascii="Arial" w:hAnsi="Arial" w:cs="Arial"/>
            <w:sz w:val="28"/>
            <w:szCs w:val="28"/>
            <w:lang w:val="es-ES_tradnl"/>
          </w:rPr>
          <w:t>los resultados del informe trimestral</w:t>
        </w:r>
        <w:r w:rsidR="009F79B3" w:rsidRPr="00B97C64">
          <w:rPr>
            <w:rFonts w:ascii="Arial" w:hAnsi="Arial" w:cs="Arial"/>
            <w:bCs/>
            <w:sz w:val="28"/>
            <w:szCs w:val="28"/>
            <w:lang w:val="es-ES_tradnl"/>
          </w:rPr>
          <w:t xml:space="preserve">, </w:t>
        </w:r>
        <w:r w:rsidR="009F79B3">
          <w:rPr>
            <w:rFonts w:ascii="Arial" w:hAnsi="Arial" w:cs="Arial"/>
            <w:bCs/>
            <w:sz w:val="28"/>
            <w:szCs w:val="28"/>
            <w:lang w:val="es-ES_tradnl"/>
          </w:rPr>
          <w:t xml:space="preserve">el banco </w:t>
        </w:r>
        <w:del w:id="732" w:author="Honack A. Villanueva T." w:date="2011-12-21T11:38:00Z">
          <w:r w:rsidR="009F79B3" w:rsidDel="004D07E2">
            <w:rPr>
              <w:rFonts w:ascii="Arial" w:hAnsi="Arial" w:cs="Arial"/>
              <w:bCs/>
              <w:sz w:val="28"/>
              <w:szCs w:val="28"/>
              <w:lang w:val="es-ES_tradnl"/>
            </w:rPr>
            <w:delText>esta</w:delText>
          </w:r>
        </w:del>
      </w:ins>
      <w:ins w:id="733" w:author="Honack A. Villanueva T." w:date="2011-12-21T11:38:00Z">
        <w:r w:rsidR="004D07E2">
          <w:rPr>
            <w:rFonts w:ascii="Arial" w:hAnsi="Arial" w:cs="Arial"/>
            <w:bCs/>
            <w:sz w:val="28"/>
            <w:szCs w:val="28"/>
            <w:lang w:val="es-ES_tradnl"/>
          </w:rPr>
          <w:t>está</w:t>
        </w:r>
      </w:ins>
      <w:ins w:id="734" w:author="Ignacio Cardenas" w:date="2011-12-20T21:08:00Z">
        <w:r w:rsidR="009F79B3">
          <w:rPr>
            <w:rFonts w:ascii="Arial" w:hAnsi="Arial" w:cs="Arial"/>
            <w:bCs/>
            <w:sz w:val="28"/>
            <w:szCs w:val="28"/>
            <w:lang w:val="es-ES_tradnl"/>
          </w:rPr>
          <w:t xml:space="preserve"> en la capacidad de asumir los costos que conlleva el desarrollo de este proyecto, </w:t>
        </w:r>
        <w:r w:rsidR="009F79B3"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sidR="009F79B3">
          <w:rPr>
            <w:rFonts w:ascii="Arial" w:hAnsi="Arial" w:cs="Arial"/>
            <w:bCs/>
            <w:sz w:val="28"/>
            <w:szCs w:val="28"/>
            <w:highlight w:val="yellow"/>
            <w:lang w:val="es-ES_tradnl"/>
          </w:rPr>
          <w:t>, evitando el riesgo de contratar a desarrolladores externos y los contratiempos que eso implica a la hora de otorgar perisología para acceder la infraestructura del banco y de que estos entiendan el funcionamiento y el código de la plataforma actual</w:t>
        </w:r>
        <w:r w:rsidR="009F79B3"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 xml:space="preserve">El sueldo de dichos empleados </w:t>
        </w:r>
        <w:proofErr w:type="spellStart"/>
        <w:r w:rsidR="008219A9" w:rsidRPr="00D5685F">
          <w:rPr>
            <w:rFonts w:ascii="Arial" w:hAnsi="Arial" w:cs="Arial"/>
            <w:bCs/>
            <w:sz w:val="28"/>
            <w:szCs w:val="28"/>
            <w:highlight w:val="yellow"/>
            <w:lang w:val="es-ES_tradnl"/>
          </w:rPr>
          <w:t>esta</w:t>
        </w:r>
        <w:proofErr w:type="spellEnd"/>
        <w:r w:rsidR="008219A9" w:rsidRPr="00D5685F">
          <w:rPr>
            <w:rFonts w:ascii="Arial" w:hAnsi="Arial" w:cs="Arial"/>
            <w:bCs/>
            <w:sz w:val="28"/>
            <w:szCs w:val="28"/>
            <w:highlight w:val="yellow"/>
            <w:lang w:val="es-ES_tradnl"/>
          </w:rPr>
          <w:t xml:space="preserve"> incluido en la nomina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ins>
    </w:p>
    <w:p w:rsidR="00966F9C" w:rsidRDefault="007668E5" w:rsidP="007668E5">
      <w:pPr>
        <w:spacing w:line="360" w:lineRule="auto"/>
        <w:ind w:firstLine="708"/>
        <w:jc w:val="both"/>
        <w:rPr>
          <w:rFonts w:ascii="Arial" w:hAnsi="Arial" w:cs="Arial"/>
          <w:sz w:val="28"/>
          <w:szCs w:val="28"/>
          <w:lang w:val="es-ES_tradnl"/>
        </w:rPr>
      </w:pPr>
      <w:ins w:id="735" w:author="Ignacio Cardenas" w:date="2011-12-20T21:08:00Z">
        <w:r>
          <w:rPr>
            <w:rFonts w:ascii="Arial" w:hAnsi="Arial" w:cs="Arial"/>
            <w:bCs/>
            <w:sz w:val="28"/>
            <w:szCs w:val="28"/>
            <w:lang w:val="es-ES_tradnl"/>
          </w:rPr>
          <w:lastRenderedPageBreak/>
          <w:t xml:space="preserve">La principal ganancia de este proyecto </w:t>
        </w:r>
        <w:proofErr w:type="spellStart"/>
        <w:r>
          <w:rPr>
            <w:rFonts w:ascii="Arial" w:hAnsi="Arial" w:cs="Arial"/>
            <w:bCs/>
            <w:sz w:val="28"/>
            <w:szCs w:val="28"/>
            <w:lang w:val="es-ES_tradnl"/>
          </w:rPr>
          <w:t>esta</w:t>
        </w:r>
        <w:proofErr w:type="spellEnd"/>
        <w:r>
          <w:rPr>
            <w:rFonts w:ascii="Arial" w:hAnsi="Arial" w:cs="Arial"/>
            <w:bCs/>
            <w:sz w:val="28"/>
            <w:szCs w:val="28"/>
            <w:lang w:val="es-ES_tradnl"/>
          </w:rPr>
          <w:t xml:space="preserve"> representada por la captación de clientes proporcional a la mejora del servicio brindado por el banco;</w:t>
        </w:r>
        <w:r>
          <w:rPr>
            <w:rFonts w:ascii="Arial" w:hAnsi="Arial" w:cs="Arial"/>
            <w:sz w:val="28"/>
            <w:szCs w:val="28"/>
            <w:lang w:val="es-ES_tradnl"/>
          </w:rPr>
          <w:t xml:space="preserve"> en</w:t>
        </w:r>
      </w:ins>
      <w:r w:rsidR="004C79D4">
        <w:rPr>
          <w:rFonts w:ascii="Arial" w:hAnsi="Arial" w:cs="Arial"/>
          <w:sz w:val="28"/>
          <w:szCs w:val="28"/>
          <w:lang w:val="es-ES_tradnl"/>
        </w:rPr>
        <w:t xml:space="preserve"> el </w:t>
      </w:r>
      <w:r w:rsidR="008E72EC">
        <w:fldChar w:fldCharType="begin"/>
      </w:r>
      <w:r w:rsidR="008E72EC">
        <w:instrText>HYPERLINK "http://voices.washingtonpost.com/ezra-klein/2010/04/what_are_you_worth_to_your_ban.html"</w:instrText>
      </w:r>
      <w:r w:rsidR="008E72EC">
        <w:fldChar w:fldCharType="separate"/>
      </w:r>
      <w:del w:id="736" w:author="Honack A. Villanueva T." w:date="2011-12-21T11:38:00Z">
        <w:r w:rsidR="004C79D4" w:rsidRPr="004C79D4" w:rsidDel="004D07E2">
          <w:rPr>
            <w:rStyle w:val="Hyperlink"/>
            <w:rFonts w:ascii="Arial" w:hAnsi="Arial" w:cs="Arial"/>
            <w:sz w:val="28"/>
            <w:szCs w:val="28"/>
            <w:lang w:val="es-ES_tradnl"/>
          </w:rPr>
          <w:delText>articulo</w:delText>
        </w:r>
      </w:del>
      <w:ins w:id="737" w:author="Honack A. Villanueva T." w:date="2011-12-21T11:38:00Z">
        <w:r w:rsidR="004D07E2" w:rsidRPr="004C79D4">
          <w:rPr>
            <w:rStyle w:val="Hyperlink"/>
            <w:rFonts w:ascii="Arial" w:hAnsi="Arial" w:cs="Arial"/>
            <w:sz w:val="28"/>
            <w:szCs w:val="28"/>
            <w:lang w:val="es-ES_tradnl"/>
          </w:rPr>
          <w:t>artículo</w:t>
        </w:r>
      </w:ins>
      <w:r w:rsidR="008E72EC">
        <w:fldChar w:fldCharType="end"/>
      </w:r>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 xml:space="preserve">de </w:t>
      </w:r>
      <w:proofErr w:type="spellStart"/>
      <w:r w:rsidR="00781762">
        <w:rPr>
          <w:rFonts w:ascii="Arial" w:hAnsi="Arial" w:cs="Arial"/>
          <w:sz w:val="28"/>
          <w:szCs w:val="28"/>
          <w:lang w:val="es-ES_tradnl"/>
        </w:rPr>
        <w:t>Ezra</w:t>
      </w:r>
      <w:proofErr w:type="spellEnd"/>
      <w:r w:rsidR="00781762">
        <w:rPr>
          <w:rFonts w:ascii="Arial" w:hAnsi="Arial" w:cs="Arial"/>
          <w:sz w:val="28"/>
          <w:szCs w:val="28"/>
          <w:lang w:val="es-ES_tradnl"/>
        </w:rPr>
        <w:t xml:space="preserve"> Klein, se elabora una fó</w:t>
      </w:r>
      <w:r w:rsidR="004C79D4">
        <w:rPr>
          <w:rFonts w:ascii="Arial" w:hAnsi="Arial" w:cs="Arial"/>
          <w:sz w:val="28"/>
          <w:szCs w:val="28"/>
          <w:lang w:val="es-ES_tradnl"/>
        </w:rPr>
        <w:t>rmula muy general para estimar el valor de un cliente para un banco anualmente:</w:t>
      </w:r>
    </w:p>
    <w:p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1"/>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proofErr w:type="spellStart"/>
      <w:r w:rsidRPr="00781762">
        <w:rPr>
          <w:rFonts w:ascii="Arial" w:hAnsi="Arial" w:cs="Arial"/>
          <w:i/>
          <w:sz w:val="28"/>
          <w:szCs w:val="28"/>
          <w:lang w:val="es-ES_tradnl"/>
        </w:rPr>
        <w:t>fees</w:t>
      </w:r>
      <w:proofErr w:type="spellEnd"/>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w:t>
      </w:r>
      <w:proofErr w:type="spellStart"/>
      <w:r w:rsidR="00C7776A">
        <w:rPr>
          <w:rFonts w:ascii="Arial" w:hAnsi="Arial" w:cs="Arial"/>
          <w:sz w:val="28"/>
          <w:szCs w:val="28"/>
          <w:lang w:val="es-ES_tradnl"/>
        </w:rPr>
        <w:t>BsF.</w:t>
      </w:r>
      <w:proofErr w:type="spellEnd"/>
      <w:r w:rsidR="00C7776A">
        <w:rPr>
          <w:rFonts w:ascii="Arial" w:hAnsi="Arial" w:cs="Arial"/>
          <w:sz w:val="28"/>
          <w:szCs w:val="28"/>
          <w:lang w:val="es-ES_tradnl"/>
        </w:rPr>
        <w:t xml:space="preserve">, mensualmente guarda aproximadamente 500 </w:t>
      </w:r>
      <w:proofErr w:type="spellStart"/>
      <w:r w:rsidR="00C7776A">
        <w:rPr>
          <w:rFonts w:ascii="Arial" w:hAnsi="Arial" w:cs="Arial"/>
          <w:sz w:val="28"/>
          <w:szCs w:val="28"/>
          <w:lang w:val="es-ES_tradnl"/>
        </w:rPr>
        <w:t>BsF.</w:t>
      </w:r>
      <w:proofErr w:type="spellEnd"/>
      <w:r w:rsidR="00C7776A">
        <w:rPr>
          <w:rFonts w:ascii="Arial" w:hAnsi="Arial" w:cs="Arial"/>
          <w:sz w:val="28"/>
          <w:szCs w:val="28"/>
          <w:lang w:val="es-ES_tradnl"/>
        </w:rPr>
        <w:t xml:space="preserve"> y no tiene crédito; un TSU que gana un sueldo aproximado a los 3000 </w:t>
      </w:r>
      <w:proofErr w:type="spellStart"/>
      <w:r w:rsidR="00C7776A">
        <w:rPr>
          <w:rFonts w:ascii="Arial" w:hAnsi="Arial" w:cs="Arial"/>
          <w:sz w:val="28"/>
          <w:szCs w:val="28"/>
          <w:lang w:val="es-ES_tradnl"/>
        </w:rPr>
        <w:t>BsF.</w:t>
      </w:r>
      <w:proofErr w:type="spellEnd"/>
      <w:r w:rsidR="00C7776A">
        <w:rPr>
          <w:rFonts w:ascii="Arial" w:hAnsi="Arial" w:cs="Arial"/>
          <w:sz w:val="28"/>
          <w:szCs w:val="28"/>
          <w:lang w:val="es-ES_tradnl"/>
        </w:rPr>
        <w:t xml:space="preserve">, mensualmente guarda aproximadamente 1200 </w:t>
      </w:r>
      <w:proofErr w:type="spellStart"/>
      <w:r w:rsidR="00C7776A">
        <w:rPr>
          <w:rFonts w:ascii="Arial" w:hAnsi="Arial" w:cs="Arial"/>
          <w:sz w:val="28"/>
          <w:szCs w:val="28"/>
          <w:lang w:val="es-ES_tradnl"/>
        </w:rPr>
        <w:t>BsF.</w:t>
      </w:r>
      <w:proofErr w:type="spellEnd"/>
      <w:r w:rsidR="00C7776A">
        <w:rPr>
          <w:rFonts w:ascii="Arial" w:hAnsi="Arial" w:cs="Arial"/>
          <w:sz w:val="28"/>
          <w:szCs w:val="28"/>
          <w:lang w:val="es-ES_tradnl"/>
        </w:rPr>
        <w:t xml:space="preserve"> y realiza transacciones de crédito de aproximadamente 400 </w:t>
      </w:r>
      <w:proofErr w:type="spellStart"/>
      <w:r w:rsidR="00C7776A">
        <w:rPr>
          <w:rFonts w:ascii="Arial" w:hAnsi="Arial" w:cs="Arial"/>
          <w:sz w:val="28"/>
          <w:szCs w:val="28"/>
          <w:lang w:val="es-ES_tradnl"/>
        </w:rPr>
        <w:t>BsF.</w:t>
      </w:r>
      <w:proofErr w:type="spellEnd"/>
      <w:r w:rsidR="00C7776A">
        <w:rPr>
          <w:rFonts w:ascii="Arial" w:hAnsi="Arial" w:cs="Arial"/>
          <w:sz w:val="28"/>
          <w:szCs w:val="28"/>
          <w:lang w:val="es-ES_tradnl"/>
        </w:rPr>
        <w:t xml:space="preserve">, </w:t>
      </w:r>
      <w:r w:rsidR="00D04F87">
        <w:rPr>
          <w:rFonts w:ascii="Arial" w:hAnsi="Arial" w:cs="Arial"/>
          <w:sz w:val="28"/>
          <w:szCs w:val="28"/>
          <w:lang w:val="es-ES_tradnl"/>
        </w:rPr>
        <w:t xml:space="preserve">y anualmente paga aproximadamente 300 </w:t>
      </w:r>
      <w:proofErr w:type="spellStart"/>
      <w:r w:rsidR="00D04F87">
        <w:rPr>
          <w:rFonts w:ascii="Arial" w:hAnsi="Arial" w:cs="Arial"/>
          <w:sz w:val="28"/>
          <w:szCs w:val="28"/>
          <w:lang w:val="es-ES_tradnl"/>
        </w:rPr>
        <w:t>BsF.</w:t>
      </w:r>
      <w:proofErr w:type="spellEnd"/>
      <w:r w:rsidR="00D04F87">
        <w:rPr>
          <w:rFonts w:ascii="Arial" w:hAnsi="Arial" w:cs="Arial"/>
          <w:sz w:val="28"/>
          <w:szCs w:val="28"/>
          <w:lang w:val="es-ES_tradnl"/>
        </w:rPr>
        <w:t xml:space="preserve">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w:t>
      </w:r>
      <w:proofErr w:type="spellStart"/>
      <w:r w:rsidR="00D04F87">
        <w:rPr>
          <w:rFonts w:ascii="Arial" w:hAnsi="Arial" w:cs="Arial"/>
          <w:sz w:val="28"/>
          <w:szCs w:val="28"/>
          <w:lang w:val="es-ES_tradnl"/>
        </w:rPr>
        <w:t>BsF.</w:t>
      </w:r>
      <w:proofErr w:type="spellEnd"/>
      <w:r w:rsidR="00D04F87">
        <w:rPr>
          <w:rFonts w:ascii="Arial" w:hAnsi="Arial" w:cs="Arial"/>
          <w:sz w:val="28"/>
          <w:szCs w:val="28"/>
          <w:lang w:val="es-ES_tradnl"/>
        </w:rPr>
        <w:t xml:space="preserve">, </w:t>
      </w:r>
      <w:r w:rsidR="00E44859">
        <w:rPr>
          <w:rFonts w:ascii="Arial" w:hAnsi="Arial" w:cs="Arial"/>
          <w:sz w:val="28"/>
          <w:szCs w:val="28"/>
          <w:lang w:val="es-ES_tradnl"/>
        </w:rPr>
        <w:t xml:space="preserve">mensualmente guarda aproximadamente 10000 </w:t>
      </w:r>
      <w:proofErr w:type="spellStart"/>
      <w:r w:rsidR="00E44859">
        <w:rPr>
          <w:rFonts w:ascii="Arial" w:hAnsi="Arial" w:cs="Arial"/>
          <w:sz w:val="28"/>
          <w:szCs w:val="28"/>
          <w:lang w:val="es-ES_tradnl"/>
        </w:rPr>
        <w:t>BsF.</w:t>
      </w:r>
      <w:proofErr w:type="spellEnd"/>
      <w:r w:rsidR="00E44859">
        <w:rPr>
          <w:rFonts w:ascii="Arial" w:hAnsi="Arial" w:cs="Arial"/>
          <w:sz w:val="28"/>
          <w:szCs w:val="28"/>
          <w:lang w:val="es-ES_tradnl"/>
        </w:rPr>
        <w:t xml:space="preserve"> y realiza transacciones de crédito de aproximadamente 1500 </w:t>
      </w:r>
      <w:proofErr w:type="spellStart"/>
      <w:r w:rsidR="00E44859">
        <w:rPr>
          <w:rFonts w:ascii="Arial" w:hAnsi="Arial" w:cs="Arial"/>
          <w:sz w:val="28"/>
          <w:szCs w:val="28"/>
          <w:lang w:val="es-ES_tradnl"/>
        </w:rPr>
        <w:t>BsF.</w:t>
      </w:r>
      <w:proofErr w:type="spellEnd"/>
      <w:r w:rsidR="00E44859">
        <w:rPr>
          <w:rFonts w:ascii="Arial" w:hAnsi="Arial" w:cs="Arial"/>
          <w:sz w:val="28"/>
          <w:szCs w:val="28"/>
          <w:lang w:val="es-ES_tradnl"/>
        </w:rPr>
        <w:t xml:space="preserve">, y anualmente paga aproximadamente 1000 </w:t>
      </w:r>
      <w:proofErr w:type="spellStart"/>
      <w:r w:rsidR="00E44859">
        <w:rPr>
          <w:rFonts w:ascii="Arial" w:hAnsi="Arial" w:cs="Arial"/>
          <w:sz w:val="28"/>
          <w:szCs w:val="28"/>
          <w:lang w:val="es-ES_tradnl"/>
        </w:rPr>
        <w:t>BsF.</w:t>
      </w:r>
      <w:proofErr w:type="spellEnd"/>
      <w:r w:rsidR="00E44859">
        <w:rPr>
          <w:rFonts w:ascii="Arial" w:hAnsi="Arial" w:cs="Arial"/>
          <w:sz w:val="28"/>
          <w:szCs w:val="28"/>
          <w:lang w:val="es-ES_tradnl"/>
        </w:rPr>
        <w:t xml:space="preserve"> en comisiones. </w:t>
      </w:r>
      <w:r w:rsidR="008E6B1F">
        <w:rPr>
          <w:rFonts w:ascii="Arial" w:hAnsi="Arial" w:cs="Arial"/>
          <w:sz w:val="28"/>
          <w:szCs w:val="28"/>
          <w:lang w:val="es-ES_tradnl"/>
        </w:rPr>
        <w:t xml:space="preserve">El promedio de los resultados obtenido es de aproximadamente </w:t>
      </w:r>
      <w:r w:rsidR="008E72EC" w:rsidRPr="008E72EC">
        <w:rPr>
          <w:rFonts w:ascii="Arial" w:hAnsi="Arial"/>
          <w:b/>
          <w:sz w:val="28"/>
          <w:lang w:val="es-ES_tradnl"/>
          <w:rPrChange w:id="738" w:author="Ignacio Cardenas" w:date="2011-12-20T21:08:00Z">
            <w:rPr>
              <w:rFonts w:ascii="Arial" w:hAnsi="Arial"/>
              <w:sz w:val="28"/>
              <w:lang w:val="es-ES_tradnl"/>
            </w:rPr>
          </w:rPrChange>
        </w:rPr>
        <w:t xml:space="preserve">1765,66 </w:t>
      </w:r>
      <w:proofErr w:type="spellStart"/>
      <w:r w:rsidR="008E72EC" w:rsidRPr="008E72EC">
        <w:rPr>
          <w:rFonts w:ascii="Arial" w:hAnsi="Arial"/>
          <w:b/>
          <w:sz w:val="28"/>
          <w:lang w:val="es-ES_tradnl"/>
          <w:rPrChange w:id="739" w:author="Ignacio Cardenas" w:date="2011-12-20T21:08:00Z">
            <w:rPr>
              <w:rFonts w:ascii="Arial" w:hAnsi="Arial"/>
              <w:sz w:val="28"/>
              <w:lang w:val="es-ES_tradnl"/>
            </w:rPr>
          </w:rPrChange>
        </w:rPr>
        <w:t>BsF</w:t>
      </w:r>
      <w:r w:rsidR="008E6B1F">
        <w:rPr>
          <w:rFonts w:ascii="Arial" w:hAnsi="Arial" w:cs="Arial"/>
          <w:sz w:val="28"/>
          <w:szCs w:val="28"/>
          <w:lang w:val="es-ES_tradnl"/>
        </w:rPr>
        <w:t>.</w:t>
      </w:r>
      <w:proofErr w:type="spellEnd"/>
      <w:r w:rsidR="008E6B1F">
        <w:rPr>
          <w:rFonts w:ascii="Arial" w:hAnsi="Arial" w:cs="Arial"/>
          <w:sz w:val="28"/>
          <w:szCs w:val="28"/>
          <w:lang w:val="es-ES_tradnl"/>
        </w:rPr>
        <w:t xml:space="preserve">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 xml:space="preserve">escala, se espera aumentar en </w:t>
      </w:r>
      <w:del w:id="740" w:author="Ignacio Cardenas" w:date="2011-12-20T21:08:00Z">
        <w:r w:rsidR="009D3EBA">
          <w:rPr>
            <w:rFonts w:ascii="Arial" w:hAnsi="Arial" w:cs="Arial"/>
            <w:sz w:val="28"/>
            <w:szCs w:val="28"/>
            <w:lang w:val="es-ES_tradnl"/>
          </w:rPr>
          <w:delText>1</w:delText>
        </w:r>
      </w:del>
      <w:ins w:id="741" w:author="Ignacio Cardenas" w:date="2011-12-20T21:08:00Z">
        <w:r w:rsidR="00696F96">
          <w:rPr>
            <w:rFonts w:ascii="Arial" w:hAnsi="Arial" w:cs="Arial"/>
            <w:sz w:val="28"/>
            <w:szCs w:val="28"/>
            <w:lang w:val="es-ES_tradnl"/>
          </w:rPr>
          <w:t>0,05</w:t>
        </w:r>
      </w:ins>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del w:id="742" w:author="Ignacio Cardenas" w:date="2011-12-20T21:08:00Z">
        <w:r w:rsidR="005C079C">
          <w:rPr>
            <w:rFonts w:ascii="Arial" w:hAnsi="Arial" w:cs="Arial"/>
            <w:sz w:val="28"/>
            <w:szCs w:val="28"/>
            <w:lang w:val="es-ES_tradnl"/>
          </w:rPr>
          <w:delText>para 5 años</w:delText>
        </w:r>
      </w:del>
      <w:ins w:id="743" w:author="Ignacio Cardenas" w:date="2011-12-20T21:08:00Z">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AC5285">
          <w:rPr>
            <w:rFonts w:ascii="Arial" w:hAnsi="Arial" w:cs="Arial"/>
            <w:b/>
            <w:bCs/>
            <w:sz w:val="28"/>
            <w:szCs w:val="28"/>
          </w:rPr>
          <w:t>Bs.F303</w:t>
        </w:r>
        <w:proofErr w:type="gramStart"/>
        <w:r w:rsidR="00AC5285" w:rsidRPr="00AC5285">
          <w:rPr>
            <w:rFonts w:ascii="Arial" w:hAnsi="Arial" w:cs="Arial"/>
            <w:b/>
            <w:bCs/>
            <w:sz w:val="28"/>
            <w:szCs w:val="28"/>
          </w:rPr>
          <w:t>,100.00</w:t>
        </w:r>
        <w:proofErr w:type="gramEnd"/>
        <w:r w:rsidR="00454B94">
          <w:rPr>
            <w:rFonts w:ascii="Arial" w:hAnsi="Arial" w:cs="Arial"/>
            <w:b/>
            <w:bCs/>
            <w:sz w:val="28"/>
            <w:szCs w:val="28"/>
          </w:rPr>
          <w:t xml:space="preserve"> </w:t>
        </w:r>
        <w:r w:rsidR="00454B94" w:rsidRPr="00454B94">
          <w:rPr>
            <w:rFonts w:ascii="Arial" w:hAnsi="Arial" w:cs="Arial"/>
            <w:bCs/>
            <w:sz w:val="28"/>
            <w:szCs w:val="28"/>
          </w:rPr>
          <w:t>y</w:t>
        </w:r>
      </w:ins>
      <w:r w:rsidR="008E72EC" w:rsidRPr="008E72EC">
        <w:rPr>
          <w:rFonts w:ascii="Arial" w:hAnsi="Arial"/>
          <w:b/>
          <w:sz w:val="28"/>
          <w:rPrChange w:id="744" w:author="Ignacio Cardenas" w:date="2011-12-20T21:08:00Z">
            <w:rPr>
              <w:rFonts w:ascii="Arial" w:hAnsi="Arial"/>
              <w:sz w:val="28"/>
              <w:lang w:val="es-ES_tradnl"/>
            </w:rPr>
          </w:rPrChange>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 xml:space="preserve">económica tomando en cuenta factores como el ROI (retorno de la </w:t>
      </w:r>
      <w:r w:rsidR="005C079C">
        <w:rPr>
          <w:rFonts w:ascii="Arial" w:hAnsi="Arial" w:cs="Arial"/>
          <w:sz w:val="28"/>
          <w:szCs w:val="28"/>
          <w:lang w:val="es-ES_tradnl"/>
        </w:rPr>
        <w:lastRenderedPageBreak/>
        <w:t>inversión</w:t>
      </w:r>
      <w:del w:id="745" w:author="Ignacio Cardenas" w:date="2011-12-20T21:08:00Z">
        <w:r w:rsidR="005C079C">
          <w:rPr>
            <w:rFonts w:ascii="Arial" w:hAnsi="Arial" w:cs="Arial"/>
            <w:sz w:val="28"/>
            <w:szCs w:val="28"/>
            <w:lang w:val="es-ES_tradnl"/>
          </w:rPr>
          <w:delText>),</w:delText>
        </w:r>
      </w:del>
      <w:ins w:id="746" w:author="Ignacio Cardenas" w:date="2011-12-20T21:08:00Z">
        <w:r w:rsidR="005C079C">
          <w:rPr>
            <w:rFonts w:ascii="Arial" w:hAnsi="Arial" w:cs="Arial"/>
            <w:sz w:val="28"/>
            <w:szCs w:val="28"/>
            <w:lang w:val="es-ES_tradnl"/>
          </w:rPr>
          <w:t>)</w:t>
        </w:r>
        <w:r w:rsidR="00B84032">
          <w:rPr>
            <w:rFonts w:ascii="Arial" w:hAnsi="Arial" w:cs="Arial"/>
            <w:sz w:val="28"/>
            <w:szCs w:val="28"/>
            <w:lang w:val="es-ES_tradnl"/>
          </w:rPr>
          <w:t xml:space="preserve"> de </w:t>
        </w:r>
        <w:r w:rsidR="00B84032" w:rsidRPr="00B84032">
          <w:rPr>
            <w:rFonts w:ascii="Arial" w:hAnsi="Arial" w:cs="Arial"/>
            <w:b/>
            <w:bCs/>
            <w:sz w:val="28"/>
            <w:szCs w:val="28"/>
          </w:rPr>
          <w:t>365556.48%</w:t>
        </w:r>
        <w:r w:rsidR="005C079C">
          <w:rPr>
            <w:rFonts w:ascii="Arial" w:hAnsi="Arial" w:cs="Arial"/>
            <w:sz w:val="28"/>
            <w:szCs w:val="28"/>
            <w:lang w:val="es-ES_tradnl"/>
          </w:rPr>
          <w:t>,</w:t>
        </w:r>
      </w:ins>
      <w:r w:rsidR="005C079C">
        <w:rPr>
          <w:rFonts w:ascii="Arial" w:hAnsi="Arial" w:cs="Arial"/>
          <w:sz w:val="28"/>
          <w:szCs w:val="28"/>
          <w:lang w:val="es-ES_tradnl"/>
        </w:rPr>
        <w:t xml:space="preserve"> VPN (valor presente neto)</w:t>
      </w:r>
      <w:r w:rsidR="00E51B20">
        <w:rPr>
          <w:rFonts w:ascii="Arial" w:hAnsi="Arial" w:cs="Arial"/>
          <w:sz w:val="28"/>
          <w:szCs w:val="28"/>
          <w:lang w:val="es-ES_tradnl"/>
        </w:rPr>
        <w:t xml:space="preserve"> </w:t>
      </w:r>
      <w:ins w:id="747" w:author="Ignacio Cardenas" w:date="2011-12-20T21:08:00Z">
        <w:r w:rsidR="00E51B20">
          <w:rPr>
            <w:rFonts w:ascii="Arial" w:hAnsi="Arial" w:cs="Arial"/>
            <w:sz w:val="28"/>
            <w:szCs w:val="28"/>
            <w:lang w:val="es-ES_tradnl"/>
          </w:rPr>
          <w:t xml:space="preserve">de </w:t>
        </w:r>
        <w:r w:rsidR="00E51B20" w:rsidRPr="00E51B20">
          <w:rPr>
            <w:rFonts w:ascii="Arial" w:hAnsi="Arial" w:cs="Arial"/>
            <w:b/>
            <w:bCs/>
            <w:sz w:val="28"/>
            <w:szCs w:val="28"/>
          </w:rPr>
          <w:t>Bs.F984,207,158.73</w:t>
        </w:r>
        <w:r w:rsidR="005C079C">
          <w:rPr>
            <w:rFonts w:ascii="Arial" w:hAnsi="Arial" w:cs="Arial"/>
            <w:sz w:val="28"/>
            <w:szCs w:val="28"/>
            <w:lang w:val="es-ES_tradnl"/>
          </w:rPr>
          <w:t xml:space="preserve"> </w:t>
        </w:r>
      </w:ins>
      <w:r w:rsidR="005C079C">
        <w:rPr>
          <w:rFonts w:ascii="Arial" w:hAnsi="Arial" w:cs="Arial"/>
          <w:sz w:val="28"/>
          <w:szCs w:val="28"/>
          <w:lang w:val="es-ES_tradnl"/>
        </w:rPr>
        <w:t>y el periodo de recuperación</w:t>
      </w:r>
      <w:del w:id="748" w:author="Ignacio Cardenas" w:date="2011-12-20T21:08:00Z">
        <w:r w:rsidR="00961B01">
          <w:rPr>
            <w:rFonts w:ascii="Arial" w:hAnsi="Arial" w:cs="Arial"/>
            <w:sz w:val="28"/>
            <w:szCs w:val="28"/>
            <w:lang w:val="es-ES_tradnl"/>
          </w:rPr>
          <w:delText xml:space="preserve">, </w:delText>
        </w:r>
        <w:r w:rsidR="008E72EC" w:rsidRPr="008E72EC">
          <w:rPr>
            <w:rFonts w:ascii="Arial" w:hAnsi="Arial" w:cs="Arial"/>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22pt;margin-top:162pt;width:468.5pt;height:345.5pt;z-index:251669504;mso-position-horizontal-relative:text;mso-position-vertical-relative:text">
              <v:imagedata r:id="rId22" o:title=""/>
              <w10:wrap type="square"/>
            </v:shape>
          </w:pict>
        </w:r>
      </w:del>
      <w:ins w:id="749" w:author="Ignacio Cardenas" w:date="2011-12-20T21:08:00Z">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xml:space="preserve">, </w:t>
        </w:r>
      </w:ins>
      <w:r w:rsidR="00961B01">
        <w:rPr>
          <w:rFonts w:ascii="Arial" w:hAnsi="Arial" w:cs="Arial"/>
          <w:sz w:val="28"/>
          <w:szCs w:val="28"/>
          <w:lang w:val="es-ES_tradnl"/>
        </w:rPr>
        <w:t>los cuales indican que el proyecto es factible económicamente.</w:t>
      </w:r>
      <w:ins w:id="750" w:author="Ignacio Cardenas" w:date="2011-12-20T21:08:00Z">
        <w:r w:rsidR="00D81CFF">
          <w:rPr>
            <w:rFonts w:ascii="Arial" w:hAnsi="Arial" w:cs="Arial"/>
            <w:sz w:val="28"/>
            <w:szCs w:val="28"/>
            <w:lang w:val="es-ES_tradnl"/>
          </w:rPr>
          <w:t xml:space="preserve"> </w:t>
        </w:r>
      </w:ins>
    </w:p>
    <w:p w:rsidR="005C079C" w:rsidRDefault="005C079C" w:rsidP="005C079C">
      <w:pPr>
        <w:spacing w:line="360" w:lineRule="auto"/>
        <w:jc w:val="both"/>
        <w:rPr>
          <w:del w:id="751" w:author="Ignacio Cardenas" w:date="2011-12-20T21:08:00Z"/>
          <w:rFonts w:ascii="Arial" w:hAnsi="Arial" w:cs="Arial"/>
          <w:sz w:val="28"/>
          <w:szCs w:val="28"/>
          <w:lang w:val="es-ES_tradnl"/>
        </w:rPr>
      </w:pPr>
    </w:p>
    <w:p w:rsidR="00EA3AC8" w:rsidRDefault="00EA3AC8" w:rsidP="00AC5285">
      <w:pPr>
        <w:spacing w:line="360" w:lineRule="auto"/>
        <w:ind w:firstLine="708"/>
        <w:jc w:val="both"/>
        <w:rPr>
          <w:ins w:id="752" w:author="Ignacio Cardenas" w:date="2011-12-20T21:08:00Z"/>
          <w:rFonts w:ascii="Arial" w:hAnsi="Arial" w:cs="Arial"/>
          <w:sz w:val="28"/>
          <w:szCs w:val="28"/>
          <w:lang w:val="es-ES_tradnl"/>
        </w:rPr>
      </w:pPr>
    </w:p>
    <w:p w:rsidR="00EA3AC8" w:rsidRDefault="00EA3AC8" w:rsidP="00AC5285">
      <w:pPr>
        <w:spacing w:line="360" w:lineRule="auto"/>
        <w:ind w:firstLine="708"/>
        <w:jc w:val="both"/>
        <w:rPr>
          <w:ins w:id="753" w:author="Ignacio Cardenas" w:date="2011-12-20T21:08:00Z"/>
          <w:rFonts w:ascii="Arial" w:hAnsi="Arial" w:cs="Arial"/>
          <w:sz w:val="28"/>
          <w:szCs w:val="28"/>
          <w:lang w:val="es-ES_tradnl"/>
        </w:rPr>
      </w:pPr>
    </w:p>
    <w:p w:rsidR="00EA3AC8" w:rsidRDefault="008E72EC" w:rsidP="00855FC6">
      <w:pPr>
        <w:spacing w:line="360" w:lineRule="auto"/>
        <w:ind w:firstLine="708"/>
        <w:jc w:val="both"/>
        <w:rPr>
          <w:ins w:id="754" w:author="Ignacio Cardenas" w:date="2011-12-20T21:08:00Z"/>
          <w:rFonts w:ascii="Arial" w:hAnsi="Arial" w:cs="Arial"/>
          <w:sz w:val="28"/>
          <w:szCs w:val="28"/>
          <w:lang w:val="es-ES_tradnl"/>
        </w:rPr>
      </w:pPr>
      <w:ins w:id="755" w:author="Ignacio Cardenas" w:date="2011-12-20T21:08:00Z">
        <w:r w:rsidRPr="008E72EC">
          <w:rPr>
            <w:noProof/>
          </w:rPr>
          <w:lastRenderedPageBreak/>
          <w:pict>
            <v:shape id="_x0000_s1040" type="#_x0000_t75" style="position:absolute;left:0;text-align:left;margin-left:-66pt;margin-top:18pt;width:564.85pt;height:285.5pt;z-index:251667456">
              <v:imagedata r:id="rId23" o:title=""/>
              <w10:wrap type="square"/>
            </v:shape>
            <o:OLEObject Type="Embed" ProgID="Excel.Sheet.8" ShapeID="_x0000_s1040" DrawAspect="Content" ObjectID="_1385972736" r:id="rId24"/>
          </w:pict>
        </w:r>
      </w:ins>
    </w:p>
    <w:p w:rsidR="0002778D" w:rsidRPr="00E31FDE" w:rsidRDefault="0002778D" w:rsidP="00AC5285">
      <w:pPr>
        <w:spacing w:line="360" w:lineRule="auto"/>
        <w:ind w:firstLine="708"/>
        <w:jc w:val="both"/>
        <w:rPr>
          <w:ins w:id="756" w:author="Ignacio Cardenas" w:date="2011-12-20T21:08:00Z"/>
          <w:rFonts w:ascii="Arial" w:hAnsi="Arial" w:cs="Arial"/>
          <w:bCs/>
          <w:sz w:val="28"/>
          <w:szCs w:val="28"/>
        </w:rPr>
      </w:pPr>
      <w:ins w:id="757" w:author="Ignacio Cardenas" w:date="2011-12-20T21:08:00Z">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mensual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ins>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AD6B95">
      <w:pPr>
        <w:spacing w:line="360" w:lineRule="auto"/>
        <w:jc w:val="both"/>
        <w:rPr>
          <w:rFonts w:ascii="Arial" w:hAnsi="Arial" w:cs="Arial"/>
          <w:sz w:val="28"/>
          <w:szCs w:val="28"/>
          <w:lang w:val="es-ES_tradnl"/>
        </w:rPr>
      </w:pPr>
    </w:p>
    <w:p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rsidR="0074747F" w:rsidRPr="00206072" w:rsidRDefault="0074747F" w:rsidP="0074747F">
      <w:pPr>
        <w:pStyle w:val="Heading1"/>
        <w:rPr>
          <w:lang w:val="es-ES_tradnl"/>
        </w:rPr>
      </w:pPr>
      <w:bookmarkStart w:id="758" w:name="_Toc186034497"/>
      <w:bookmarkStart w:id="759" w:name="_Toc183152057"/>
      <w:r w:rsidRPr="00206072">
        <w:rPr>
          <w:lang w:val="es-ES_tradnl"/>
        </w:rPr>
        <w:lastRenderedPageBreak/>
        <w:t>Estrategia de Gerencia del Proyecto</w:t>
      </w:r>
      <w:bookmarkEnd w:id="758"/>
      <w:bookmarkEnd w:id="759"/>
    </w:p>
    <w:p w:rsidR="00CC4C00" w:rsidRDefault="00CC4C00">
      <w:pPr>
        <w:jc w:val="both"/>
        <w:rPr>
          <w:rFonts w:ascii="Arial" w:hAnsi="Arial" w:cs="Arial"/>
          <w:sz w:val="28"/>
          <w:szCs w:val="28"/>
          <w:lang w:val="es-ES_tradnl"/>
        </w:rPr>
        <w:pPrChange w:id="760" w:author="Ignacio Cardenas" w:date="2011-12-20T21:08:00Z">
          <w:pPr/>
        </w:pPrChange>
      </w:pPr>
    </w:p>
    <w:p w:rsidR="00CC4C00" w:rsidRDefault="00AD6B95">
      <w:pPr>
        <w:ind w:firstLine="708"/>
        <w:jc w:val="both"/>
        <w:rPr>
          <w:rFonts w:ascii="Arial" w:hAnsi="Arial" w:cs="Arial"/>
          <w:sz w:val="28"/>
          <w:szCs w:val="28"/>
          <w:lang w:val="es-ES_tradnl"/>
        </w:rPr>
        <w:pPrChange w:id="761" w:author="Ignacio Cardenas" w:date="2011-12-20T21:08:00Z">
          <w:pPr>
            <w:ind w:firstLine="357"/>
            <w:jc w:val="both"/>
          </w:pPr>
        </w:pPrChange>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 xml:space="preserve">Project Management </w:t>
      </w:r>
      <w:proofErr w:type="spellStart"/>
      <w:r w:rsidRPr="00206072">
        <w:rPr>
          <w:rFonts w:ascii="Arial" w:hAnsi="Arial" w:cs="Arial"/>
          <w:i/>
          <w:sz w:val="28"/>
          <w:szCs w:val="28"/>
          <w:lang w:val="es-ES_tradnl"/>
        </w:rPr>
        <w:t>Institute</w:t>
      </w:r>
      <w:proofErr w:type="spellEnd"/>
      <w:r w:rsidRPr="00206072">
        <w:rPr>
          <w:rFonts w:ascii="Arial" w:hAnsi="Arial" w:cs="Arial"/>
          <w:i/>
          <w:sz w:val="28"/>
          <w:szCs w:val="28"/>
          <w:lang w:val="es-ES_tradnl"/>
        </w:rPr>
        <w:t>)</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rsidR="00052D0A" w:rsidRPr="00206072" w:rsidRDefault="00052D0A" w:rsidP="00052D0A">
      <w:pPr>
        <w:ind w:firstLine="360"/>
        <w:jc w:val="both"/>
        <w:rPr>
          <w:rFonts w:ascii="Arial" w:hAnsi="Arial" w:cs="Arial"/>
          <w:sz w:val="28"/>
          <w:szCs w:val="28"/>
          <w:lang w:val="es-ES_tradnl"/>
        </w:rPr>
      </w:pPr>
    </w:p>
    <w:p w:rsidR="0074747F" w:rsidRPr="00206072" w:rsidRDefault="0074747F" w:rsidP="0074747F">
      <w:pPr>
        <w:pStyle w:val="Heading2"/>
        <w:rPr>
          <w:rFonts w:cs="Arial"/>
          <w:lang w:val="es-ES_tradnl"/>
        </w:rPr>
      </w:pPr>
      <w:bookmarkStart w:id="762" w:name="_Toc186034498"/>
      <w:bookmarkStart w:id="763"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762"/>
      <w:bookmarkEnd w:id="763"/>
    </w:p>
    <w:p w:rsidR="00713495" w:rsidRPr="00206072" w:rsidRDefault="00713495" w:rsidP="00713495">
      <w:pPr>
        <w:rPr>
          <w:lang w:val="es-ES_tradnl"/>
        </w:rPr>
      </w:pPr>
    </w:p>
    <w:p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rsidR="00036731" w:rsidRPr="00206072" w:rsidRDefault="00036731" w:rsidP="00614A6D">
      <w:pPr>
        <w:ind w:firstLine="360"/>
        <w:jc w:val="both"/>
        <w:rPr>
          <w:rFonts w:ascii="Arial" w:hAnsi="Arial" w:cs="Arial"/>
          <w:sz w:val="28"/>
          <w:lang w:val="es-ES_tradnl"/>
        </w:rPr>
      </w:pPr>
    </w:p>
    <w:p w:rsidR="00713495" w:rsidRPr="00206072" w:rsidRDefault="0062026F" w:rsidP="0062026F">
      <w:pPr>
        <w:pStyle w:val="Heading2"/>
        <w:rPr>
          <w:lang w:val="es-ES_tradnl"/>
        </w:rPr>
      </w:pPr>
      <w:bookmarkStart w:id="764" w:name="_Toc186034499"/>
      <w:bookmarkStart w:id="765" w:name="_Toc183152059"/>
      <w:r w:rsidRPr="00206072">
        <w:rPr>
          <w:lang w:val="es-ES_tradnl"/>
        </w:rPr>
        <w:t>Desarrollo del Mecanismo</w:t>
      </w:r>
      <w:bookmarkEnd w:id="764"/>
      <w:bookmarkEnd w:id="765"/>
    </w:p>
    <w:p w:rsidR="0062026F" w:rsidRPr="00206072" w:rsidRDefault="0062026F" w:rsidP="0062026F">
      <w:pPr>
        <w:rPr>
          <w:lang w:val="es-ES_tradnl"/>
        </w:rPr>
      </w:pPr>
    </w:p>
    <w:p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8E72EC" w:rsidRPr="008E72EC">
        <w:rPr>
          <w:rFonts w:ascii="Arial" w:hAnsi="Arial"/>
          <w:sz w:val="28"/>
          <w:highlight w:val="yellow"/>
          <w:lang w:val="es-ES_tradnl"/>
          <w:rPrChange w:id="766" w:author="Ignacio Cardenas" w:date="2011-12-20T21:08:00Z">
            <w:rPr>
              <w:rFonts w:ascii="Arial" w:hAnsi="Arial"/>
              <w:sz w:val="28"/>
              <w:lang w:val="es-ES_tradnl"/>
            </w:rPr>
          </w:rPrChange>
        </w:rPr>
        <w:t xml:space="preserve">La estrategia a implementar para dicha construcción </w:t>
      </w:r>
      <w:del w:id="767" w:author="Ignacio Cardenas" w:date="2011-12-20T21:08:00Z">
        <w:r w:rsidR="00A83440" w:rsidRPr="00206072">
          <w:rPr>
            <w:rFonts w:ascii="Arial" w:hAnsi="Arial"/>
            <w:sz w:val="28"/>
            <w:szCs w:val="28"/>
            <w:lang w:val="es-ES_tradnl"/>
          </w:rPr>
          <w:delText>constará</w:delText>
        </w:r>
      </w:del>
      <w:ins w:id="768" w:author="Ignacio Cardenas" w:date="2011-12-20T21:08:00Z">
        <w:r w:rsidR="00AB2FB0" w:rsidRPr="00620EC6">
          <w:rPr>
            <w:rFonts w:ascii="Arial" w:hAnsi="Arial"/>
            <w:sz w:val="28"/>
            <w:szCs w:val="28"/>
            <w:highlight w:val="yellow"/>
            <w:lang w:val="es-ES_tradnl"/>
          </w:rPr>
          <w:t>será la aplicación</w:t>
        </w:r>
      </w:ins>
      <w:r w:rsidR="008E72EC" w:rsidRPr="008E72EC">
        <w:rPr>
          <w:rFonts w:ascii="Arial" w:hAnsi="Arial"/>
          <w:sz w:val="28"/>
          <w:highlight w:val="yellow"/>
          <w:lang w:val="es-ES_tradnl"/>
          <w:rPrChange w:id="769" w:author="Ignacio Cardenas" w:date="2011-12-20T21:08:00Z">
            <w:rPr>
              <w:rFonts w:ascii="Arial" w:hAnsi="Arial"/>
              <w:sz w:val="28"/>
              <w:lang w:val="es-ES_tradnl"/>
            </w:rPr>
          </w:rPrChange>
        </w:rPr>
        <w:t xml:space="preserve"> de </w:t>
      </w:r>
      <w:del w:id="770" w:author="Ignacio Cardenas" w:date="2011-12-20T21:08:00Z">
        <w:r w:rsidR="00A83440" w:rsidRPr="00206072">
          <w:rPr>
            <w:rFonts w:ascii="Arial" w:hAnsi="Arial"/>
            <w:sz w:val="28"/>
            <w:szCs w:val="28"/>
            <w:lang w:val="es-ES_tradnl"/>
          </w:rPr>
          <w:delText xml:space="preserve">cuatro fases basadas en la </w:delText>
        </w:r>
      </w:del>
      <w:ins w:id="771" w:author="Ignacio Cardenas" w:date="2011-12-20T21:08:00Z">
        <w:r w:rsidR="00AB2FB0" w:rsidRPr="00620EC6">
          <w:rPr>
            <w:rFonts w:ascii="Arial" w:hAnsi="Arial"/>
            <w:sz w:val="28"/>
            <w:szCs w:val="28"/>
            <w:highlight w:val="yellow"/>
            <w:lang w:val="es-ES_tradnl"/>
          </w:rPr>
          <w:t xml:space="preserve">la </w:t>
        </w:r>
      </w:ins>
      <w:r w:rsidR="008E72EC" w:rsidRPr="008E72EC">
        <w:rPr>
          <w:rFonts w:ascii="Arial" w:hAnsi="Arial"/>
          <w:sz w:val="28"/>
          <w:highlight w:val="yellow"/>
          <w:lang w:val="es-ES_tradnl"/>
          <w:rPrChange w:id="772" w:author="Ignacio Cardenas" w:date="2011-12-20T21:08:00Z">
            <w:rPr>
              <w:rFonts w:ascii="Arial" w:hAnsi="Arial"/>
              <w:sz w:val="28"/>
              <w:lang w:val="es-ES_tradnl"/>
            </w:rPr>
          </w:rPrChange>
        </w:rPr>
        <w:t xml:space="preserve">metodología </w:t>
      </w:r>
      <w:ins w:id="773" w:author="Ignacio Cardenas" w:date="2011-12-20T21:08:00Z">
        <w:r w:rsidR="00AB2FB0" w:rsidRPr="00620EC6">
          <w:rPr>
            <w:rFonts w:ascii="Arial" w:hAnsi="Arial"/>
            <w:sz w:val="28"/>
            <w:szCs w:val="28"/>
            <w:highlight w:val="yellow"/>
            <w:lang w:val="es-ES_tradnl"/>
          </w:rPr>
          <w:t xml:space="preserve">Incremental Iterativa, donde el banco recibirá avances continuos constituidos por un proceso </w:t>
        </w:r>
      </w:ins>
      <w:r w:rsidR="008E72EC" w:rsidRPr="008E72EC">
        <w:rPr>
          <w:rFonts w:ascii="Arial" w:hAnsi="Arial"/>
          <w:sz w:val="28"/>
          <w:highlight w:val="yellow"/>
          <w:lang w:val="es-ES_tradnl"/>
          <w:rPrChange w:id="774" w:author="Ignacio Cardenas" w:date="2011-12-20T21:08:00Z">
            <w:rPr>
              <w:rFonts w:ascii="Arial" w:hAnsi="Arial"/>
              <w:sz w:val="28"/>
              <w:lang w:val="es-ES_tradnl"/>
            </w:rPr>
          </w:rPrChange>
        </w:rPr>
        <w:t xml:space="preserve">de </w:t>
      </w:r>
      <w:del w:id="775" w:author="Ignacio Cardenas" w:date="2011-12-20T21:08:00Z">
        <w:r w:rsidR="00874C86" w:rsidRPr="00206072">
          <w:rPr>
            <w:rFonts w:ascii="Arial" w:hAnsi="Arial"/>
            <w:sz w:val="28"/>
            <w:szCs w:val="28"/>
            <w:lang w:val="es-ES_tradnl"/>
          </w:rPr>
          <w:delText>desarrollo</w:delText>
        </w:r>
      </w:del>
      <w:ins w:id="776" w:author="Ignacio Cardenas" w:date="2011-12-20T21:08:00Z">
        <w:r w:rsidR="00AB2FB0" w:rsidRPr="00620EC6">
          <w:rPr>
            <w:rFonts w:ascii="Arial" w:hAnsi="Arial"/>
            <w:sz w:val="28"/>
            <w:szCs w:val="28"/>
            <w:highlight w:val="yellow"/>
            <w:lang w:val="es-ES_tradnl"/>
          </w:rPr>
          <w:t>análisis</w:t>
        </w:r>
      </w:ins>
      <w:r w:rsidR="008E72EC" w:rsidRPr="008E72EC">
        <w:rPr>
          <w:rFonts w:ascii="Arial" w:hAnsi="Arial"/>
          <w:sz w:val="28"/>
          <w:highlight w:val="yellow"/>
          <w:lang w:val="es-ES_tradnl"/>
          <w:rPrChange w:id="777" w:author="Ignacio Cardenas" w:date="2011-12-20T21:08:00Z">
            <w:rPr>
              <w:rFonts w:ascii="Arial" w:hAnsi="Arial"/>
              <w:sz w:val="28"/>
              <w:lang w:val="es-ES_tradnl"/>
            </w:rPr>
          </w:rPrChange>
        </w:rPr>
        <w:t xml:space="preserve"> de </w:t>
      </w:r>
      <w:del w:id="778" w:author="Ignacio Cardenas" w:date="2011-12-20T21:08:00Z">
        <w:r w:rsidR="00874C86" w:rsidRPr="00206072">
          <w:rPr>
            <w:rFonts w:ascii="Arial" w:hAnsi="Arial"/>
            <w:sz w:val="28"/>
            <w:szCs w:val="28"/>
            <w:lang w:val="es-ES_tradnl"/>
          </w:rPr>
          <w:delText xml:space="preserve">software </w:delText>
        </w:r>
        <w:r w:rsidR="00A83440" w:rsidRPr="00206072">
          <w:rPr>
            <w:rFonts w:ascii="Arial" w:hAnsi="Arial"/>
            <w:b/>
            <w:bCs/>
            <w:i/>
            <w:iCs/>
            <w:sz w:val="28"/>
            <w:szCs w:val="28"/>
            <w:lang w:val="es-ES_tradnl"/>
          </w:rPr>
          <w:delText>Rational</w:delText>
        </w:r>
        <w:r w:rsidR="00C542B4" w:rsidRPr="00206072">
          <w:rPr>
            <w:rFonts w:ascii="Arial" w:hAnsi="Arial"/>
            <w:b/>
            <w:bCs/>
            <w:i/>
            <w:iCs/>
            <w:sz w:val="28"/>
            <w:szCs w:val="28"/>
            <w:lang w:val="es-ES_tradnl"/>
          </w:rPr>
          <w:delText xml:space="preserve"> </w:delText>
        </w:r>
        <w:r w:rsidR="00A83440" w:rsidRPr="00206072">
          <w:rPr>
            <w:rFonts w:ascii="Arial" w:hAnsi="Arial"/>
            <w:b/>
            <w:bCs/>
            <w:i/>
            <w:iCs/>
            <w:sz w:val="28"/>
            <w:szCs w:val="28"/>
            <w:lang w:val="es-ES_tradnl"/>
          </w:rPr>
          <w:delText>Unified</w:delText>
        </w:r>
        <w:r w:rsidR="00C542B4" w:rsidRPr="00206072">
          <w:rPr>
            <w:rFonts w:ascii="Arial" w:hAnsi="Arial"/>
            <w:b/>
            <w:bCs/>
            <w:i/>
            <w:iCs/>
            <w:sz w:val="28"/>
            <w:szCs w:val="28"/>
            <w:lang w:val="es-ES_tradnl"/>
          </w:rPr>
          <w:delText xml:space="preserve"> </w:delText>
        </w:r>
        <w:r w:rsidR="00A83440" w:rsidRPr="00206072">
          <w:rPr>
            <w:rFonts w:ascii="Arial" w:hAnsi="Arial"/>
            <w:b/>
            <w:bCs/>
            <w:i/>
            <w:iCs/>
            <w:sz w:val="28"/>
            <w:szCs w:val="28"/>
            <w:lang w:val="es-ES_tradnl"/>
          </w:rPr>
          <w:delText>Process (RUP)</w:delText>
        </w:r>
        <w:r w:rsidR="00A83440" w:rsidRPr="00206072">
          <w:rPr>
            <w:rFonts w:ascii="Arial" w:hAnsi="Arial"/>
            <w:sz w:val="28"/>
            <w:szCs w:val="28"/>
            <w:lang w:val="es-ES_tradnl"/>
          </w:rPr>
          <w:delText>.</w:delText>
        </w:r>
      </w:del>
      <w:ins w:id="779" w:author="Ignacio Cardenas" w:date="2011-12-20T21:08:00Z">
        <w:r w:rsidR="00AB2FB0" w:rsidRPr="00620EC6">
          <w:rPr>
            <w:rFonts w:ascii="Arial" w:hAnsi="Arial"/>
            <w:sz w:val="28"/>
            <w:szCs w:val="28"/>
            <w:highlight w:val="yellow"/>
            <w:lang w:val="es-ES_tradnl"/>
          </w:rPr>
          <w:t xml:space="preserve">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ins>
    </w:p>
    <w:p w:rsidR="00461FAF" w:rsidRPr="00206072" w:rsidRDefault="00A83440" w:rsidP="00052D0A">
      <w:pPr>
        <w:jc w:val="both"/>
        <w:rPr>
          <w:del w:id="780" w:author="Ignacio Cardenas" w:date="2011-12-20T21:08:00Z"/>
          <w:rFonts w:ascii="Arial" w:hAnsi="Arial"/>
          <w:sz w:val="28"/>
          <w:szCs w:val="28"/>
          <w:lang w:val="es-ES_tradnl"/>
        </w:rPr>
      </w:pPr>
      <w:del w:id="781" w:author="Ignacio Cardenas" w:date="2011-12-20T21:08:00Z">
        <w:r w:rsidRPr="00206072">
          <w:rPr>
            <w:rFonts w:ascii="Arial" w:hAnsi="Arial"/>
            <w:sz w:val="28"/>
            <w:szCs w:val="28"/>
            <w:lang w:val="es-ES_tradnl"/>
          </w:rPr>
          <w:tab/>
          <w:delText>RUP es un proceso para e</w:delText>
        </w:r>
        <w:r w:rsidR="00461FAF" w:rsidRPr="00206072">
          <w:rPr>
            <w:rFonts w:ascii="Arial" w:hAnsi="Arial"/>
            <w:sz w:val="28"/>
            <w:szCs w:val="28"/>
            <w:lang w:val="es-ES_tradnl"/>
          </w:rPr>
          <w:delText>l desarrollo de un proyecto de</w:delText>
        </w:r>
        <w:r w:rsidRPr="00206072">
          <w:rPr>
            <w:rFonts w:ascii="Arial" w:hAnsi="Arial"/>
            <w:sz w:val="28"/>
            <w:szCs w:val="28"/>
            <w:lang w:val="es-ES_tradnl"/>
          </w:rPr>
          <w:delText xml:space="preserve"> software que define claramente quien, cómo, cuándo y qu</w:delText>
        </w:r>
        <w:r w:rsidR="00461FAF" w:rsidRPr="00206072">
          <w:rPr>
            <w:rFonts w:ascii="Arial" w:hAnsi="Arial"/>
            <w:sz w:val="28"/>
            <w:szCs w:val="28"/>
            <w:lang w:val="es-ES_tradnl"/>
          </w:rPr>
          <w:delText>é debe hacerse en el proyecto. Este proceso tiene tres características esenciales:</w:delText>
        </w:r>
      </w:del>
    </w:p>
    <w:p w:rsidR="00461FAF" w:rsidRPr="00206072" w:rsidRDefault="00461FAF" w:rsidP="0077775B">
      <w:pPr>
        <w:pStyle w:val="ListParagraph"/>
        <w:numPr>
          <w:ilvl w:val="0"/>
          <w:numId w:val="9"/>
        </w:numPr>
        <w:jc w:val="both"/>
        <w:rPr>
          <w:del w:id="782" w:author="Ignacio Cardenas" w:date="2011-12-20T21:08:00Z"/>
          <w:rFonts w:ascii="Arial" w:hAnsi="Arial"/>
          <w:sz w:val="28"/>
          <w:szCs w:val="28"/>
          <w:lang w:val="es-ES_tradnl"/>
        </w:rPr>
      </w:pPr>
      <w:del w:id="783" w:author="Ignacio Cardenas" w:date="2011-12-20T21:08: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stá dirigido por los Casos de Uso: </w:delText>
        </w:r>
        <w:r w:rsidRPr="00206072">
          <w:rPr>
            <w:rFonts w:ascii="Arial" w:hAnsi="Arial"/>
            <w:sz w:val="28"/>
            <w:szCs w:val="28"/>
            <w:lang w:val="es-ES_tradnl"/>
          </w:rPr>
          <w:delText>o</w:delText>
        </w:r>
        <w:r w:rsidR="00A83440" w:rsidRPr="00206072">
          <w:rPr>
            <w:rFonts w:ascii="Arial" w:hAnsi="Arial"/>
            <w:sz w:val="28"/>
            <w:szCs w:val="28"/>
            <w:lang w:val="es-ES_tradnl"/>
          </w:rPr>
          <w:delText>rientan el proyecto a la importancia para el</w:delText>
        </w:r>
        <w:r w:rsidRPr="00206072">
          <w:rPr>
            <w:rFonts w:ascii="Arial" w:hAnsi="Arial"/>
            <w:sz w:val="28"/>
            <w:szCs w:val="28"/>
            <w:lang w:val="es-ES_tradnl"/>
          </w:rPr>
          <w:delText xml:space="preserve"> usuario y lo que este quiere.</w:delText>
        </w:r>
      </w:del>
    </w:p>
    <w:p w:rsidR="00461FAF" w:rsidRPr="00206072" w:rsidRDefault="00461FAF" w:rsidP="0077775B">
      <w:pPr>
        <w:pStyle w:val="ListParagraph"/>
        <w:numPr>
          <w:ilvl w:val="0"/>
          <w:numId w:val="9"/>
        </w:numPr>
        <w:jc w:val="both"/>
        <w:rPr>
          <w:del w:id="784" w:author="Ignacio Cardenas" w:date="2011-12-20T21:08:00Z"/>
          <w:rFonts w:ascii="Arial" w:hAnsi="Arial"/>
          <w:sz w:val="28"/>
          <w:szCs w:val="28"/>
          <w:lang w:val="es-ES_tradnl"/>
        </w:rPr>
      </w:pPr>
      <w:del w:id="785" w:author="Ignacio Cardenas" w:date="2011-12-20T21:08: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stá centrado en la arquitectura: </w:delText>
        </w:r>
        <w:r w:rsidRPr="00206072">
          <w:rPr>
            <w:rFonts w:ascii="Arial" w:hAnsi="Arial"/>
            <w:sz w:val="28"/>
            <w:szCs w:val="28"/>
            <w:lang w:val="es-ES_tradnl"/>
          </w:rPr>
          <w:delText>r</w:delText>
        </w:r>
        <w:r w:rsidR="00A83440" w:rsidRPr="00206072">
          <w:rPr>
            <w:rFonts w:ascii="Arial" w:hAnsi="Arial"/>
            <w:sz w:val="28"/>
            <w:szCs w:val="28"/>
            <w:lang w:val="es-ES_tradnl"/>
          </w:rPr>
          <w:delText>elaciona la toma de decisiones que indican cómo tiene que ser construi</w:delText>
        </w:r>
        <w:r w:rsidRPr="00206072">
          <w:rPr>
            <w:rFonts w:ascii="Arial" w:hAnsi="Arial"/>
            <w:sz w:val="28"/>
            <w:szCs w:val="28"/>
            <w:lang w:val="es-ES_tradnl"/>
          </w:rPr>
          <w:delText>do el sistema y en qué orden.</w:delText>
        </w:r>
      </w:del>
    </w:p>
    <w:p w:rsidR="00A83440" w:rsidRPr="00206072" w:rsidRDefault="00461FAF" w:rsidP="0077775B">
      <w:pPr>
        <w:pStyle w:val="ListParagraph"/>
        <w:numPr>
          <w:ilvl w:val="0"/>
          <w:numId w:val="9"/>
        </w:numPr>
        <w:jc w:val="both"/>
        <w:rPr>
          <w:del w:id="786" w:author="Ignacio Cardenas" w:date="2011-12-20T21:08:00Z"/>
          <w:rFonts w:ascii="Arial" w:hAnsi="Arial"/>
          <w:sz w:val="28"/>
          <w:szCs w:val="28"/>
          <w:lang w:val="es-ES_tradnl"/>
        </w:rPr>
      </w:pPr>
      <w:del w:id="787" w:author="Ignacio Cardenas" w:date="2011-12-20T21:08:00Z">
        <w:r w:rsidRPr="00206072">
          <w:rPr>
            <w:rFonts w:ascii="Arial" w:hAnsi="Arial"/>
            <w:sz w:val="28"/>
            <w:szCs w:val="28"/>
            <w:lang w:val="es-ES_tradnl"/>
          </w:rPr>
          <w:delText>E</w:delText>
        </w:r>
        <w:r w:rsidR="00A83440" w:rsidRPr="00206072">
          <w:rPr>
            <w:rFonts w:ascii="Arial" w:hAnsi="Arial"/>
            <w:sz w:val="28"/>
            <w:szCs w:val="28"/>
            <w:lang w:val="es-ES_tradnl"/>
          </w:rPr>
          <w:delText xml:space="preserve">s iterativo e incremental: </w:delText>
        </w:r>
        <w:r w:rsidRPr="00206072">
          <w:rPr>
            <w:rFonts w:ascii="Arial" w:hAnsi="Arial"/>
            <w:sz w:val="28"/>
            <w:szCs w:val="28"/>
            <w:lang w:val="es-ES_tradnl"/>
          </w:rPr>
          <w:delText>Se</w:delText>
        </w:r>
        <w:r w:rsidR="00A83440" w:rsidRPr="00206072">
          <w:rPr>
            <w:rFonts w:ascii="Arial" w:hAnsi="Arial"/>
            <w:sz w:val="28"/>
            <w:szCs w:val="28"/>
            <w:lang w:val="es-ES_tradnl"/>
          </w:rPr>
          <w:delText xml:space="preserve"> divide el proyecto en mini</w:delText>
        </w:r>
        <w:r w:rsidRPr="00206072">
          <w:rPr>
            <w:rFonts w:ascii="Arial" w:hAnsi="Arial"/>
            <w:sz w:val="28"/>
            <w:szCs w:val="28"/>
            <w:lang w:val="es-ES_tradnl"/>
          </w:rPr>
          <w:delText>-</w:delText>
        </w:r>
        <w:r w:rsidR="00436DA3" w:rsidRPr="00206072">
          <w:rPr>
            <w:rFonts w:ascii="Arial" w:hAnsi="Arial"/>
            <w:sz w:val="28"/>
            <w:szCs w:val="28"/>
            <w:lang w:val="es-ES_tradnl"/>
          </w:rPr>
          <w:delText xml:space="preserve">proyectos donde los objetivos se cumplen de manera </w:delText>
        </w:r>
        <w:r w:rsidR="000260CF" w:rsidRPr="00206072">
          <w:rPr>
            <w:rFonts w:ascii="Arial" w:hAnsi="Arial"/>
            <w:sz w:val="28"/>
            <w:szCs w:val="28"/>
            <w:lang w:val="es-ES_tradnl"/>
          </w:rPr>
          <w:delText>efectiva</w:delText>
        </w:r>
        <w:r w:rsidR="00436DA3" w:rsidRPr="00206072">
          <w:rPr>
            <w:rFonts w:ascii="Arial" w:hAnsi="Arial"/>
            <w:sz w:val="28"/>
            <w:szCs w:val="28"/>
            <w:lang w:val="es-ES_tradnl"/>
          </w:rPr>
          <w:delText>.</w:delText>
        </w:r>
      </w:del>
    </w:p>
    <w:p w:rsidR="00A83440" w:rsidRPr="00206072" w:rsidRDefault="00A83440" w:rsidP="00052D0A">
      <w:pPr>
        <w:jc w:val="both"/>
        <w:rPr>
          <w:del w:id="788" w:author="Ignacio Cardenas" w:date="2011-12-20T21:08:00Z"/>
          <w:rFonts w:ascii="Arial" w:hAnsi="Arial"/>
          <w:sz w:val="28"/>
          <w:szCs w:val="28"/>
          <w:lang w:val="es-ES_tradnl"/>
        </w:rPr>
      </w:pPr>
      <w:del w:id="789" w:author="Ignacio Cardenas" w:date="2011-12-20T21:08:00Z">
        <w:r w:rsidRPr="00206072">
          <w:rPr>
            <w:rFonts w:ascii="Arial" w:hAnsi="Arial"/>
            <w:sz w:val="28"/>
            <w:szCs w:val="28"/>
            <w:lang w:val="es-ES_tradnl"/>
          </w:rPr>
          <w:delText>Como filosofía RUP maneja 6 principios clave:</w:delText>
        </w:r>
      </w:del>
    </w:p>
    <w:p w:rsidR="00A83440" w:rsidRPr="00206072" w:rsidRDefault="00A83440" w:rsidP="00052D0A">
      <w:pPr>
        <w:jc w:val="both"/>
        <w:rPr>
          <w:del w:id="790" w:author="Ignacio Cardenas" w:date="2011-12-20T21:08:00Z"/>
          <w:rFonts w:ascii="Arial" w:hAnsi="Arial"/>
          <w:sz w:val="28"/>
          <w:szCs w:val="28"/>
          <w:lang w:val="es-ES_tradnl"/>
        </w:rPr>
      </w:pPr>
      <w:del w:id="791" w:author="Ignacio Cardenas" w:date="2011-12-20T21:08:00Z">
        <w:r w:rsidRPr="00206072">
          <w:rPr>
            <w:rFonts w:ascii="Arial" w:hAnsi="Arial"/>
            <w:b/>
            <w:sz w:val="28"/>
            <w:szCs w:val="28"/>
            <w:lang w:val="es-ES_tradnl"/>
          </w:rPr>
          <w:delText>Adaptación del proceso</w:delText>
        </w:r>
        <w:r w:rsidRPr="00206072">
          <w:rPr>
            <w:rFonts w:ascii="Arial" w:hAnsi="Arial"/>
            <w:sz w:val="28"/>
            <w:szCs w:val="28"/>
            <w:lang w:val="es-ES_tradnl"/>
          </w:rPr>
          <w:tab/>
        </w:r>
      </w:del>
    </w:p>
    <w:p w:rsidR="00B840FF" w:rsidRPr="00206072" w:rsidRDefault="00A83440" w:rsidP="00052D0A">
      <w:pPr>
        <w:jc w:val="both"/>
        <w:rPr>
          <w:del w:id="792" w:author="Ignacio Cardenas" w:date="2011-12-20T21:08:00Z"/>
          <w:rFonts w:ascii="Arial" w:hAnsi="Arial"/>
          <w:sz w:val="28"/>
          <w:szCs w:val="28"/>
          <w:lang w:val="es-ES_tradnl"/>
        </w:rPr>
      </w:pPr>
      <w:del w:id="793" w:author="Ignacio Cardenas" w:date="2011-12-20T21:08:00Z">
        <w:r w:rsidRPr="00206072">
          <w:rPr>
            <w:rFonts w:ascii="Arial" w:hAnsi="Arial"/>
            <w:sz w:val="28"/>
            <w:szCs w:val="28"/>
            <w:lang w:val="es-ES_tradnl"/>
          </w:rPr>
          <w:tab/>
          <w:delText>El proceso deberá adaptarse a las características propias de la organización</w:delText>
        </w:r>
        <w:r w:rsidR="00C07439" w:rsidRPr="00206072">
          <w:rPr>
            <w:rFonts w:ascii="Arial" w:hAnsi="Arial"/>
            <w:sz w:val="28"/>
            <w:szCs w:val="28"/>
            <w:lang w:val="es-ES_tradnl"/>
          </w:rPr>
          <w:delText xml:space="preserve"> (en el caso del proyecto, el Banco Mercantil)</w:delText>
        </w:r>
        <w:r w:rsidRPr="00206072">
          <w:rPr>
            <w:rFonts w:ascii="Arial" w:hAnsi="Arial"/>
            <w:sz w:val="28"/>
            <w:szCs w:val="28"/>
            <w:lang w:val="es-ES_tradnl"/>
          </w:rPr>
          <w:delText xml:space="preserve">. El </w:delText>
        </w:r>
        <w:r w:rsidRPr="00206072">
          <w:rPr>
            <w:rFonts w:ascii="Arial" w:hAnsi="Arial"/>
            <w:sz w:val="28"/>
            <w:szCs w:val="28"/>
            <w:lang w:val="es-ES_tradnl"/>
          </w:rPr>
          <w:lastRenderedPageBreak/>
          <w:delText>tamaño del mismo, así como las regulaciones que lo condicionen, influirán en su diseño específico. También se deberá tener en cuenta el alcance del proyecto.</w:delText>
        </w:r>
      </w:del>
    </w:p>
    <w:p w:rsidR="00A83440" w:rsidRPr="00206072" w:rsidRDefault="00A83440" w:rsidP="00052D0A">
      <w:pPr>
        <w:jc w:val="both"/>
        <w:rPr>
          <w:del w:id="794" w:author="Ignacio Cardenas" w:date="2011-12-20T21:08:00Z"/>
          <w:rFonts w:ascii="Arial" w:hAnsi="Arial"/>
          <w:b/>
          <w:sz w:val="28"/>
          <w:szCs w:val="28"/>
          <w:lang w:val="es-ES_tradnl"/>
        </w:rPr>
      </w:pPr>
      <w:del w:id="795" w:author="Ignacio Cardenas" w:date="2011-12-20T21:08:00Z">
        <w:r w:rsidRPr="00206072">
          <w:rPr>
            <w:rFonts w:ascii="Arial" w:hAnsi="Arial"/>
            <w:b/>
            <w:sz w:val="28"/>
            <w:szCs w:val="28"/>
            <w:lang w:val="es-ES_tradnl"/>
          </w:rPr>
          <w:delText>Balancear prioridades</w:delText>
        </w:r>
      </w:del>
    </w:p>
    <w:p w:rsidR="00A83440" w:rsidRPr="00206072" w:rsidRDefault="00A83440" w:rsidP="00052D0A">
      <w:pPr>
        <w:jc w:val="both"/>
        <w:rPr>
          <w:del w:id="796" w:author="Ignacio Cardenas" w:date="2011-12-20T21:08:00Z"/>
          <w:rFonts w:ascii="Arial" w:hAnsi="Arial"/>
          <w:sz w:val="28"/>
          <w:szCs w:val="28"/>
          <w:lang w:val="es-ES_tradnl"/>
        </w:rPr>
      </w:pPr>
      <w:del w:id="797" w:author="Ignacio Cardenas" w:date="2011-12-20T21:08:00Z">
        <w:r w:rsidRPr="00206072">
          <w:rPr>
            <w:rFonts w:ascii="Arial" w:hAnsi="Arial"/>
            <w:b/>
            <w:sz w:val="28"/>
            <w:szCs w:val="28"/>
            <w:lang w:val="es-ES_tradnl"/>
          </w:rPr>
          <w:tab/>
        </w:r>
        <w:r w:rsidRPr="00206072">
          <w:rPr>
            <w:rFonts w:ascii="Arial" w:hAnsi="Arial"/>
            <w:sz w:val="28"/>
            <w:szCs w:val="28"/>
            <w:lang w:val="es-ES_tradnl"/>
          </w:rPr>
          <w:delText xml:space="preserve">Los </w:delText>
        </w:r>
        <w:r w:rsidR="00602FA1" w:rsidRPr="00206072">
          <w:rPr>
            <w:rFonts w:ascii="Arial" w:hAnsi="Arial"/>
            <w:sz w:val="28"/>
            <w:szCs w:val="28"/>
            <w:lang w:val="es-ES_tradnl"/>
          </w:rPr>
          <w:delText>diversos requerimientos</w:delText>
        </w:r>
        <w:r w:rsidRPr="00206072">
          <w:rPr>
            <w:rFonts w:ascii="Arial" w:hAnsi="Arial"/>
            <w:sz w:val="28"/>
            <w:szCs w:val="28"/>
            <w:lang w:val="es-ES_tradnl"/>
          </w:rPr>
          <w:delText xml:space="preserve"> pueden ser diferentes, contradictorios o disputarse recursos limitados. Debe encontrarse un balance que satisfaga los deseos de todos. </w:delText>
        </w:r>
      </w:del>
    </w:p>
    <w:p w:rsidR="00A83440" w:rsidRPr="00206072" w:rsidRDefault="00A83440" w:rsidP="00052D0A">
      <w:pPr>
        <w:jc w:val="both"/>
        <w:rPr>
          <w:del w:id="798" w:author="Ignacio Cardenas" w:date="2011-12-20T21:08:00Z"/>
          <w:rFonts w:ascii="Arial" w:hAnsi="Arial"/>
          <w:sz w:val="28"/>
          <w:szCs w:val="28"/>
          <w:lang w:val="es-ES_tradnl"/>
        </w:rPr>
      </w:pPr>
      <w:del w:id="799" w:author="Ignacio Cardenas" w:date="2011-12-20T21:08:00Z">
        <w:r w:rsidRPr="00206072">
          <w:rPr>
            <w:rFonts w:ascii="Arial" w:hAnsi="Arial"/>
            <w:b/>
            <w:sz w:val="28"/>
            <w:szCs w:val="28"/>
            <w:lang w:val="es-ES_tradnl"/>
          </w:rPr>
          <w:delText>Colaboración entre equipos</w:delText>
        </w:r>
      </w:del>
    </w:p>
    <w:p w:rsidR="00A83440" w:rsidRPr="00206072" w:rsidRDefault="00A83440" w:rsidP="00052D0A">
      <w:pPr>
        <w:jc w:val="both"/>
        <w:rPr>
          <w:del w:id="800" w:author="Ignacio Cardenas" w:date="2011-12-20T21:08:00Z"/>
          <w:rFonts w:ascii="Arial" w:hAnsi="Arial"/>
          <w:sz w:val="28"/>
          <w:szCs w:val="28"/>
          <w:lang w:val="es-ES_tradnl"/>
        </w:rPr>
      </w:pPr>
      <w:del w:id="801" w:author="Ignacio Cardenas" w:date="2011-12-20T21:08:00Z">
        <w:r w:rsidRPr="00206072">
          <w:rPr>
            <w:rFonts w:ascii="Arial" w:hAnsi="Arial"/>
            <w:sz w:val="28"/>
            <w:szCs w:val="28"/>
            <w:lang w:val="es-ES_tradnl"/>
          </w:rPr>
          <w:tab/>
          <w:delText>El desarrollo de software no lo hace una única persona sino múltiples equipos. Debe haber una comunicación fluida para coordinar requerimientos, desarrollo, evaluaciones, planes, resultados, etc.</w:delText>
        </w:r>
      </w:del>
    </w:p>
    <w:p w:rsidR="00A83440" w:rsidRPr="00206072" w:rsidRDefault="00A83440" w:rsidP="00052D0A">
      <w:pPr>
        <w:jc w:val="both"/>
        <w:rPr>
          <w:del w:id="802" w:author="Ignacio Cardenas" w:date="2011-12-20T21:08:00Z"/>
          <w:rFonts w:ascii="Arial" w:hAnsi="Arial"/>
          <w:sz w:val="28"/>
          <w:szCs w:val="28"/>
          <w:lang w:val="es-ES_tradnl"/>
        </w:rPr>
      </w:pPr>
      <w:del w:id="803" w:author="Ignacio Cardenas" w:date="2011-12-20T21:08:00Z">
        <w:r w:rsidRPr="00206072">
          <w:rPr>
            <w:rFonts w:ascii="Arial" w:hAnsi="Arial"/>
            <w:b/>
            <w:sz w:val="28"/>
            <w:szCs w:val="28"/>
            <w:lang w:val="es-ES_tradnl"/>
          </w:rPr>
          <w:delText>Demostrar valor iterativamente</w:delText>
        </w:r>
      </w:del>
    </w:p>
    <w:p w:rsidR="00A83440" w:rsidRPr="00206072" w:rsidRDefault="00A83440" w:rsidP="00052D0A">
      <w:pPr>
        <w:jc w:val="both"/>
        <w:rPr>
          <w:del w:id="804" w:author="Ignacio Cardenas" w:date="2011-12-20T21:08:00Z"/>
          <w:rFonts w:ascii="Arial" w:hAnsi="Arial"/>
          <w:sz w:val="28"/>
          <w:szCs w:val="28"/>
          <w:lang w:val="es-ES_tradnl"/>
        </w:rPr>
      </w:pPr>
      <w:del w:id="805" w:author="Ignacio Cardenas" w:date="2011-12-20T21:08:00Z">
        <w:r w:rsidRPr="00206072">
          <w:rPr>
            <w:rFonts w:ascii="Arial" w:hAnsi="Arial"/>
            <w:sz w:val="28"/>
            <w:szCs w:val="28"/>
            <w:lang w:val="es-ES_tradnl"/>
          </w:rPr>
          <w:tab/>
          <w:delText xml:space="preserve">Los </w:delText>
        </w:r>
        <w:r w:rsidR="00602FA1" w:rsidRPr="00206072">
          <w:rPr>
            <w:rFonts w:ascii="Arial" w:hAnsi="Arial"/>
            <w:sz w:val="28"/>
            <w:szCs w:val="28"/>
            <w:lang w:val="es-ES_tradnl"/>
          </w:rPr>
          <w:delText>avances</w:delText>
        </w:r>
        <w:r w:rsidRPr="00206072">
          <w:rPr>
            <w:rFonts w:ascii="Arial" w:hAnsi="Arial"/>
            <w:sz w:val="28"/>
            <w:szCs w:val="28"/>
            <w:lang w:val="es-ES_tradnl"/>
          </w:rPr>
          <w:delText xml:space="preserve"> se entregan, aunque sea de un modo interno, en etapas iteradas. En cada iteración se analiza la opinión de los inversores, la estabilidad y calidad del producto, y se refina la dirección del proyecto así como también los riesgos involucrados.</w:delText>
        </w:r>
      </w:del>
    </w:p>
    <w:p w:rsidR="00A83440" w:rsidRPr="00206072" w:rsidRDefault="00A83440" w:rsidP="00052D0A">
      <w:pPr>
        <w:jc w:val="both"/>
        <w:rPr>
          <w:del w:id="806" w:author="Ignacio Cardenas" w:date="2011-12-20T21:08:00Z"/>
          <w:rFonts w:ascii="Arial" w:hAnsi="Arial"/>
          <w:b/>
          <w:sz w:val="28"/>
          <w:szCs w:val="28"/>
          <w:lang w:val="es-ES_tradnl"/>
        </w:rPr>
      </w:pPr>
      <w:del w:id="807" w:author="Ignacio Cardenas" w:date="2011-12-20T21:08:00Z">
        <w:r w:rsidRPr="00206072">
          <w:rPr>
            <w:rFonts w:ascii="Arial" w:hAnsi="Arial"/>
            <w:b/>
            <w:sz w:val="28"/>
            <w:szCs w:val="28"/>
            <w:lang w:val="es-ES_tradnl"/>
          </w:rPr>
          <w:delText>Elevar el nivel de abstracción</w:delText>
        </w:r>
      </w:del>
    </w:p>
    <w:p w:rsidR="00A83440" w:rsidRPr="00206072" w:rsidRDefault="00A83440" w:rsidP="00052D0A">
      <w:pPr>
        <w:jc w:val="both"/>
        <w:rPr>
          <w:del w:id="808" w:author="Ignacio Cardenas" w:date="2011-12-20T21:08:00Z"/>
          <w:rFonts w:ascii="Arial" w:hAnsi="Arial"/>
          <w:sz w:val="28"/>
          <w:szCs w:val="28"/>
          <w:lang w:val="es-ES_tradnl"/>
        </w:rPr>
      </w:pPr>
      <w:del w:id="809" w:author="Ignacio Cardenas" w:date="2011-12-20T21:08:00Z">
        <w:r w:rsidRPr="00206072">
          <w:rPr>
            <w:rFonts w:ascii="Arial" w:hAnsi="Arial"/>
            <w:sz w:val="28"/>
            <w:szCs w:val="28"/>
            <w:lang w:val="es-ES_tradnl"/>
          </w:rPr>
          <w:tab/>
          <w:delText xml:space="preserve">Este principio dominante motiva el uso de conceptos reutilizables </w:delText>
        </w:r>
        <w:r w:rsidR="00F761C4" w:rsidRPr="00206072">
          <w:rPr>
            <w:rFonts w:ascii="Arial" w:hAnsi="Arial"/>
            <w:sz w:val="28"/>
            <w:szCs w:val="28"/>
            <w:lang w:val="es-ES_tradnl"/>
          </w:rPr>
          <w:delText xml:space="preserve">tales como patrón del software </w:delText>
        </w:r>
        <w:r w:rsidRPr="00206072">
          <w:rPr>
            <w:rFonts w:ascii="Arial" w:hAnsi="Arial"/>
            <w:sz w:val="28"/>
            <w:szCs w:val="28"/>
            <w:lang w:val="es-ES_tradnl"/>
          </w:rPr>
          <w:delText xml:space="preserve">o esquemas (frameworks) por nombrar algunos. Éstos se pueden acompañar por las representaciones visuales de la arquitectura, por ejemplo con </w:delText>
        </w:r>
        <w:r w:rsidR="00602FA1" w:rsidRPr="00206072">
          <w:rPr>
            <w:rFonts w:ascii="Arial" w:hAnsi="Arial"/>
            <w:sz w:val="28"/>
            <w:szCs w:val="28"/>
            <w:lang w:val="es-ES_tradnl"/>
          </w:rPr>
          <w:delText xml:space="preserve">el uso de diagramas </w:delText>
        </w:r>
        <w:r w:rsidRPr="00206072">
          <w:rPr>
            <w:rFonts w:ascii="Arial" w:hAnsi="Arial"/>
            <w:sz w:val="28"/>
            <w:szCs w:val="28"/>
            <w:lang w:val="es-ES_tradnl"/>
          </w:rPr>
          <w:delText>UML.</w:delText>
        </w:r>
      </w:del>
    </w:p>
    <w:p w:rsidR="00A83440" w:rsidRPr="00206072" w:rsidRDefault="008F2895" w:rsidP="00052D0A">
      <w:pPr>
        <w:jc w:val="both"/>
        <w:rPr>
          <w:del w:id="810" w:author="Ignacio Cardenas" w:date="2011-12-20T21:08:00Z"/>
          <w:rFonts w:ascii="Arial" w:hAnsi="Arial"/>
          <w:b/>
          <w:sz w:val="28"/>
          <w:szCs w:val="28"/>
          <w:lang w:val="es-ES_tradnl"/>
        </w:rPr>
      </w:pPr>
      <w:del w:id="811" w:author="Ignacio Cardenas" w:date="2011-12-20T21:08:00Z">
        <w:r w:rsidRPr="00206072">
          <w:rPr>
            <w:rFonts w:ascii="Arial" w:hAnsi="Arial"/>
            <w:b/>
            <w:sz w:val="28"/>
            <w:szCs w:val="28"/>
            <w:lang w:val="es-ES_tradnl"/>
          </w:rPr>
          <w:delText>Enfoque</w:delText>
        </w:r>
        <w:r w:rsidR="00A83440" w:rsidRPr="00206072">
          <w:rPr>
            <w:rFonts w:ascii="Arial" w:hAnsi="Arial"/>
            <w:b/>
            <w:sz w:val="28"/>
            <w:szCs w:val="28"/>
            <w:lang w:val="es-ES_tradnl"/>
          </w:rPr>
          <w:delText xml:space="preserve"> en la calidad</w:delText>
        </w:r>
      </w:del>
    </w:p>
    <w:p w:rsidR="00A83440" w:rsidRPr="00206072" w:rsidRDefault="00A83440" w:rsidP="00052D0A">
      <w:pPr>
        <w:jc w:val="both"/>
        <w:rPr>
          <w:del w:id="812" w:author="Ignacio Cardenas" w:date="2011-12-20T21:08:00Z"/>
          <w:rFonts w:ascii="Arial" w:hAnsi="Arial"/>
          <w:sz w:val="28"/>
          <w:szCs w:val="28"/>
          <w:lang w:val="es-ES_tradnl"/>
        </w:rPr>
      </w:pPr>
      <w:del w:id="813" w:author="Ignacio Cardenas" w:date="2011-12-20T21:08:00Z">
        <w:r w:rsidRPr="00206072">
          <w:rPr>
            <w:rFonts w:ascii="Arial" w:hAnsi="Arial"/>
            <w:sz w:val="28"/>
            <w:szCs w:val="28"/>
            <w:lang w:val="es-ES_tradnl"/>
          </w:rPr>
          <w:tab/>
          <w:delText>El control de calidad no debe realizarse al final de cada iteración, sino en todos los aspectos de la producción.</w:delText>
        </w:r>
      </w:del>
    </w:p>
    <w:p w:rsidR="00A83440" w:rsidRPr="00206072" w:rsidRDefault="00A83440" w:rsidP="00052D0A">
      <w:pPr>
        <w:jc w:val="both"/>
        <w:rPr>
          <w:del w:id="814" w:author="Ignacio Cardenas" w:date="2011-12-20T21:08:00Z"/>
          <w:rFonts w:ascii="Arial" w:hAnsi="Arial"/>
          <w:b/>
          <w:sz w:val="28"/>
          <w:szCs w:val="28"/>
          <w:lang w:val="es-ES_tradnl"/>
        </w:rPr>
      </w:pPr>
      <w:del w:id="815" w:author="Ignacio Cardenas" w:date="2011-12-20T21:08:00Z">
        <w:r w:rsidRPr="00206072">
          <w:rPr>
            <w:rFonts w:ascii="Arial" w:hAnsi="Arial"/>
            <w:b/>
            <w:sz w:val="28"/>
            <w:szCs w:val="28"/>
            <w:lang w:val="es-ES_tradnl"/>
          </w:rPr>
          <w:delText>El ciclo de vida de RUP</w:delText>
        </w:r>
      </w:del>
    </w:p>
    <w:p w:rsidR="00A83440" w:rsidRPr="00206072" w:rsidRDefault="00A83440" w:rsidP="00052D0A">
      <w:pPr>
        <w:jc w:val="both"/>
        <w:rPr>
          <w:del w:id="816" w:author="Ignacio Cardenas" w:date="2011-12-20T21:08:00Z"/>
          <w:rFonts w:ascii="Arial" w:hAnsi="Arial"/>
          <w:sz w:val="28"/>
          <w:szCs w:val="28"/>
          <w:lang w:val="es-ES_tradnl"/>
        </w:rPr>
      </w:pPr>
      <w:del w:id="817" w:author="Ignacio Cardenas" w:date="2011-12-20T21:08:00Z">
        <w:r w:rsidRPr="00206072">
          <w:rPr>
            <w:rFonts w:ascii="Arial" w:hAnsi="Arial"/>
            <w:sz w:val="28"/>
            <w:szCs w:val="28"/>
            <w:lang w:val="es-ES_tradnl"/>
          </w:rPr>
          <w:tab/>
          <w:delText>RUP divide el proceso en 4 fases, dentro de las cuales se realizan varias iteraciones en número variable según el proyecto y en las que se hace un mayor o menor hincapié en los distintas actividades.</w:delText>
        </w:r>
      </w:del>
    </w:p>
    <w:p w:rsidR="00A83440" w:rsidRPr="00206072" w:rsidRDefault="00CC4C00" w:rsidP="00A83440">
      <w:pPr>
        <w:rPr>
          <w:del w:id="818" w:author="Ignacio Cardenas" w:date="2011-12-20T21:08:00Z"/>
          <w:rFonts w:ascii="Arial" w:hAnsi="Arial"/>
          <w:sz w:val="28"/>
          <w:szCs w:val="28"/>
          <w:lang w:val="es-ES_tradnl"/>
        </w:rPr>
      </w:pPr>
      <w:del w:id="819" w:author="Ignacio Cardenas" w:date="2011-12-20T21:08:00Z">
        <w:r>
          <w:rPr>
            <w:rFonts w:ascii="Arial" w:hAnsi="Arial"/>
            <w:noProof/>
            <w:sz w:val="28"/>
            <w:szCs w:val="28"/>
            <w:lang w:val="en-US"/>
            <w:rPrChange w:id="820" w:author="Unknown">
              <w:rPr>
                <w:noProof/>
                <w:lang w:val="en-US"/>
              </w:rPr>
            </w:rPrChange>
          </w:rPr>
          <w:lastRenderedPageBreak/>
          <w:drawing>
            <wp:inline distT="0" distB="0" distL="0" distR="0">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5"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del>
    </w:p>
    <w:p w:rsidR="00A83440" w:rsidRPr="00206072" w:rsidRDefault="00A83440" w:rsidP="00052D0A">
      <w:pPr>
        <w:jc w:val="both"/>
        <w:rPr>
          <w:del w:id="821" w:author="Ignacio Cardenas" w:date="2011-12-20T21:08:00Z"/>
          <w:rFonts w:ascii="Arial" w:hAnsi="Arial"/>
          <w:sz w:val="28"/>
          <w:szCs w:val="28"/>
          <w:lang w:val="es-ES_tradnl"/>
        </w:rPr>
      </w:pPr>
      <w:del w:id="822" w:author="Ignacio Cardenas" w:date="2011-12-20T21:08:00Z">
        <w:r w:rsidRPr="00206072">
          <w:rPr>
            <w:rFonts w:ascii="Arial" w:hAnsi="Arial"/>
            <w:sz w:val="28"/>
            <w:szCs w:val="28"/>
            <w:lang w:val="es-ES_tradnl"/>
          </w:rPr>
          <w:tab/>
          <w:delText>En las iteraciones de cada fase se hacen diferentes esfuerzos en diferentes actividades:</w:delText>
        </w:r>
      </w:del>
    </w:p>
    <w:p w:rsidR="00A83440" w:rsidRPr="00206072" w:rsidRDefault="00A83440" w:rsidP="0077775B">
      <w:pPr>
        <w:numPr>
          <w:ilvl w:val="0"/>
          <w:numId w:val="8"/>
        </w:numPr>
        <w:jc w:val="both"/>
        <w:rPr>
          <w:del w:id="823" w:author="Ignacio Cardenas" w:date="2011-12-20T21:08:00Z"/>
          <w:rFonts w:ascii="Arial" w:hAnsi="Arial"/>
          <w:sz w:val="28"/>
          <w:szCs w:val="28"/>
          <w:lang w:val="es-ES_tradnl"/>
        </w:rPr>
      </w:pPr>
      <w:del w:id="824" w:author="Ignacio Cardenas" w:date="2011-12-20T21:08:00Z">
        <w:r w:rsidRPr="00206072">
          <w:rPr>
            <w:rFonts w:ascii="Arial" w:hAnsi="Arial"/>
            <w:b/>
            <w:sz w:val="28"/>
            <w:szCs w:val="28"/>
            <w:lang w:val="es-ES_tradnl"/>
          </w:rPr>
          <w:delText>Inicio:</w:delText>
        </w:r>
        <w:r w:rsidR="00A26828" w:rsidRPr="00206072">
          <w:rPr>
            <w:rFonts w:ascii="Arial" w:hAnsi="Arial"/>
            <w:sz w:val="28"/>
            <w:szCs w:val="28"/>
            <w:lang w:val="es-ES_tradnl"/>
          </w:rPr>
          <w:delText xml:space="preserve"> s</w:delText>
        </w:r>
        <w:r w:rsidRPr="00206072">
          <w:rPr>
            <w:rFonts w:ascii="Arial" w:hAnsi="Arial"/>
            <w:sz w:val="28"/>
            <w:szCs w:val="28"/>
            <w:lang w:val="es-ES_tradnl"/>
          </w:rPr>
          <w:delText>e hace un plan de fases, se identifican los principales casos de uso y se identifican los riesgos. Se define el alcance del proyecto.</w:delText>
        </w:r>
      </w:del>
    </w:p>
    <w:p w:rsidR="00A83440" w:rsidRPr="00206072" w:rsidRDefault="00A83440" w:rsidP="0077775B">
      <w:pPr>
        <w:numPr>
          <w:ilvl w:val="0"/>
          <w:numId w:val="8"/>
        </w:numPr>
        <w:jc w:val="both"/>
        <w:rPr>
          <w:del w:id="825" w:author="Ignacio Cardenas" w:date="2011-12-20T21:08:00Z"/>
          <w:rFonts w:ascii="Arial" w:hAnsi="Arial"/>
          <w:sz w:val="28"/>
          <w:szCs w:val="28"/>
          <w:lang w:val="es-ES_tradnl"/>
        </w:rPr>
      </w:pPr>
      <w:del w:id="826" w:author="Ignacio Cardenas" w:date="2011-12-20T21:08:00Z">
        <w:r w:rsidRPr="00206072">
          <w:rPr>
            <w:rFonts w:ascii="Arial" w:hAnsi="Arial"/>
            <w:b/>
            <w:sz w:val="28"/>
            <w:szCs w:val="28"/>
            <w:lang w:val="es-ES_tradnl"/>
          </w:rPr>
          <w:delText>Elaboración:</w:delText>
        </w:r>
        <w:r w:rsidRPr="00206072">
          <w:rPr>
            <w:rFonts w:ascii="Arial" w:hAnsi="Arial"/>
            <w:sz w:val="28"/>
            <w:szCs w:val="28"/>
            <w:lang w:val="es-ES_tradnl"/>
          </w:rPr>
          <w:delText xml:space="preserve"> se hace un plan de proyecto, se completan los casos de uso y se </w:delText>
        </w:r>
        <w:r w:rsidR="00E3080E" w:rsidRPr="00206072">
          <w:rPr>
            <w:rFonts w:ascii="Arial" w:hAnsi="Arial"/>
            <w:sz w:val="28"/>
            <w:szCs w:val="28"/>
            <w:lang w:val="es-ES_tradnl"/>
          </w:rPr>
          <w:delText>disminuyen</w:delText>
        </w:r>
        <w:r w:rsidRPr="00206072">
          <w:rPr>
            <w:rFonts w:ascii="Arial" w:hAnsi="Arial"/>
            <w:sz w:val="28"/>
            <w:szCs w:val="28"/>
            <w:lang w:val="es-ES_tradnl"/>
          </w:rPr>
          <w:delText xml:space="preserve"> los riesgos.</w:delText>
        </w:r>
      </w:del>
    </w:p>
    <w:p w:rsidR="00A83440" w:rsidRPr="00206072" w:rsidRDefault="00A83440" w:rsidP="0077775B">
      <w:pPr>
        <w:numPr>
          <w:ilvl w:val="0"/>
          <w:numId w:val="8"/>
        </w:numPr>
        <w:jc w:val="both"/>
        <w:rPr>
          <w:del w:id="827" w:author="Ignacio Cardenas" w:date="2011-12-20T21:08:00Z"/>
          <w:rFonts w:ascii="Arial" w:hAnsi="Arial"/>
          <w:sz w:val="28"/>
          <w:szCs w:val="28"/>
          <w:lang w:val="es-ES_tradnl"/>
        </w:rPr>
      </w:pPr>
      <w:del w:id="828" w:author="Ignacio Cardenas" w:date="2011-12-20T21:08:00Z">
        <w:r w:rsidRPr="00206072">
          <w:rPr>
            <w:rFonts w:ascii="Arial" w:hAnsi="Arial"/>
            <w:b/>
            <w:sz w:val="28"/>
            <w:szCs w:val="28"/>
            <w:lang w:val="es-ES_tradnl"/>
          </w:rPr>
          <w:delText>Construcción:</w:delText>
        </w:r>
        <w:r w:rsidRPr="00206072">
          <w:rPr>
            <w:rFonts w:ascii="Arial" w:hAnsi="Arial"/>
            <w:sz w:val="28"/>
            <w:szCs w:val="28"/>
            <w:lang w:val="es-ES_tradnl"/>
          </w:rPr>
          <w:delText xml:space="preserve"> se concentra en la elaboración de un producto totalmente operativo y eficiente y el manual de usuario.</w:delText>
        </w:r>
      </w:del>
    </w:p>
    <w:p w:rsidR="00614A6D" w:rsidRPr="00206072" w:rsidRDefault="00A83440" w:rsidP="0077775B">
      <w:pPr>
        <w:pStyle w:val="ListParagraph"/>
        <w:numPr>
          <w:ilvl w:val="0"/>
          <w:numId w:val="8"/>
        </w:numPr>
        <w:jc w:val="both"/>
        <w:rPr>
          <w:del w:id="829" w:author="Ignacio Cardenas" w:date="2011-12-20T21:08:00Z"/>
          <w:rFonts w:ascii="Arial" w:hAnsi="Arial"/>
          <w:sz w:val="28"/>
          <w:szCs w:val="28"/>
          <w:lang w:val="es-ES_tradnl"/>
        </w:rPr>
      </w:pPr>
      <w:del w:id="830" w:author="Ignacio Cardenas" w:date="2011-12-20T21:08:00Z">
        <w:r w:rsidRPr="00206072">
          <w:rPr>
            <w:rFonts w:ascii="Arial" w:hAnsi="Arial"/>
            <w:b/>
            <w:sz w:val="28"/>
            <w:szCs w:val="28"/>
            <w:lang w:val="es-ES_tradnl"/>
          </w:rPr>
          <w:delText>Transición:</w:delText>
        </w:r>
        <w:r w:rsidRPr="00206072">
          <w:rPr>
            <w:rFonts w:ascii="Arial" w:hAnsi="Arial"/>
            <w:sz w:val="28"/>
            <w:szCs w:val="28"/>
            <w:lang w:val="es-ES_tradnl"/>
          </w:rPr>
          <w:delText xml:space="preserve"> se Instala el producto en el cliente y se entrena a los usuarios. Como consecuencia de esto suelen surgir nuevos requisitos a ser analizados.</w:delText>
        </w:r>
      </w:del>
    </w:p>
    <w:p w:rsidR="00614A6D" w:rsidRPr="00206072" w:rsidRDefault="00614A6D" w:rsidP="00614A6D">
      <w:pPr>
        <w:jc w:val="both"/>
        <w:rPr>
          <w:rFonts w:ascii="Arial" w:hAnsi="Arial"/>
          <w:sz w:val="28"/>
          <w:szCs w:val="28"/>
          <w:lang w:val="es-ES_tradnl"/>
        </w:rPr>
      </w:pPr>
    </w:p>
    <w:p w:rsidR="00614A6D" w:rsidRPr="00206072" w:rsidRDefault="00614A6D" w:rsidP="00614A6D">
      <w:pPr>
        <w:pStyle w:val="Heading2"/>
        <w:rPr>
          <w:rFonts w:cs="Arial"/>
          <w:szCs w:val="28"/>
          <w:lang w:val="es-ES_tradnl"/>
        </w:rPr>
      </w:pPr>
      <w:bookmarkStart w:id="831" w:name="_Toc291758564"/>
      <w:bookmarkStart w:id="832" w:name="_Toc186034500"/>
      <w:bookmarkStart w:id="833" w:name="_Toc183152060"/>
      <w:r w:rsidRPr="00206072">
        <w:rPr>
          <w:rFonts w:cs="Arial"/>
          <w:szCs w:val="28"/>
          <w:lang w:val="es-ES_tradnl"/>
        </w:rPr>
        <w:t>Inducción al personal</w:t>
      </w:r>
      <w:bookmarkEnd w:id="831"/>
      <w:bookmarkEnd w:id="832"/>
      <w:bookmarkEnd w:id="833"/>
    </w:p>
    <w:p w:rsidR="00614A6D" w:rsidRPr="00206072" w:rsidRDefault="00614A6D" w:rsidP="00614A6D">
      <w:pPr>
        <w:rPr>
          <w:lang w:val="es-ES_tradnl"/>
        </w:rPr>
      </w:pPr>
    </w:p>
    <w:p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w:t>
      </w:r>
      <w:r w:rsidR="00E30D90" w:rsidRPr="00206072">
        <w:rPr>
          <w:rFonts w:ascii="Arial" w:hAnsi="Arial" w:cs="Arial"/>
          <w:sz w:val="28"/>
          <w:szCs w:val="28"/>
          <w:lang w:val="es-ES_tradnl"/>
        </w:rPr>
        <w:lastRenderedPageBreak/>
        <w:t>esta inducción se les explicará el funcionamiento del mecanismo, así como el uso del back-</w:t>
      </w:r>
      <w:proofErr w:type="spellStart"/>
      <w:r w:rsidR="00E30D90" w:rsidRPr="00206072">
        <w:rPr>
          <w:rFonts w:ascii="Arial" w:hAnsi="Arial" w:cs="Arial"/>
          <w:sz w:val="28"/>
          <w:szCs w:val="28"/>
          <w:lang w:val="es-ES_tradnl"/>
        </w:rPr>
        <w:t>end</w:t>
      </w:r>
      <w:proofErr w:type="spellEnd"/>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rsidR="00B717D9" w:rsidRDefault="00B717D9" w:rsidP="00E30D90">
      <w:pPr>
        <w:spacing w:line="360" w:lineRule="auto"/>
        <w:jc w:val="both"/>
        <w:rPr>
          <w:rFonts w:ascii="Arial" w:hAnsi="Arial" w:cs="Arial"/>
          <w:sz w:val="28"/>
          <w:szCs w:val="28"/>
          <w:lang w:val="es-ES_tradnl"/>
        </w:rPr>
      </w:pPr>
    </w:p>
    <w:p w:rsidR="00104B19" w:rsidRPr="00206072" w:rsidRDefault="00104B19" w:rsidP="00E30D90">
      <w:pPr>
        <w:spacing w:line="360" w:lineRule="auto"/>
        <w:jc w:val="both"/>
        <w:rPr>
          <w:ins w:id="834" w:author="Ignacio Cardenas" w:date="2011-12-20T21:08:00Z"/>
          <w:rFonts w:ascii="Arial" w:hAnsi="Arial" w:cs="Arial"/>
          <w:sz w:val="28"/>
          <w:szCs w:val="28"/>
          <w:lang w:val="es-ES_tradnl"/>
        </w:rPr>
      </w:pPr>
    </w:p>
    <w:p w:rsidR="00614A6D" w:rsidRPr="00206072" w:rsidRDefault="00614A6D" w:rsidP="00614A6D">
      <w:pPr>
        <w:pStyle w:val="Heading2"/>
        <w:rPr>
          <w:lang w:val="es-ES_tradnl"/>
        </w:rPr>
      </w:pPr>
      <w:bookmarkStart w:id="835" w:name="_Toc186034501"/>
      <w:bookmarkStart w:id="836" w:name="_Toc183152061"/>
      <w:r w:rsidRPr="00206072">
        <w:rPr>
          <w:lang w:val="es-ES_tradnl"/>
        </w:rPr>
        <w:t>Implementación del Mecanismo</w:t>
      </w:r>
      <w:bookmarkEnd w:id="835"/>
      <w:bookmarkEnd w:id="836"/>
    </w:p>
    <w:p w:rsidR="00614A6D" w:rsidRPr="00206072" w:rsidRDefault="00614A6D" w:rsidP="00614A6D">
      <w:pPr>
        <w:rPr>
          <w:lang w:val="es-ES_tradnl"/>
        </w:rPr>
      </w:pPr>
    </w:p>
    <w:p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rsidR="00831186" w:rsidRPr="00206072" w:rsidRDefault="00831186" w:rsidP="00614A6D">
      <w:pPr>
        <w:jc w:val="both"/>
        <w:rPr>
          <w:rFonts w:ascii="Arial" w:hAnsi="Arial" w:cs="Arial"/>
          <w:sz w:val="28"/>
          <w:szCs w:val="28"/>
          <w:lang w:val="es-ES_tradnl"/>
        </w:rPr>
      </w:pPr>
    </w:p>
    <w:p w:rsidR="00E30D90" w:rsidRPr="00206072" w:rsidRDefault="00E30D90" w:rsidP="00E30D90">
      <w:pPr>
        <w:pStyle w:val="Heading2"/>
        <w:rPr>
          <w:rFonts w:cs="Arial"/>
          <w:szCs w:val="28"/>
          <w:lang w:val="es-ES_tradnl"/>
        </w:rPr>
      </w:pPr>
      <w:bookmarkStart w:id="837" w:name="_Toc291758566"/>
      <w:bookmarkStart w:id="838" w:name="_Toc186034502"/>
      <w:bookmarkStart w:id="839" w:name="_Toc183152062"/>
      <w:r w:rsidRPr="00206072">
        <w:rPr>
          <w:rFonts w:cs="Arial"/>
          <w:szCs w:val="28"/>
          <w:lang w:val="es-ES_tradnl"/>
        </w:rPr>
        <w:t>Evaluación de la productividad del servicio</w:t>
      </w:r>
      <w:bookmarkEnd w:id="837"/>
      <w:bookmarkEnd w:id="838"/>
      <w:bookmarkEnd w:id="839"/>
    </w:p>
    <w:p w:rsidR="00E30D90" w:rsidRPr="00206072" w:rsidRDefault="00E30D90" w:rsidP="00E30D90">
      <w:pPr>
        <w:rPr>
          <w:lang w:val="es-ES_tradnl"/>
        </w:rPr>
      </w:pPr>
    </w:p>
    <w:p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 xml:space="preserve">aquellos clientes que hicieron </w:t>
      </w:r>
      <w:r w:rsidR="00602ADE" w:rsidRPr="00206072">
        <w:rPr>
          <w:rFonts w:ascii="Arial" w:hAnsi="Arial" w:cs="Arial"/>
          <w:sz w:val="28"/>
          <w:szCs w:val="28"/>
          <w:lang w:val="es-ES_tradnl"/>
        </w:rPr>
        <w:lastRenderedPageBreak/>
        <w:t>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rsidR="00F96225" w:rsidRPr="00080175" w:rsidRDefault="00F96225" w:rsidP="009C003B">
      <w:pPr>
        <w:spacing w:line="360" w:lineRule="auto"/>
        <w:rPr>
          <w:rFonts w:ascii="Arial" w:hAnsi="Arial" w:cs="Arial"/>
          <w:b/>
          <w:sz w:val="32"/>
          <w:szCs w:val="32"/>
        </w:rPr>
        <w:sectPr w:rsidR="00F96225" w:rsidRPr="00080175" w:rsidSect="0063764D">
          <w:pgSz w:w="11906" w:h="16838"/>
          <w:pgMar w:top="1417" w:right="1701" w:bottom="1417" w:left="1701" w:header="708" w:footer="708" w:gutter="0"/>
          <w:cols w:space="708"/>
          <w:titlePg/>
          <w:docGrid w:linePitch="360"/>
        </w:sectPr>
      </w:pPr>
    </w:p>
    <w:p w:rsidR="00F96225" w:rsidRDefault="008E72EC" w:rsidP="00FE3EF0">
      <w:pPr>
        <w:pStyle w:val="Heading1"/>
        <w:rPr>
          <w:highlight w:val="yellow"/>
        </w:rPr>
      </w:pPr>
      <w:bookmarkStart w:id="840" w:name="_GoBack"/>
      <w:bookmarkStart w:id="841" w:name="_Toc186034503"/>
      <w:bookmarkStart w:id="842" w:name="_Toc183152063"/>
      <w:bookmarkEnd w:id="840"/>
      <w:r w:rsidRPr="008E72EC">
        <w:rPr>
          <w:noProof/>
        </w:rPr>
        <w:lastRenderedPageBreak/>
        <w:pict>
          <v:shapetype id="_x0000_t202" coordsize="21600,21600" o:spt="202" path="m,l,21600r21600,l21600,xe">
            <v:stroke joinstyle="miter"/>
            <v:path gradientshapeok="t" o:connecttype="rect"/>
          </v:shapetype>
          <v:shape id="Text Box 2" o:spid="_x0000_s1027" type="#_x0000_t202" style="position:absolute;margin-left:379.5pt;margin-top:108pt;width:99pt;height:25.9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rsidR="00CC4C00" w:rsidRPr="00D66308" w:rsidRDefault="00CC4C00" w:rsidP="009C003B">
                  <w:pPr>
                    <w:rPr>
                      <w:b/>
                      <w:color w:val="F79646" w:themeColor="accent6"/>
                      <w:sz w:val="32"/>
                      <w:szCs w:val="30"/>
                    </w:rPr>
                  </w:pPr>
                  <w:r>
                    <w:rPr>
                      <w:b/>
                      <w:color w:val="F79646" w:themeColor="accent6"/>
                      <w:sz w:val="32"/>
                      <w:szCs w:val="30"/>
                    </w:rPr>
                    <w:t>Nov. ‘12</w:t>
                  </w:r>
                </w:p>
              </w:txbxContent>
            </v:textbox>
          </v:shape>
        </w:pict>
      </w:r>
      <w:r w:rsidRPr="008E72EC">
        <w:rPr>
          <w:noProof/>
        </w:rPr>
        <w:pict>
          <v:shape id="Text Box 5" o:spid="_x0000_s1031" type="#_x0000_t202" style="position:absolute;margin-left:18pt;margin-top:108pt;width:93.25pt;height:25.9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rsidR="00CC4C00" w:rsidRPr="00D66308" w:rsidRDefault="00CC4C00" w:rsidP="009C003B">
                  <w:pPr>
                    <w:rPr>
                      <w:b/>
                      <w:color w:val="F79646" w:themeColor="accent6"/>
                      <w:sz w:val="32"/>
                      <w:szCs w:val="30"/>
                    </w:rPr>
                  </w:pPr>
                  <w:r>
                    <w:rPr>
                      <w:b/>
                      <w:color w:val="F79646" w:themeColor="accent6"/>
                      <w:sz w:val="32"/>
                      <w:szCs w:val="30"/>
                    </w:rPr>
                    <w:t>Jun. ‘12</w:t>
                  </w:r>
                </w:p>
              </w:txbxContent>
            </v:textbox>
          </v:shape>
        </w:pict>
      </w:r>
      <w:r w:rsidRPr="008E72EC">
        <w:rPr>
          <w:noProof/>
        </w:rPr>
        <w:pict>
          <v:shape id="Text Box 4" o:spid="_x0000_s1026" type="#_x0000_t202" style="position:absolute;margin-left:136.1pt;margin-top:108pt;width:105.55pt;height:25.9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rsidR="00CC4C00" w:rsidRPr="00D66308" w:rsidRDefault="00CC4C00" w:rsidP="009C003B">
                  <w:pPr>
                    <w:rPr>
                      <w:b/>
                      <w:color w:val="F79646" w:themeColor="accent6"/>
                      <w:sz w:val="32"/>
                      <w:szCs w:val="30"/>
                    </w:rPr>
                  </w:pPr>
                  <w:r>
                    <w:rPr>
                      <w:b/>
                      <w:color w:val="F79646" w:themeColor="accent6"/>
                      <w:sz w:val="32"/>
                      <w:szCs w:val="30"/>
                    </w:rPr>
                    <w:t>Sept. ‘12</w:t>
                  </w:r>
                </w:p>
              </w:txbxContent>
            </v:textbox>
          </v:shape>
        </w:pict>
      </w:r>
      <w:r w:rsidRPr="008E72EC">
        <w:rPr>
          <w:noProof/>
        </w:rPr>
        <w:pict>
          <v:shape id="Text Box 6" o:spid="_x0000_s1030" type="#_x0000_t202" style="position:absolute;margin-left:263.55pt;margin-top:108pt;width:95.4pt;height:25.9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rsidR="00CC4C00" w:rsidRPr="00D66308" w:rsidRDefault="00CC4C00" w:rsidP="009C003B">
                  <w:pPr>
                    <w:rPr>
                      <w:b/>
                      <w:color w:val="F79646" w:themeColor="accent6"/>
                      <w:sz w:val="32"/>
                      <w:szCs w:val="30"/>
                    </w:rPr>
                  </w:pPr>
                  <w:r>
                    <w:rPr>
                      <w:b/>
                      <w:color w:val="F79646" w:themeColor="accent6"/>
                      <w:sz w:val="32"/>
                      <w:szCs w:val="30"/>
                    </w:rPr>
                    <w:t>Oct. ‘12</w:t>
                  </w:r>
                </w:p>
              </w:txbxContent>
            </v:textbox>
          </v:shape>
        </w:pict>
      </w:r>
      <w:r w:rsidRPr="008E72EC">
        <w:rPr>
          <w:noProof/>
        </w:rPr>
        <w:pict>
          <v:shape id="Text Box 7" o:spid="_x0000_s1028" type="#_x0000_t202" style="position:absolute;margin-left:512.25pt;margin-top:108pt;width:99pt;height:25.95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rsidR="00CC4C00" w:rsidRPr="00D66308" w:rsidRDefault="00CC4C00" w:rsidP="009C003B">
                  <w:pPr>
                    <w:rPr>
                      <w:b/>
                      <w:color w:val="F79646" w:themeColor="accent6"/>
                      <w:sz w:val="32"/>
                      <w:szCs w:val="30"/>
                    </w:rPr>
                  </w:pPr>
                  <w:r>
                    <w:rPr>
                      <w:b/>
                      <w:color w:val="F79646" w:themeColor="accent6"/>
                      <w:sz w:val="32"/>
                      <w:szCs w:val="30"/>
                    </w:rPr>
                    <w:t>Dic. ‘12</w:t>
                  </w:r>
                </w:p>
              </w:txbxContent>
            </v:textbox>
          </v:shape>
        </w:pict>
      </w:r>
      <w:r w:rsidRPr="008E72EC">
        <w:rPr>
          <w:noProof/>
        </w:rPr>
        <w:pict>
          <v:shape id="Text Box 9" o:spid="_x0000_s1029" type="#_x0000_t202" style="position:absolute;margin-left:633.25pt;margin-top:108pt;width:99pt;height:25.9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rsidR="00CC4C00" w:rsidRPr="00D66308" w:rsidRDefault="00CC4C00" w:rsidP="009C003B">
                  <w:pPr>
                    <w:rPr>
                      <w:b/>
                      <w:color w:val="F79646" w:themeColor="accent6"/>
                      <w:sz w:val="32"/>
                      <w:szCs w:val="30"/>
                    </w:rPr>
                  </w:pPr>
                  <w:r>
                    <w:rPr>
                      <w:b/>
                      <w:color w:val="F79646" w:themeColor="accent6"/>
                      <w:sz w:val="32"/>
                      <w:szCs w:val="30"/>
                    </w:rPr>
                    <w:t>Ene. ‘13</w:t>
                  </w:r>
                </w:p>
              </w:txbxContent>
            </v:textbox>
          </v:shape>
        </w:pict>
      </w:r>
      <w:del w:id="843" w:author="Ignacio Cardenas" w:date="2011-12-20T21:08:00Z">
        <w:r w:rsidR="00CC4C00">
          <w:rPr>
            <w:noProof/>
            <w:lang w:val="en-US"/>
          </w:rPr>
          <w:drawing>
            <wp:anchor distT="0" distB="0" distL="114300" distR="117348" simplePos="0" relativeHeight="251671552" behindDoc="0" locked="0" layoutInCell="1" allowOverlap="1">
              <wp:simplePos x="0" y="0"/>
              <wp:positionH relativeFrom="column">
                <wp:posOffset>43180</wp:posOffset>
              </wp:positionH>
              <wp:positionV relativeFrom="paragraph">
                <wp:posOffset>609600</wp:posOffset>
              </wp:positionV>
              <wp:extent cx="9027160" cy="4791075"/>
              <wp:effectExtent l="57150" t="0" r="59690" b="0"/>
              <wp:wrapSquare wrapText="bothSides"/>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del>
      <w:ins w:id="844" w:author="Ignacio Cardenas" w:date="2011-12-20T21:08:00Z">
        <w:r w:rsidR="00CC4C00">
          <w:rPr>
            <w:noProof/>
            <w:lang w:val="en-US"/>
          </w:rPr>
          <w:drawing>
            <wp:anchor distT="0" distB="0" distL="114300" distR="117348" simplePos="0" relativeHeight="251659264" behindDoc="0" locked="0" layoutInCell="1" allowOverlap="1">
              <wp:simplePos x="0" y="0"/>
              <wp:positionH relativeFrom="column">
                <wp:posOffset>43180</wp:posOffset>
              </wp:positionH>
              <wp:positionV relativeFrom="paragraph">
                <wp:posOffset>609600</wp:posOffset>
              </wp:positionV>
              <wp:extent cx="9027160" cy="4791075"/>
              <wp:effectExtent l="57150" t="0" r="5969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ins>
      <w:proofErr w:type="spellStart"/>
      <w:r w:rsidR="00F92BBC" w:rsidRPr="0005303E">
        <w:t>R</w:t>
      </w:r>
      <w:r w:rsidR="00712FC3">
        <w:t>oadmap</w:t>
      </w:r>
      <w:bookmarkEnd w:id="841"/>
      <w:bookmarkEnd w:id="842"/>
      <w:proofErr w:type="spellEnd"/>
      <w:r w:rsidR="00F96225">
        <w:rPr>
          <w:highlight w:val="yellow"/>
        </w:rPr>
        <w:br w:type="page"/>
      </w:r>
    </w:p>
    <w:p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rsidR="00FF0234" w:rsidRDefault="00695EF9" w:rsidP="00FF0234">
      <w:pPr>
        <w:pStyle w:val="Heading1"/>
        <w:rPr>
          <w:lang w:val="es-ES_tradnl"/>
        </w:rPr>
      </w:pPr>
      <w:bookmarkStart w:id="845" w:name="_Toc186034504"/>
      <w:bookmarkStart w:id="846" w:name="_Toc183152064"/>
      <w:r>
        <w:rPr>
          <w:lang w:val="es-ES_tradnl"/>
        </w:rPr>
        <w:lastRenderedPageBreak/>
        <w:t>Pirámide</w:t>
      </w:r>
      <w:r w:rsidR="00ED25AB">
        <w:rPr>
          <w:lang w:val="es-ES_tradnl"/>
        </w:rPr>
        <w:t xml:space="preserve"> de Requerimientos</w:t>
      </w:r>
      <w:bookmarkEnd w:id="845"/>
      <w:bookmarkEnd w:id="846"/>
    </w:p>
    <w:p w:rsidR="00FF0234" w:rsidRPr="00FF0234" w:rsidRDefault="00FF0234" w:rsidP="007F0B54">
      <w:pPr>
        <w:rPr>
          <w:lang w:val="es-ES_tradnl"/>
        </w:rPr>
      </w:pPr>
    </w:p>
    <w:p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rsidR="00FF0234" w:rsidRPr="0085438A" w:rsidRDefault="00FF0234" w:rsidP="00FF0234">
      <w:pPr>
        <w:pStyle w:val="Heading2"/>
        <w:jc w:val="both"/>
        <w:rPr>
          <w:rFonts w:cs="Arial"/>
          <w:szCs w:val="28"/>
          <w:lang w:val="es-ES_tradnl"/>
        </w:rPr>
      </w:pPr>
      <w:bookmarkStart w:id="847" w:name="_Toc291758571"/>
      <w:bookmarkStart w:id="848" w:name="_Toc186034505"/>
      <w:bookmarkStart w:id="849" w:name="_Toc183152065"/>
      <w:r w:rsidRPr="0085438A">
        <w:rPr>
          <w:rFonts w:cs="Arial"/>
          <w:szCs w:val="28"/>
          <w:lang w:val="es-ES_tradnl"/>
        </w:rPr>
        <w:t>Requerimientos Funcionales</w:t>
      </w:r>
      <w:bookmarkEnd w:id="847"/>
      <w:r w:rsidRPr="0085438A">
        <w:rPr>
          <w:rFonts w:cs="Arial"/>
          <w:szCs w:val="28"/>
          <w:lang w:val="es-ES_tradnl"/>
        </w:rPr>
        <w:t xml:space="preserve"> del sistema de gestión de citas para realizar operaciones de atención al cliente</w:t>
      </w:r>
      <w:bookmarkEnd w:id="848"/>
      <w:bookmarkEnd w:id="849"/>
    </w:p>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rsidR="00FF0234" w:rsidRPr="0085438A" w:rsidRDefault="00FF0234" w:rsidP="0088099D">
            <w:pPr>
              <w:pStyle w:val="InfoBlue"/>
              <w:rPr>
                <w:lang w:val="es-ES_tradnl"/>
              </w:rPr>
            </w:pP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89"/>
      </w:tblGrid>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4017"/>
        </w:trPr>
        <w:tc>
          <w:tcPr>
            <w:tcW w:w="8789"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40"/>
        </w:trPr>
        <w:tc>
          <w:tcPr>
            <w:tcW w:w="8856"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22"/>
      </w:tblGrid>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80"/>
        </w:trPr>
        <w:tc>
          <w:tcPr>
            <w:tcW w:w="8722"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w:t>
            </w:r>
            <w:proofErr w:type="spellStart"/>
            <w:r w:rsidRPr="0085438A">
              <w:rPr>
                <w:rFonts w:ascii="Arial" w:hAnsi="Arial" w:cs="Arial"/>
                <w:sz w:val="28"/>
                <w:szCs w:val="28"/>
                <w:lang w:val="es-ES_tradnl"/>
              </w:rPr>
              <w:t>end</w:t>
            </w:r>
            <w:proofErr w:type="spellEnd"/>
            <w:r w:rsidRPr="0085438A">
              <w:rPr>
                <w:rFonts w:ascii="Arial" w:hAnsi="Arial" w:cs="Arial"/>
                <w:sz w:val="28"/>
                <w:szCs w:val="28"/>
                <w:lang w:val="es-ES_tradnl"/>
              </w:rPr>
              <w:t xml:space="preserve"> administrativo que tiene una nueva cita programada.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rsidR="00FF0234" w:rsidRPr="0085438A" w:rsidRDefault="00FF0234" w:rsidP="00FF0234">
      <w:pPr>
        <w:spacing w:line="360" w:lineRule="auto"/>
        <w:jc w:val="both"/>
        <w:rPr>
          <w:rFonts w:ascii="Arial" w:hAnsi="Arial" w:cs="Arial"/>
          <w:sz w:val="28"/>
          <w:szCs w:val="28"/>
          <w:lang w:val="es-ES_tradnl"/>
        </w:rPr>
      </w:pPr>
    </w:p>
    <w:p w:rsidR="00FF0234" w:rsidRPr="0085438A" w:rsidRDefault="00FF0234" w:rsidP="00FF0234">
      <w:pPr>
        <w:pStyle w:val="Heading2"/>
        <w:jc w:val="both"/>
        <w:rPr>
          <w:rFonts w:cs="Arial"/>
          <w:szCs w:val="28"/>
          <w:lang w:val="es-ES_tradnl"/>
        </w:rPr>
      </w:pPr>
      <w:bookmarkStart w:id="850" w:name="_Toc186034506"/>
      <w:bookmarkStart w:id="851" w:name="_Toc183152066"/>
      <w:r w:rsidRPr="0085438A">
        <w:rPr>
          <w:rFonts w:cs="Arial"/>
          <w:szCs w:val="28"/>
          <w:lang w:val="es-ES_tradnl"/>
        </w:rPr>
        <w:t>Requerimientos Funcionales del sistema de chat en línea</w:t>
      </w:r>
      <w:bookmarkEnd w:id="850"/>
      <w:bookmarkEnd w:id="851"/>
    </w:p>
    <w:p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rsidTr="0088099D">
        <w:trPr>
          <w:cantSplit/>
          <w:trHeight w:val="854"/>
        </w:trPr>
        <w:tc>
          <w:tcPr>
            <w:tcW w:w="8856"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73"/>
      </w:tblGrid>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rsidTr="0088099D">
        <w:trPr>
          <w:cantSplit/>
          <w:trHeight w:val="721"/>
        </w:trPr>
        <w:tc>
          <w:tcPr>
            <w:tcW w:w="8873"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73"/>
      </w:tblGrid>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rsidTr="0088099D">
        <w:trPr>
          <w:cantSplit/>
          <w:trHeight w:val="499"/>
        </w:trPr>
        <w:tc>
          <w:tcPr>
            <w:tcW w:w="8973" w:type="dxa"/>
          </w:tcPr>
          <w:p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rsidR="00FF0234" w:rsidRPr="0085438A" w:rsidRDefault="00FF0234" w:rsidP="00FF0234">
      <w:pPr>
        <w:spacing w:line="360" w:lineRule="auto"/>
        <w:jc w:val="both"/>
        <w:rPr>
          <w:rFonts w:ascii="Arial" w:hAnsi="Arial" w:cs="Arial"/>
          <w:b/>
          <w:noProof/>
          <w:sz w:val="28"/>
          <w:szCs w:val="28"/>
          <w:lang w:val="es-ES_tradnl" w:eastAsia="es-VE"/>
        </w:rPr>
      </w:pPr>
    </w:p>
    <w:p w:rsidR="00FF0234" w:rsidRPr="00BB65A7" w:rsidRDefault="00FF0234" w:rsidP="00FF0234">
      <w:pPr>
        <w:pStyle w:val="Heading2"/>
        <w:rPr>
          <w:rFonts w:cs="Arial"/>
          <w:szCs w:val="28"/>
          <w:lang w:val="es-ES_tradnl"/>
        </w:rPr>
      </w:pPr>
      <w:bookmarkStart w:id="852" w:name="_Toc291758573"/>
      <w:bookmarkStart w:id="853" w:name="_Toc186034507"/>
      <w:bookmarkStart w:id="854" w:name="_Toc183152067"/>
      <w:r w:rsidRPr="00BB65A7">
        <w:rPr>
          <w:rFonts w:cs="Arial"/>
          <w:szCs w:val="28"/>
          <w:lang w:val="es-ES_tradnl"/>
        </w:rPr>
        <w:lastRenderedPageBreak/>
        <w:t>Casos de Uso</w:t>
      </w:r>
      <w:bookmarkEnd w:id="852"/>
      <w:bookmarkEnd w:id="853"/>
      <w:bookmarkEnd w:id="854"/>
    </w:p>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855" w:name="_Toc152177255"/>
      <w:bookmarkStart w:id="856" w:name="_Toc186034508"/>
      <w:bookmarkStart w:id="857" w:name="_Toc183152068"/>
      <w:r w:rsidRPr="00DE3848">
        <w:rPr>
          <w:rFonts w:ascii="Arial" w:hAnsi="Arial" w:cs="Arial"/>
          <w:sz w:val="28"/>
          <w:szCs w:val="28"/>
          <w:lang w:val="es-ES_tradnl"/>
        </w:rPr>
        <w:t>Resumen de Casos de Uso y Actores</w:t>
      </w:r>
      <w:bookmarkEnd w:id="855"/>
      <w:r w:rsidRPr="00DE3848">
        <w:rPr>
          <w:rFonts w:ascii="Arial" w:hAnsi="Arial" w:cs="Arial"/>
          <w:sz w:val="28"/>
          <w:szCs w:val="28"/>
          <w:lang w:val="es-ES_tradnl"/>
        </w:rPr>
        <w:t xml:space="preserve"> del sistema de gestión de citas para operaciones de atención al cliente</w:t>
      </w:r>
      <w:bookmarkEnd w:id="856"/>
      <w:bookmarkEnd w:id="857"/>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rsidTr="0088099D">
        <w:trPr>
          <w:trHeight w:val="408"/>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Sistema</w:t>
            </w:r>
          </w:p>
        </w:tc>
      </w:tr>
    </w:tbl>
    <w:p w:rsidR="00FF0234" w:rsidRPr="0085438A" w:rsidRDefault="00FF0234" w:rsidP="00FF0234">
      <w:pPr>
        <w:rPr>
          <w:lang w:val="es-ES_tradnl"/>
        </w:rPr>
      </w:pPr>
      <w:bookmarkStart w:id="858" w:name="_Toc152177256"/>
    </w:p>
    <w:p w:rsidR="00FF0234" w:rsidRPr="00DE3848" w:rsidRDefault="00FF0234" w:rsidP="00FF0234">
      <w:pPr>
        <w:pStyle w:val="Heading3"/>
        <w:rPr>
          <w:rFonts w:ascii="Arial" w:hAnsi="Arial" w:cs="Arial"/>
          <w:sz w:val="28"/>
          <w:szCs w:val="28"/>
          <w:lang w:val="es-ES_tradnl"/>
        </w:rPr>
      </w:pPr>
      <w:bookmarkStart w:id="859" w:name="_Toc186034509"/>
      <w:bookmarkStart w:id="860" w:name="_Toc183152069"/>
      <w:r w:rsidRPr="00DE3848">
        <w:rPr>
          <w:rFonts w:ascii="Arial" w:hAnsi="Arial" w:cs="Arial"/>
          <w:sz w:val="28"/>
          <w:szCs w:val="28"/>
          <w:lang w:val="es-ES_tradnl"/>
        </w:rPr>
        <w:t>Especificaciones de Casos de Uso</w:t>
      </w:r>
      <w:bookmarkEnd w:id="858"/>
      <w:bookmarkEnd w:id="859"/>
      <w:bookmarkEnd w:id="860"/>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 xml:space="preserve">El sistema </w:t>
            </w:r>
            <w:proofErr w:type="gramStart"/>
            <w:r w:rsidRPr="0085438A">
              <w:rPr>
                <w:sz w:val="28"/>
                <w:szCs w:val="28"/>
                <w:lang w:val="es-ES_tradnl" w:eastAsia="es-ES"/>
              </w:rPr>
              <w:t>le</w:t>
            </w:r>
            <w:proofErr w:type="gramEnd"/>
            <w:r w:rsidRPr="0085438A">
              <w:rPr>
                <w:sz w:val="28"/>
                <w:szCs w:val="28"/>
                <w:lang w:val="es-ES_tradnl" w:eastAsia="es-ES"/>
              </w:rPr>
              <w:t xml:space="preserve"> permite a los clientes realizar gestionar citas para realizar operaciones de atención al cliente.</w:t>
            </w:r>
          </w:p>
        </w:tc>
      </w:tr>
      <w:tr w:rsidR="00FF0234" w:rsidRPr="00CC4C00" w:rsidTr="0088099D">
        <w:trPr>
          <w:cantSplit/>
        </w:trPr>
        <w:tc>
          <w:tcPr>
            <w:tcW w:w="8908" w:type="dxa"/>
            <w:gridSpan w:val="2"/>
          </w:tcPr>
          <w:p w:rsidR="00FF0234" w:rsidRPr="00515527" w:rsidRDefault="00FF0234" w:rsidP="0088099D">
            <w:pPr>
              <w:pStyle w:val="BodyText"/>
              <w:ind w:left="0"/>
              <w:jc w:val="both"/>
              <w:rPr>
                <w:rFonts w:ascii="Arial" w:hAnsi="Arial" w:cs="Arial"/>
                <w:sz w:val="28"/>
                <w:szCs w:val="28"/>
                <w:lang w:val="en-US"/>
              </w:rPr>
            </w:pPr>
            <w:proofErr w:type="spellStart"/>
            <w:r w:rsidRPr="00515527">
              <w:rPr>
                <w:rFonts w:ascii="Arial" w:hAnsi="Arial" w:cs="Arial"/>
                <w:sz w:val="28"/>
                <w:szCs w:val="28"/>
                <w:lang w:val="en-US"/>
              </w:rPr>
              <w:t>Requerimiento</w:t>
            </w:r>
            <w:proofErr w:type="spellEnd"/>
            <w:r w:rsidRPr="00515527">
              <w:rPr>
                <w:rFonts w:ascii="Arial" w:hAnsi="Arial" w:cs="Arial"/>
                <w:sz w:val="28"/>
                <w:szCs w:val="28"/>
                <w:lang w:val="en-US"/>
              </w:rPr>
              <w:t>:</w:t>
            </w:r>
          </w:p>
          <w:p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6"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86"/>
        <w:gridCol w:w="6988"/>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861" w:name="_Toc186034510"/>
      <w:bookmarkStart w:id="862" w:name="_Toc183152070"/>
      <w:r w:rsidRPr="00DE3848">
        <w:rPr>
          <w:rFonts w:ascii="Arial" w:hAnsi="Arial" w:cs="Arial"/>
          <w:sz w:val="28"/>
          <w:szCs w:val="28"/>
          <w:lang w:val="es-ES_tradnl"/>
        </w:rPr>
        <w:lastRenderedPageBreak/>
        <w:t>Resumen de Casos de Uso y Actores del sistema de chat en línea</w:t>
      </w:r>
      <w:bookmarkEnd w:id="861"/>
      <w:bookmarkEnd w:id="862"/>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863" w:name="_Toc186034511"/>
      <w:bookmarkStart w:id="864" w:name="_Toc183152071"/>
      <w:r w:rsidRPr="00DE3848">
        <w:rPr>
          <w:rFonts w:ascii="Arial" w:hAnsi="Arial" w:cs="Arial"/>
          <w:sz w:val="28"/>
          <w:szCs w:val="28"/>
          <w:lang w:val="es-ES_tradnl"/>
        </w:rPr>
        <w:t>Especificaciones de Casos de Uso</w:t>
      </w:r>
      <w:bookmarkEnd w:id="863"/>
      <w:bookmarkEnd w:id="864"/>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7"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8"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rsidR="00FF0234" w:rsidRPr="0085438A" w:rsidRDefault="00FF0234" w:rsidP="00FF0234">
      <w:pPr>
        <w:spacing w:line="360" w:lineRule="auto"/>
        <w:jc w:val="both"/>
        <w:rPr>
          <w:rFonts w:ascii="Arial" w:hAnsi="Arial" w:cs="Arial"/>
          <w:b/>
          <w:noProof/>
          <w:sz w:val="28"/>
          <w:szCs w:val="28"/>
          <w:lang w:val="es-ES_tradnl" w:eastAsia="es-VE"/>
        </w:rPr>
      </w:pPr>
    </w:p>
    <w:p w:rsidR="00FF0234" w:rsidRPr="0085438A" w:rsidRDefault="00FF0234" w:rsidP="00FF0234">
      <w:pPr>
        <w:pStyle w:val="Heading2"/>
        <w:jc w:val="both"/>
        <w:rPr>
          <w:rFonts w:cs="Arial"/>
          <w:szCs w:val="28"/>
          <w:lang w:val="es-ES_tradnl"/>
        </w:rPr>
      </w:pPr>
      <w:bookmarkStart w:id="865" w:name="_Toc186034512"/>
      <w:bookmarkStart w:id="866" w:name="_Toc183152072"/>
      <w:r w:rsidRPr="0085438A">
        <w:rPr>
          <w:rFonts w:cs="Arial"/>
          <w:szCs w:val="28"/>
          <w:lang w:val="es-ES_tradnl"/>
        </w:rPr>
        <w:t>Requerimientos No funcionales del sistema de gestión de citas para realizar operaciones de atención al cliente</w:t>
      </w:r>
      <w:bookmarkEnd w:id="865"/>
      <w:bookmarkEnd w:id="866"/>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w:t>
      </w:r>
      <w:proofErr w:type="spellStart"/>
      <w:r w:rsidRPr="0085438A">
        <w:rPr>
          <w:rFonts w:ascii="Arial" w:hAnsi="Arial" w:cs="Arial"/>
          <w:sz w:val="28"/>
          <w:szCs w:val="28"/>
          <w:lang w:val="es-ES_tradnl"/>
        </w:rPr>
        <w:t>aperturada</w:t>
      </w:r>
      <w:proofErr w:type="spellEnd"/>
      <w:r w:rsidRPr="0085438A">
        <w:rPr>
          <w:rFonts w:ascii="Arial" w:hAnsi="Arial" w:cs="Arial"/>
          <w:sz w:val="28"/>
          <w:szCs w:val="28"/>
          <w:lang w:val="es-ES_tradnl"/>
        </w:rPr>
        <w:t xml:space="preserve">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9"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rsidR="00020149" w:rsidRPr="0085438A" w:rsidRDefault="00020149" w:rsidP="00020149">
      <w:pPr>
        <w:pStyle w:val="ListParagraph"/>
        <w:spacing w:line="360" w:lineRule="auto"/>
        <w:jc w:val="both"/>
        <w:rPr>
          <w:rFonts w:ascii="Arial" w:hAnsi="Arial" w:cs="Arial"/>
          <w:sz w:val="28"/>
          <w:szCs w:val="28"/>
          <w:lang w:val="es-ES_tradnl"/>
        </w:rPr>
      </w:pPr>
    </w:p>
    <w:p w:rsidR="000240BE" w:rsidRDefault="000240BE" w:rsidP="00FF0234">
      <w:pPr>
        <w:pStyle w:val="Heading2"/>
        <w:jc w:val="both"/>
        <w:rPr>
          <w:rFonts w:cs="Arial"/>
          <w:szCs w:val="28"/>
          <w:lang w:val="es-ES_tradnl"/>
        </w:rPr>
      </w:pPr>
    </w:p>
    <w:p w:rsidR="00C542B4" w:rsidRDefault="00C542B4" w:rsidP="00C542B4">
      <w:pPr>
        <w:rPr>
          <w:lang w:val="es-ES_tradnl"/>
        </w:rPr>
      </w:pPr>
    </w:p>
    <w:p w:rsidR="001968C4" w:rsidRPr="00C542B4" w:rsidRDefault="001968C4" w:rsidP="00C542B4">
      <w:pPr>
        <w:rPr>
          <w:lang w:val="es-ES_tradnl"/>
        </w:rPr>
      </w:pPr>
    </w:p>
    <w:p w:rsidR="00FF0234" w:rsidRPr="0085438A" w:rsidRDefault="00FF0234" w:rsidP="00FF0234">
      <w:pPr>
        <w:pStyle w:val="Heading2"/>
        <w:jc w:val="both"/>
        <w:rPr>
          <w:rFonts w:cs="Arial"/>
          <w:szCs w:val="28"/>
          <w:lang w:val="es-ES_tradnl"/>
        </w:rPr>
      </w:pPr>
      <w:bookmarkStart w:id="867" w:name="_Toc186034513"/>
      <w:bookmarkStart w:id="868" w:name="_Toc18315207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867"/>
      <w:bookmarkEnd w:id="868"/>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de  chat en línea estará disponible de 9AM a 5PM de </w:t>
      </w:r>
      <w:proofErr w:type="gramStart"/>
      <w:r w:rsidRPr="0085438A">
        <w:rPr>
          <w:rFonts w:ascii="Arial" w:hAnsi="Arial" w:cs="Arial"/>
          <w:sz w:val="28"/>
          <w:szCs w:val="28"/>
          <w:lang w:val="es-ES_tradnl"/>
        </w:rPr>
        <w:t>Lunes</w:t>
      </w:r>
      <w:proofErr w:type="gramEnd"/>
      <w:r w:rsidRPr="0085438A">
        <w:rPr>
          <w:rFonts w:ascii="Arial" w:hAnsi="Arial" w:cs="Arial"/>
          <w:sz w:val="28"/>
          <w:szCs w:val="28"/>
          <w:lang w:val="es-ES_tradnl"/>
        </w:rPr>
        <w:t xml:space="preserve"> a Viernes.</w:t>
      </w:r>
    </w:p>
    <w:p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 xml:space="preserve">e disminuir el personal de </w:t>
      </w:r>
      <w:proofErr w:type="spellStart"/>
      <w:r w:rsidR="00A17CA7">
        <w:rPr>
          <w:rFonts w:ascii="Arial" w:hAnsi="Arial" w:cs="Arial"/>
          <w:sz w:val="28"/>
          <w:szCs w:val="28"/>
          <w:lang w:val="es-ES_tradnl"/>
        </w:rPr>
        <w:t>call</w:t>
      </w:r>
      <w:proofErr w:type="spellEnd"/>
      <w:r w:rsidR="00A17CA7">
        <w:rPr>
          <w:rFonts w:ascii="Arial" w:hAnsi="Arial" w:cs="Arial"/>
          <w:sz w:val="28"/>
          <w:szCs w:val="28"/>
          <w:lang w:val="es-ES_tradnl"/>
        </w:rPr>
        <w:t>-</w:t>
      </w:r>
      <w:r>
        <w:rPr>
          <w:rFonts w:ascii="Arial" w:hAnsi="Arial" w:cs="Arial"/>
          <w:sz w:val="28"/>
          <w:szCs w:val="28"/>
          <w:lang w:val="es-ES_tradnl"/>
        </w:rPr>
        <w:t>center (operadores) del banco en un 15%.</w:t>
      </w:r>
    </w:p>
    <w:p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rsidR="004B5938" w:rsidRDefault="004B5938" w:rsidP="00307CF5">
      <w:pPr>
        <w:spacing w:line="360" w:lineRule="auto"/>
        <w:jc w:val="both"/>
        <w:rPr>
          <w:rFonts w:ascii="Arial" w:hAnsi="Arial" w:cs="Arial"/>
          <w:b/>
          <w:sz w:val="28"/>
          <w:szCs w:val="28"/>
          <w:lang w:val="es-ES_tradnl"/>
        </w:rPr>
      </w:pPr>
    </w:p>
    <w:p w:rsidR="004B5938" w:rsidRDefault="004B5938">
      <w:pPr>
        <w:rPr>
          <w:rFonts w:ascii="Arial" w:hAnsi="Arial" w:cs="Arial"/>
          <w:b/>
          <w:sz w:val="28"/>
          <w:szCs w:val="28"/>
          <w:lang w:val="es-ES_tradnl"/>
        </w:rPr>
      </w:pPr>
      <w:r>
        <w:rPr>
          <w:rFonts w:ascii="Arial" w:hAnsi="Arial" w:cs="Arial"/>
          <w:b/>
          <w:sz w:val="28"/>
          <w:szCs w:val="28"/>
          <w:lang w:val="es-ES_tradnl"/>
        </w:rPr>
        <w:br w:type="page"/>
      </w:r>
    </w:p>
    <w:p w:rsidR="0088099D" w:rsidRPr="00A12C11" w:rsidRDefault="0088099D" w:rsidP="0088099D">
      <w:pPr>
        <w:pStyle w:val="Heading2"/>
        <w:rPr>
          <w:rFonts w:cs="Arial"/>
          <w:szCs w:val="28"/>
        </w:rPr>
      </w:pPr>
      <w:bookmarkStart w:id="869" w:name="_Toc291758574"/>
      <w:bookmarkStart w:id="870" w:name="_Toc186034514"/>
      <w:bookmarkStart w:id="871" w:name="_Toc183152074"/>
      <w:r w:rsidRPr="00A12C11">
        <w:rPr>
          <w:rFonts w:cs="Arial"/>
          <w:szCs w:val="28"/>
        </w:rPr>
        <w:lastRenderedPageBreak/>
        <w:t>Casos de Prueba</w:t>
      </w:r>
      <w:bookmarkEnd w:id="869"/>
      <w:bookmarkEnd w:id="870"/>
      <w:bookmarkEnd w:id="871"/>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40"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41"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las operaciones que desea realizar (puede seleccionar varias con un </w:t>
            </w:r>
            <w:proofErr w:type="spellStart"/>
            <w:r>
              <w:rPr>
                <w:rFonts w:ascii="Arial" w:hAnsi="Arial" w:cs="Arial"/>
                <w:sz w:val="28"/>
                <w:szCs w:val="28"/>
              </w:rPr>
              <w:t>check</w:t>
            </w:r>
            <w:proofErr w:type="spellEnd"/>
            <w:r>
              <w:rPr>
                <w:rFonts w:ascii="Arial" w:hAnsi="Arial" w:cs="Arial"/>
                <w:sz w:val="28"/>
                <w:szCs w:val="28"/>
              </w:rPr>
              <w:t>).</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Hacer </w:t>
            </w:r>
            <w:proofErr w:type="spellStart"/>
            <w:r>
              <w:rPr>
                <w:rFonts w:ascii="Arial" w:hAnsi="Arial" w:cs="Arial"/>
                <w:sz w:val="28"/>
                <w:szCs w:val="28"/>
              </w:rPr>
              <w:t>click</w:t>
            </w:r>
            <w:proofErr w:type="spellEnd"/>
            <w:r>
              <w:rPr>
                <w:rFonts w:ascii="Arial" w:hAnsi="Arial" w:cs="Arial"/>
                <w:sz w:val="28"/>
                <w:szCs w:val="28"/>
              </w:rPr>
              <w:t xml:space="preserve"> en el botón de confirmar.</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42"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Hacer </w:t>
            </w:r>
            <w:proofErr w:type="spellStart"/>
            <w:r>
              <w:rPr>
                <w:rFonts w:ascii="Arial" w:hAnsi="Arial" w:cs="Arial"/>
                <w:sz w:val="28"/>
                <w:szCs w:val="28"/>
              </w:rPr>
              <w:t>click</w:t>
            </w:r>
            <w:proofErr w:type="spellEnd"/>
            <w:r>
              <w:rPr>
                <w:rFonts w:ascii="Arial" w:hAnsi="Arial" w:cs="Arial"/>
                <w:sz w:val="28"/>
                <w:szCs w:val="28"/>
              </w:rPr>
              <w:t xml:space="preserve"> en el botón de cancelar.</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rsidR="0088099D" w:rsidRPr="00EE4578" w:rsidRDefault="0088099D" w:rsidP="0088099D">
            <w:pPr>
              <w:pStyle w:val="BodyText"/>
              <w:ind w:left="0"/>
              <w:jc w:val="both"/>
              <w:rPr>
                <w:rFonts w:ascii="Arial" w:hAnsi="Arial" w:cs="Arial"/>
                <w:sz w:val="28"/>
                <w:szCs w:val="28"/>
              </w:rPr>
            </w:pPr>
          </w:p>
        </w:tc>
      </w:tr>
    </w:tbl>
    <w:p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43"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 xml:space="preserve">Hacer </w:t>
            </w:r>
            <w:proofErr w:type="spellStart"/>
            <w:r w:rsidRPr="00E12E16">
              <w:rPr>
                <w:rFonts w:ascii="Arial" w:hAnsi="Arial" w:cs="Arial"/>
                <w:sz w:val="28"/>
                <w:szCs w:val="28"/>
              </w:rPr>
              <w:t>click</w:t>
            </w:r>
            <w:proofErr w:type="spellEnd"/>
            <w:r w:rsidRPr="00E12E16">
              <w:rPr>
                <w:rFonts w:ascii="Arial" w:hAnsi="Arial" w:cs="Arial"/>
                <w:sz w:val="28"/>
                <w:szCs w:val="28"/>
              </w:rPr>
              <w:t xml:space="preserve">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4B5938" w:rsidRPr="00A17CA8" w:rsidTr="00DD0EF4">
        <w:trPr>
          <w:cantSplit/>
          <w:trHeight w:val="422"/>
        </w:trPr>
        <w:tc>
          <w:tcPr>
            <w:tcW w:w="1593" w:type="dxa"/>
            <w:shd w:val="clear" w:color="auto" w:fill="95B3D7"/>
          </w:tcPr>
          <w:p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rsidTr="00DD0EF4">
        <w:trPr>
          <w:cantSplit/>
        </w:trPr>
        <w:tc>
          <w:tcPr>
            <w:tcW w:w="8574" w:type="dxa"/>
            <w:gridSpan w:val="2"/>
          </w:tcPr>
          <w:p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rsidTr="00DD0EF4">
        <w:trPr>
          <w:cantSplit/>
        </w:trPr>
        <w:tc>
          <w:tcPr>
            <w:tcW w:w="8574" w:type="dxa"/>
            <w:gridSpan w:val="2"/>
          </w:tcPr>
          <w:p w:rsidR="004B5938" w:rsidRPr="00D606E1" w:rsidRDefault="004B5938" w:rsidP="00DD0EF4">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44"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4B5938" w:rsidRPr="00A17CA8" w:rsidTr="00DD0EF4">
        <w:trPr>
          <w:cantSplit/>
        </w:trPr>
        <w:tc>
          <w:tcPr>
            <w:tcW w:w="8574" w:type="dxa"/>
            <w:gridSpan w:val="2"/>
          </w:tcPr>
          <w:p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rsidTr="00DD0EF4">
        <w:trPr>
          <w:cantSplit/>
        </w:trPr>
        <w:tc>
          <w:tcPr>
            <w:tcW w:w="8574" w:type="dxa"/>
            <w:gridSpan w:val="2"/>
          </w:tcPr>
          <w:p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rsidTr="00DD0EF4">
        <w:trPr>
          <w:cantSplit/>
        </w:trPr>
        <w:tc>
          <w:tcPr>
            <w:tcW w:w="8574" w:type="dxa"/>
            <w:gridSpan w:val="2"/>
          </w:tcPr>
          <w:p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DD0EF4" w:rsidRPr="00A17CA8" w:rsidTr="00DD0EF4">
        <w:trPr>
          <w:cantSplit/>
          <w:trHeight w:val="422"/>
        </w:trPr>
        <w:tc>
          <w:tcPr>
            <w:tcW w:w="1593" w:type="dxa"/>
            <w:shd w:val="clear" w:color="auto" w:fill="95B3D7"/>
          </w:tcPr>
          <w:p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rsidTr="00DD0EF4">
        <w:trPr>
          <w:cantSplit/>
        </w:trPr>
        <w:tc>
          <w:tcPr>
            <w:tcW w:w="8574" w:type="dxa"/>
            <w:gridSpan w:val="2"/>
          </w:tcPr>
          <w:p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rsidTr="00DD0EF4">
        <w:trPr>
          <w:cantSplit/>
        </w:trPr>
        <w:tc>
          <w:tcPr>
            <w:tcW w:w="8574" w:type="dxa"/>
            <w:gridSpan w:val="2"/>
          </w:tcPr>
          <w:p w:rsidR="00DD0EF4" w:rsidRPr="00D606E1" w:rsidRDefault="00DD0EF4" w:rsidP="00DD0EF4">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hyperlink r:id="rId45"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DD0EF4" w:rsidRPr="00A17CA8" w:rsidTr="00DD0EF4">
        <w:trPr>
          <w:cantSplit/>
        </w:trPr>
        <w:tc>
          <w:tcPr>
            <w:tcW w:w="8574" w:type="dxa"/>
            <w:gridSpan w:val="2"/>
          </w:tcPr>
          <w:p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rsidTr="00DD0EF4">
        <w:trPr>
          <w:cantSplit/>
        </w:trPr>
        <w:tc>
          <w:tcPr>
            <w:tcW w:w="8574" w:type="dxa"/>
            <w:gridSpan w:val="2"/>
          </w:tcPr>
          <w:p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hyperlink r:id="rId46"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Pr>
                <w:rStyle w:val="apple-style-span"/>
                <w:rFonts w:ascii="Arial" w:hAnsi="Arial" w:cs="Arial"/>
                <w:color w:val="222222"/>
                <w:sz w:val="28"/>
                <w:szCs w:val="28"/>
              </w:rPr>
              <w:t>.</w:t>
            </w:r>
          </w:p>
          <w:p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rsidTr="00DD0EF4">
        <w:trPr>
          <w:cantSplit/>
        </w:trPr>
        <w:tc>
          <w:tcPr>
            <w:tcW w:w="8574" w:type="dxa"/>
            <w:gridSpan w:val="2"/>
          </w:tcPr>
          <w:p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rsidR="00DD0EF4" w:rsidRDefault="00DD0EF4"/>
    <w:p w:rsidR="00F96225" w:rsidRDefault="00F96225">
      <w:r>
        <w:br w:type="page"/>
      </w:r>
    </w:p>
    <w:p w:rsidR="00BB65D4" w:rsidRDefault="00BB65D4" w:rsidP="00BB65D4">
      <w:pPr>
        <w:pStyle w:val="Heading1"/>
      </w:pPr>
      <w:bookmarkStart w:id="872" w:name="_Toc186034515"/>
      <w:bookmarkStart w:id="873" w:name="_Toc183152075"/>
      <w:r w:rsidRPr="009C2982">
        <w:lastRenderedPageBreak/>
        <w:t>Roles del Proyecto</w:t>
      </w:r>
      <w:bookmarkEnd w:id="872"/>
      <w:bookmarkEnd w:id="873"/>
    </w:p>
    <w:p w:rsidR="00BB65D4" w:rsidRPr="00A12C11"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rsidR="00BB65D4"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w:t>
            </w:r>
            <w:proofErr w:type="spellStart"/>
            <w:r>
              <w:rPr>
                <w:rStyle w:val="apple-style-span"/>
                <w:rFonts w:ascii="Arial" w:hAnsi="Arial" w:cs="Arial"/>
                <w:sz w:val="28"/>
                <w:szCs w:val="28"/>
                <w:shd w:val="clear" w:color="auto" w:fill="FFFFFF"/>
              </w:rPr>
              <w:t>constraints</w:t>
            </w:r>
            <w:proofErr w:type="spellEnd"/>
            <w:r>
              <w:rPr>
                <w:rStyle w:val="apple-style-span"/>
                <w:rFonts w:ascii="Arial" w:hAnsi="Arial" w:cs="Arial"/>
                <w:sz w:val="28"/>
                <w:szCs w:val="28"/>
                <w:shd w:val="clear" w:color="auto" w:fill="FFFFFF"/>
              </w:rPr>
              <w:t xml:space="preserve">, </w:t>
            </w:r>
            <w:proofErr w:type="spellStart"/>
            <w:r>
              <w:rPr>
                <w:rStyle w:val="apple-style-span"/>
                <w:rFonts w:ascii="Arial" w:hAnsi="Arial" w:cs="Arial"/>
                <w:sz w:val="28"/>
                <w:szCs w:val="28"/>
                <w:shd w:val="clear" w:color="auto" w:fill="FFFFFF"/>
              </w:rPr>
              <w:t>triggers</w:t>
            </w:r>
            <w:proofErr w:type="spellEnd"/>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rsidR="00BB65D4" w:rsidRPr="00A12C11"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w:t>
            </w:r>
            <w:ins w:id="874" w:author="Ignacio Cardenas" w:date="2011-12-20T21:08:00Z">
              <w:r w:rsidR="006D6578">
                <w:rPr>
                  <w:rFonts w:ascii="Arial" w:hAnsi="Arial" w:cs="Arial"/>
                  <w:sz w:val="28"/>
                  <w:szCs w:val="28"/>
                </w:rPr>
                <w:t xml:space="preserve">de la parte tecnológica </w:t>
              </w:r>
            </w:ins>
            <w:r w:rsidR="006D6578">
              <w:rPr>
                <w:rFonts w:ascii="Arial" w:hAnsi="Arial" w:cs="Arial"/>
                <w:sz w:val="28"/>
                <w:szCs w:val="28"/>
              </w:rPr>
              <w:t>del proyecto</w:t>
            </w:r>
            <w:r>
              <w:rPr>
                <w:rFonts w:ascii="Arial" w:hAnsi="Arial" w:cs="Arial"/>
                <w:sz w:val="28"/>
                <w:szCs w:val="28"/>
              </w:rPr>
              <w:t>.</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t>
            </w:r>
            <w:proofErr w:type="spellStart"/>
            <w:r w:rsidRPr="007E4423">
              <w:rPr>
                <w:rStyle w:val="apple-style-span"/>
                <w:rFonts w:ascii="Arial" w:hAnsi="Arial" w:cs="Arial"/>
                <w:sz w:val="28"/>
                <w:szCs w:val="28"/>
                <w:shd w:val="clear" w:color="auto" w:fill="FFFFFF"/>
              </w:rPr>
              <w:t>Workflow</w:t>
            </w:r>
            <w:proofErr w:type="spellEnd"/>
            <w:r w:rsidRPr="007E4423">
              <w:rPr>
                <w:rStyle w:val="apple-style-span"/>
                <w:rFonts w:ascii="Arial" w:hAnsi="Arial" w:cs="Arial"/>
                <w:sz w:val="28"/>
                <w:szCs w:val="28"/>
                <w:shd w:val="clear" w:color="auto" w:fill="FFFFFF"/>
              </w:rPr>
              <w:t xml:space="preserve">)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del w:id="875" w:author="Ignacio Cardenas" w:date="2011-12-20T21:08:00Z">
              <w:r>
                <w:rPr>
                  <w:rFonts w:ascii="Arial" w:hAnsi="Arial" w:cs="Arial"/>
                  <w:sz w:val="28"/>
                  <w:szCs w:val="28"/>
                </w:rPr>
                <w:delText>Todas las fases del proyecto.</w:delText>
              </w:r>
            </w:del>
            <w:ins w:id="876" w:author="Ignacio Cardenas" w:date="2011-12-20T21:08:00Z">
              <w:r w:rsidR="006D6578">
                <w:rPr>
                  <w:rFonts w:ascii="Arial" w:hAnsi="Arial" w:cs="Arial"/>
                  <w:sz w:val="28"/>
                  <w:szCs w:val="28"/>
                </w:rPr>
                <w:t>Desarrollo de la parte tecnológica del sistema.</w:t>
              </w:r>
            </w:ins>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p w:rsidR="00F96225" w:rsidRDefault="00F96225" w:rsidP="00BB65D4"/>
    <w:p w:rsidR="00F96225" w:rsidRDefault="00F96225" w:rsidP="00BB65D4"/>
    <w:p w:rsidR="00A31377" w:rsidRDefault="00A31377"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proofErr w:type="spellStart"/>
            <w:r>
              <w:rPr>
                <w:rFonts w:ascii="Arial" w:hAnsi="Arial" w:cs="Arial"/>
                <w:b/>
                <w:sz w:val="28"/>
                <w:szCs w:val="28"/>
              </w:rPr>
              <w:lastRenderedPageBreak/>
              <w:t>Testers</w:t>
            </w:r>
            <w:proofErr w:type="spellEnd"/>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rsidR="00BB65D4" w:rsidRPr="007E4423" w:rsidRDefault="00BB65D4" w:rsidP="009F386E">
            <w:pPr>
              <w:spacing w:line="360" w:lineRule="auto"/>
              <w:jc w:val="both"/>
              <w:rPr>
                <w:rFonts w:ascii="Arial" w:hAnsi="Arial" w:cs="Arial"/>
                <w:sz w:val="28"/>
                <w:szCs w:val="28"/>
              </w:rPr>
            </w:pP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eGrid"/>
        <w:tblpPr w:leftFromText="141" w:rightFromText="141" w:vertAnchor="text" w:horzAnchor="margin" w:tblpY="1"/>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rsidR="00BB65D4" w:rsidRDefault="00BB65D4" w:rsidP="00BB65D4"/>
    <w:p w:rsidR="001603DC" w:rsidRDefault="001603DC" w:rsidP="00BB65D4"/>
    <w:p w:rsidR="00BB65D4" w:rsidRDefault="00BB65D4" w:rsidP="00BB65D4"/>
    <w:p w:rsidR="00BB65D4" w:rsidRDefault="00BB65D4" w:rsidP="00BB65D4"/>
    <w:p w:rsidR="00F96225" w:rsidRDefault="00F96225" w:rsidP="00BB65D4"/>
    <w:tbl>
      <w:tblPr>
        <w:tblStyle w:val="TableGrid"/>
        <w:tblpPr w:leftFromText="141" w:rightFromText="141" w:vertAnchor="text" w:horzAnchor="margin" w:tblpY="56"/>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rsidR="00BB65D4" w:rsidRDefault="00BB65D4" w:rsidP="00BB65D4"/>
    <w:tbl>
      <w:tblPr>
        <w:tblStyle w:val="TableGrid"/>
        <w:tblpPr w:leftFromText="141" w:rightFromText="141" w:vertAnchor="text" w:horzAnchor="margin" w:tblpY="56"/>
        <w:tblW w:w="0" w:type="auto"/>
        <w:tblLook w:val="04A0"/>
      </w:tblPr>
      <w:tblGrid>
        <w:gridCol w:w="2538"/>
        <w:gridCol w:w="6106"/>
      </w:tblGrid>
      <w:tr w:rsidR="00093AEE" w:rsidRPr="003C6123" w:rsidTr="006F606A">
        <w:trPr>
          <w:ins w:id="877" w:author="Ignacio Cardenas" w:date="2011-12-20T21:08:00Z"/>
        </w:trPr>
        <w:tc>
          <w:tcPr>
            <w:tcW w:w="8644" w:type="dxa"/>
            <w:gridSpan w:val="2"/>
            <w:shd w:val="clear" w:color="auto" w:fill="8DB3E2" w:themeFill="text2" w:themeFillTint="66"/>
            <w:vAlign w:val="center"/>
          </w:tcPr>
          <w:p w:rsidR="00093AEE" w:rsidRPr="003C6123" w:rsidRDefault="00093AEE" w:rsidP="006F606A">
            <w:pPr>
              <w:spacing w:line="360" w:lineRule="auto"/>
              <w:jc w:val="center"/>
              <w:rPr>
                <w:ins w:id="878" w:author="Ignacio Cardenas" w:date="2011-12-20T21:08:00Z"/>
                <w:rFonts w:ascii="Arial" w:hAnsi="Arial" w:cs="Arial"/>
                <w:b/>
                <w:sz w:val="28"/>
                <w:szCs w:val="28"/>
                <w:highlight w:val="yellow"/>
              </w:rPr>
            </w:pPr>
            <w:ins w:id="879" w:author="Ignacio Cardenas" w:date="2011-12-20T21:08:00Z">
              <w:r w:rsidRPr="003C6123">
                <w:rPr>
                  <w:rFonts w:ascii="Arial" w:hAnsi="Arial" w:cs="Arial"/>
                  <w:b/>
                  <w:sz w:val="28"/>
                  <w:szCs w:val="28"/>
                  <w:highlight w:val="yellow"/>
                </w:rPr>
                <w:t>Abogado</w:t>
              </w:r>
            </w:ins>
          </w:p>
        </w:tc>
      </w:tr>
      <w:tr w:rsidR="00093AEE" w:rsidRPr="003C6123" w:rsidTr="006F606A">
        <w:trPr>
          <w:ins w:id="880" w:author="Ignacio Cardenas" w:date="2011-12-20T21:08:00Z"/>
        </w:trPr>
        <w:tc>
          <w:tcPr>
            <w:tcW w:w="2538" w:type="dxa"/>
            <w:vAlign w:val="center"/>
          </w:tcPr>
          <w:p w:rsidR="00093AEE" w:rsidRPr="003C6123" w:rsidRDefault="00093AEE" w:rsidP="006F606A">
            <w:pPr>
              <w:spacing w:line="360" w:lineRule="auto"/>
              <w:jc w:val="both"/>
              <w:rPr>
                <w:ins w:id="881" w:author="Ignacio Cardenas" w:date="2011-12-20T21:08:00Z"/>
                <w:rFonts w:ascii="Arial" w:hAnsi="Arial" w:cs="Arial"/>
                <w:sz w:val="28"/>
                <w:szCs w:val="28"/>
                <w:highlight w:val="yellow"/>
              </w:rPr>
            </w:pPr>
            <w:ins w:id="882" w:author="Ignacio Cardenas" w:date="2011-12-20T21:08:00Z">
              <w:r w:rsidRPr="003C6123">
                <w:rPr>
                  <w:rFonts w:ascii="Arial" w:hAnsi="Arial" w:cs="Arial"/>
                  <w:sz w:val="28"/>
                  <w:szCs w:val="28"/>
                  <w:highlight w:val="yellow"/>
                </w:rPr>
                <w:t>Descripción</w:t>
              </w:r>
            </w:ins>
          </w:p>
        </w:tc>
        <w:tc>
          <w:tcPr>
            <w:tcW w:w="6106" w:type="dxa"/>
            <w:vAlign w:val="center"/>
          </w:tcPr>
          <w:p w:rsidR="00093AEE" w:rsidRPr="003C6123" w:rsidRDefault="00455F32" w:rsidP="006F606A">
            <w:pPr>
              <w:spacing w:line="360" w:lineRule="auto"/>
              <w:jc w:val="both"/>
              <w:rPr>
                <w:ins w:id="883" w:author="Ignacio Cardenas" w:date="2011-12-20T21:08:00Z"/>
                <w:rFonts w:ascii="Arial" w:hAnsi="Arial" w:cs="Arial"/>
                <w:sz w:val="28"/>
                <w:szCs w:val="28"/>
                <w:highlight w:val="yellow"/>
              </w:rPr>
            </w:pPr>
            <w:ins w:id="884" w:author="Ignacio Cardenas" w:date="2011-12-20T21:08:00Z">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ins>
          </w:p>
        </w:tc>
      </w:tr>
      <w:tr w:rsidR="00093AEE" w:rsidRPr="003C6123" w:rsidTr="006F606A">
        <w:trPr>
          <w:ins w:id="885" w:author="Ignacio Cardenas" w:date="2011-12-20T21:08:00Z"/>
        </w:trPr>
        <w:tc>
          <w:tcPr>
            <w:tcW w:w="2538" w:type="dxa"/>
            <w:vAlign w:val="center"/>
          </w:tcPr>
          <w:p w:rsidR="00093AEE" w:rsidRPr="003C6123" w:rsidRDefault="00093AEE" w:rsidP="006F606A">
            <w:pPr>
              <w:spacing w:line="360" w:lineRule="auto"/>
              <w:jc w:val="both"/>
              <w:rPr>
                <w:ins w:id="886" w:author="Ignacio Cardenas" w:date="2011-12-20T21:08:00Z"/>
                <w:rFonts w:ascii="Arial" w:hAnsi="Arial" w:cs="Arial"/>
                <w:sz w:val="28"/>
                <w:szCs w:val="28"/>
                <w:highlight w:val="yellow"/>
              </w:rPr>
            </w:pPr>
            <w:ins w:id="887" w:author="Ignacio Cardenas" w:date="2011-12-20T21:08:00Z">
              <w:r w:rsidRPr="003C6123">
                <w:rPr>
                  <w:rFonts w:ascii="Arial" w:hAnsi="Arial" w:cs="Arial"/>
                  <w:sz w:val="28"/>
                  <w:szCs w:val="28"/>
                  <w:highlight w:val="yellow"/>
                </w:rPr>
                <w:t>Fases en las cuales participa</w:t>
              </w:r>
            </w:ins>
          </w:p>
        </w:tc>
        <w:tc>
          <w:tcPr>
            <w:tcW w:w="6106" w:type="dxa"/>
            <w:vAlign w:val="center"/>
          </w:tcPr>
          <w:p w:rsidR="00093AEE" w:rsidRPr="003C6123" w:rsidRDefault="00E55EF4" w:rsidP="006F606A">
            <w:pPr>
              <w:spacing w:line="360" w:lineRule="auto"/>
              <w:jc w:val="both"/>
              <w:rPr>
                <w:ins w:id="888" w:author="Ignacio Cardenas" w:date="2011-12-20T21:08:00Z"/>
                <w:rFonts w:ascii="Arial" w:hAnsi="Arial" w:cs="Arial"/>
                <w:sz w:val="28"/>
                <w:szCs w:val="28"/>
                <w:highlight w:val="yellow"/>
              </w:rPr>
            </w:pPr>
            <w:ins w:id="889" w:author="Ignacio Cardenas" w:date="2011-12-20T21:08:00Z">
              <w:r w:rsidRPr="003C6123">
                <w:rPr>
                  <w:rFonts w:ascii="Arial" w:hAnsi="Arial" w:cs="Arial"/>
                  <w:sz w:val="28"/>
                  <w:szCs w:val="28"/>
                  <w:highlight w:val="yellow"/>
                  <w:lang w:val="es-VE"/>
                </w:rPr>
                <w:t>Firmas de contrato, y cualquier otro aspecto legal con respecto a la ejecución del proyecto.</w:t>
              </w:r>
            </w:ins>
          </w:p>
        </w:tc>
      </w:tr>
      <w:tr w:rsidR="00093AEE" w:rsidRPr="007236B0" w:rsidTr="006F606A">
        <w:trPr>
          <w:ins w:id="890" w:author="Ignacio Cardenas" w:date="2011-12-20T21:08:00Z"/>
        </w:trPr>
        <w:tc>
          <w:tcPr>
            <w:tcW w:w="2538" w:type="dxa"/>
            <w:vAlign w:val="center"/>
          </w:tcPr>
          <w:p w:rsidR="00093AEE" w:rsidRPr="003C6123" w:rsidRDefault="00093AEE" w:rsidP="006F606A">
            <w:pPr>
              <w:spacing w:line="360" w:lineRule="auto"/>
              <w:jc w:val="both"/>
              <w:rPr>
                <w:ins w:id="891" w:author="Ignacio Cardenas" w:date="2011-12-20T21:08:00Z"/>
                <w:rFonts w:ascii="Arial" w:hAnsi="Arial" w:cs="Arial"/>
                <w:sz w:val="28"/>
                <w:szCs w:val="28"/>
                <w:highlight w:val="yellow"/>
              </w:rPr>
            </w:pPr>
            <w:ins w:id="892" w:author="Ignacio Cardenas" w:date="2011-12-20T21:08:00Z">
              <w:r w:rsidRPr="003C6123">
                <w:rPr>
                  <w:rFonts w:ascii="Arial" w:hAnsi="Arial" w:cs="Arial"/>
                  <w:sz w:val="28"/>
                  <w:szCs w:val="28"/>
                  <w:highlight w:val="yellow"/>
                </w:rPr>
                <w:t>Nivel Académico</w:t>
              </w:r>
            </w:ins>
          </w:p>
        </w:tc>
        <w:tc>
          <w:tcPr>
            <w:tcW w:w="6106" w:type="dxa"/>
            <w:vAlign w:val="center"/>
          </w:tcPr>
          <w:p w:rsidR="00093AEE" w:rsidRPr="007236B0" w:rsidRDefault="00093AEE" w:rsidP="00455F32">
            <w:pPr>
              <w:spacing w:line="360" w:lineRule="auto"/>
              <w:jc w:val="both"/>
              <w:rPr>
                <w:ins w:id="893" w:author="Ignacio Cardenas" w:date="2011-12-20T21:08:00Z"/>
                <w:rFonts w:ascii="Arial" w:hAnsi="Arial" w:cs="Arial"/>
                <w:sz w:val="28"/>
                <w:szCs w:val="28"/>
              </w:rPr>
            </w:pPr>
            <w:ins w:id="894" w:author="Ignacio Cardenas" w:date="2011-12-20T21:08:00Z">
              <w:r w:rsidRPr="003C6123">
                <w:rPr>
                  <w:rFonts w:ascii="Arial" w:hAnsi="Arial" w:cs="Arial"/>
                  <w:sz w:val="28"/>
                  <w:szCs w:val="28"/>
                  <w:highlight w:val="yellow"/>
                </w:rPr>
                <w:t>Universitario</w:t>
              </w:r>
            </w:ins>
          </w:p>
        </w:tc>
      </w:tr>
    </w:tbl>
    <w:p w:rsidR="00741251" w:rsidRDefault="00741251" w:rsidP="00307CF5">
      <w:pPr>
        <w:spacing w:line="360" w:lineRule="auto"/>
        <w:jc w:val="both"/>
        <w:rPr>
          <w:ins w:id="895" w:author="Ignacio Cardenas" w:date="2011-12-20T21:08:00Z"/>
          <w:rFonts w:ascii="Arial" w:hAnsi="Arial" w:cs="Arial"/>
          <w:b/>
          <w:sz w:val="28"/>
          <w:szCs w:val="28"/>
          <w:lang w:val="es-ES_tradnl"/>
        </w:rPr>
      </w:pPr>
    </w:p>
    <w:tbl>
      <w:tblPr>
        <w:tblStyle w:val="TableGrid"/>
        <w:tblpPr w:leftFromText="141" w:rightFromText="141" w:vertAnchor="text" w:horzAnchor="margin" w:tblpY="56"/>
        <w:tblW w:w="0" w:type="auto"/>
        <w:tblLook w:val="04A0"/>
      </w:tblPr>
      <w:tblGrid>
        <w:gridCol w:w="2538"/>
        <w:gridCol w:w="6106"/>
      </w:tblGrid>
      <w:tr w:rsidR="00552DEE" w:rsidRPr="003C6123" w:rsidTr="006F606A">
        <w:trPr>
          <w:ins w:id="896" w:author="Ignacio Cardenas" w:date="2011-12-20T21:08:00Z"/>
        </w:trPr>
        <w:tc>
          <w:tcPr>
            <w:tcW w:w="8644" w:type="dxa"/>
            <w:gridSpan w:val="2"/>
            <w:shd w:val="clear" w:color="auto" w:fill="8DB3E2" w:themeFill="text2" w:themeFillTint="66"/>
            <w:vAlign w:val="center"/>
          </w:tcPr>
          <w:p w:rsidR="00552DEE" w:rsidRPr="003C6123" w:rsidRDefault="00552DEE" w:rsidP="006F606A">
            <w:pPr>
              <w:spacing w:line="360" w:lineRule="auto"/>
              <w:jc w:val="center"/>
              <w:rPr>
                <w:ins w:id="897" w:author="Ignacio Cardenas" w:date="2011-12-20T21:08:00Z"/>
                <w:rFonts w:ascii="Arial" w:hAnsi="Arial" w:cs="Arial"/>
                <w:b/>
                <w:sz w:val="28"/>
                <w:szCs w:val="28"/>
                <w:highlight w:val="yellow"/>
              </w:rPr>
            </w:pPr>
            <w:ins w:id="898" w:author="Ignacio Cardenas" w:date="2011-12-20T21:08:00Z">
              <w:r>
                <w:rPr>
                  <w:rFonts w:ascii="Arial" w:hAnsi="Arial" w:cs="Arial"/>
                  <w:b/>
                  <w:sz w:val="28"/>
                  <w:szCs w:val="28"/>
                  <w:highlight w:val="yellow"/>
                </w:rPr>
                <w:lastRenderedPageBreak/>
                <w:t>Estadista</w:t>
              </w:r>
            </w:ins>
          </w:p>
        </w:tc>
      </w:tr>
      <w:tr w:rsidR="00552DEE" w:rsidRPr="003C6123" w:rsidTr="006F606A">
        <w:trPr>
          <w:ins w:id="899" w:author="Ignacio Cardenas" w:date="2011-12-20T21:08:00Z"/>
        </w:trPr>
        <w:tc>
          <w:tcPr>
            <w:tcW w:w="2538" w:type="dxa"/>
            <w:vAlign w:val="center"/>
          </w:tcPr>
          <w:p w:rsidR="00552DEE" w:rsidRPr="003C6123" w:rsidRDefault="00552DEE" w:rsidP="006F606A">
            <w:pPr>
              <w:spacing w:line="360" w:lineRule="auto"/>
              <w:jc w:val="both"/>
              <w:rPr>
                <w:ins w:id="900" w:author="Ignacio Cardenas" w:date="2011-12-20T21:08:00Z"/>
                <w:rFonts w:ascii="Arial" w:hAnsi="Arial" w:cs="Arial"/>
                <w:sz w:val="28"/>
                <w:szCs w:val="28"/>
                <w:highlight w:val="yellow"/>
              </w:rPr>
            </w:pPr>
            <w:ins w:id="901" w:author="Ignacio Cardenas" w:date="2011-12-20T21:08:00Z">
              <w:r w:rsidRPr="003C6123">
                <w:rPr>
                  <w:rFonts w:ascii="Arial" w:hAnsi="Arial" w:cs="Arial"/>
                  <w:sz w:val="28"/>
                  <w:szCs w:val="28"/>
                  <w:highlight w:val="yellow"/>
                </w:rPr>
                <w:t>Descripción</w:t>
              </w:r>
            </w:ins>
          </w:p>
        </w:tc>
        <w:tc>
          <w:tcPr>
            <w:tcW w:w="6106" w:type="dxa"/>
            <w:vAlign w:val="center"/>
          </w:tcPr>
          <w:p w:rsidR="00552DEE" w:rsidRPr="003C6123" w:rsidRDefault="00B70980" w:rsidP="006F606A">
            <w:pPr>
              <w:spacing w:line="360" w:lineRule="auto"/>
              <w:jc w:val="both"/>
              <w:rPr>
                <w:ins w:id="902" w:author="Ignacio Cardenas" w:date="2011-12-20T21:08:00Z"/>
                <w:rFonts w:ascii="Arial" w:hAnsi="Arial" w:cs="Arial"/>
                <w:sz w:val="28"/>
                <w:szCs w:val="28"/>
                <w:highlight w:val="yellow"/>
              </w:rPr>
            </w:pPr>
            <w:ins w:id="903" w:author="Ignacio Cardenas" w:date="2011-12-20T21:08:00Z">
              <w:r w:rsidRPr="00B70980">
                <w:rPr>
                  <w:rFonts w:ascii="Arial" w:hAnsi="Arial" w:cs="Arial"/>
                  <w:sz w:val="28"/>
                  <w:szCs w:val="28"/>
                  <w:highlight w:val="yellow"/>
                  <w:lang w:val="es-VE"/>
                </w:rPr>
                <w:t>Interpretación de data recogida después de las mediciones realizadas. Elaboración de informes estadísticos, trabajo de campo.</w:t>
              </w:r>
            </w:ins>
          </w:p>
        </w:tc>
      </w:tr>
      <w:tr w:rsidR="00552DEE" w:rsidRPr="003C6123" w:rsidTr="006F606A">
        <w:trPr>
          <w:ins w:id="904" w:author="Ignacio Cardenas" w:date="2011-12-20T21:08:00Z"/>
        </w:trPr>
        <w:tc>
          <w:tcPr>
            <w:tcW w:w="2538" w:type="dxa"/>
            <w:vAlign w:val="center"/>
          </w:tcPr>
          <w:p w:rsidR="00552DEE" w:rsidRPr="003C6123" w:rsidRDefault="00552DEE" w:rsidP="006F606A">
            <w:pPr>
              <w:spacing w:line="360" w:lineRule="auto"/>
              <w:jc w:val="both"/>
              <w:rPr>
                <w:ins w:id="905" w:author="Ignacio Cardenas" w:date="2011-12-20T21:08:00Z"/>
                <w:rFonts w:ascii="Arial" w:hAnsi="Arial" w:cs="Arial"/>
                <w:sz w:val="28"/>
                <w:szCs w:val="28"/>
                <w:highlight w:val="yellow"/>
              </w:rPr>
            </w:pPr>
            <w:ins w:id="906" w:author="Ignacio Cardenas" w:date="2011-12-20T21:08:00Z">
              <w:r w:rsidRPr="003C6123">
                <w:rPr>
                  <w:rFonts w:ascii="Arial" w:hAnsi="Arial" w:cs="Arial"/>
                  <w:sz w:val="28"/>
                  <w:szCs w:val="28"/>
                  <w:highlight w:val="yellow"/>
                </w:rPr>
                <w:t>Fases en las cuales participa</w:t>
              </w:r>
            </w:ins>
          </w:p>
        </w:tc>
        <w:tc>
          <w:tcPr>
            <w:tcW w:w="6106" w:type="dxa"/>
            <w:vAlign w:val="center"/>
          </w:tcPr>
          <w:p w:rsidR="00552DEE" w:rsidRDefault="00B70980" w:rsidP="006F606A">
            <w:pPr>
              <w:spacing w:line="360" w:lineRule="auto"/>
              <w:jc w:val="both"/>
              <w:rPr>
                <w:ins w:id="907" w:author="Ignacio Cardenas" w:date="2011-12-20T21:08:00Z"/>
                <w:rFonts w:ascii="Arial" w:hAnsi="Arial" w:cs="Arial"/>
                <w:sz w:val="28"/>
                <w:szCs w:val="28"/>
                <w:highlight w:val="yellow"/>
                <w:lang w:val="es-VE"/>
              </w:rPr>
            </w:pPr>
            <w:ins w:id="908" w:author="Ignacio Cardenas" w:date="2011-12-20T21:08:00Z">
              <w:r>
                <w:rPr>
                  <w:rFonts w:ascii="Arial" w:hAnsi="Arial" w:cs="Arial"/>
                  <w:sz w:val="28"/>
                  <w:szCs w:val="28"/>
                  <w:highlight w:val="yellow"/>
                  <w:lang w:val="es-VE"/>
                </w:rPr>
                <w:t xml:space="preserve">Estudio de la </w:t>
              </w:r>
              <w:proofErr w:type="spellStart"/>
              <w:r>
                <w:rPr>
                  <w:rFonts w:ascii="Arial" w:hAnsi="Arial" w:cs="Arial"/>
                  <w:sz w:val="28"/>
                  <w:szCs w:val="28"/>
                  <w:highlight w:val="yellow"/>
                  <w:lang w:val="es-VE"/>
                </w:rPr>
                <w:t>situacion</w:t>
              </w:r>
              <w:proofErr w:type="spellEnd"/>
              <w:r>
                <w:rPr>
                  <w:rFonts w:ascii="Arial" w:hAnsi="Arial" w:cs="Arial"/>
                  <w:sz w:val="28"/>
                  <w:szCs w:val="28"/>
                  <w:highlight w:val="yellow"/>
                  <w:lang w:val="es-VE"/>
                </w:rPr>
                <w:t xml:space="preserve"> actual. </w:t>
              </w:r>
            </w:ins>
          </w:p>
          <w:p w:rsidR="00B70980" w:rsidRPr="003C6123" w:rsidRDefault="00B70980" w:rsidP="006F606A">
            <w:pPr>
              <w:spacing w:line="360" w:lineRule="auto"/>
              <w:jc w:val="both"/>
              <w:rPr>
                <w:ins w:id="909" w:author="Ignacio Cardenas" w:date="2011-12-20T21:08:00Z"/>
                <w:rFonts w:ascii="Arial" w:hAnsi="Arial" w:cs="Arial"/>
                <w:sz w:val="28"/>
                <w:szCs w:val="28"/>
                <w:highlight w:val="yellow"/>
              </w:rPr>
            </w:pPr>
            <w:proofErr w:type="spellStart"/>
            <w:ins w:id="910" w:author="Ignacio Cardenas" w:date="2011-12-20T21:08:00Z">
              <w:r>
                <w:rPr>
                  <w:rFonts w:ascii="Arial" w:hAnsi="Arial" w:cs="Arial"/>
                  <w:sz w:val="28"/>
                  <w:szCs w:val="28"/>
                  <w:highlight w:val="yellow"/>
                  <w:lang w:val="es-VE"/>
                </w:rPr>
                <w:t>Evaluacion</w:t>
              </w:r>
              <w:proofErr w:type="spellEnd"/>
              <w:r>
                <w:rPr>
                  <w:rFonts w:ascii="Arial" w:hAnsi="Arial" w:cs="Arial"/>
                  <w:sz w:val="28"/>
                  <w:szCs w:val="28"/>
                  <w:highlight w:val="yellow"/>
                  <w:lang w:val="es-VE"/>
                </w:rPr>
                <w:t xml:space="preserve"> de la productividad.</w:t>
              </w:r>
            </w:ins>
          </w:p>
        </w:tc>
      </w:tr>
      <w:tr w:rsidR="00552DEE" w:rsidRPr="007236B0" w:rsidTr="006F606A">
        <w:trPr>
          <w:ins w:id="911" w:author="Ignacio Cardenas" w:date="2011-12-20T21:08:00Z"/>
        </w:trPr>
        <w:tc>
          <w:tcPr>
            <w:tcW w:w="2538" w:type="dxa"/>
            <w:vAlign w:val="center"/>
          </w:tcPr>
          <w:p w:rsidR="00552DEE" w:rsidRPr="003C6123" w:rsidRDefault="00552DEE" w:rsidP="006F606A">
            <w:pPr>
              <w:spacing w:line="360" w:lineRule="auto"/>
              <w:jc w:val="both"/>
              <w:rPr>
                <w:ins w:id="912" w:author="Ignacio Cardenas" w:date="2011-12-20T21:08:00Z"/>
                <w:rFonts w:ascii="Arial" w:hAnsi="Arial" w:cs="Arial"/>
                <w:sz w:val="28"/>
                <w:szCs w:val="28"/>
                <w:highlight w:val="yellow"/>
              </w:rPr>
            </w:pPr>
            <w:ins w:id="913" w:author="Ignacio Cardenas" w:date="2011-12-20T21:08:00Z">
              <w:r w:rsidRPr="003C6123">
                <w:rPr>
                  <w:rFonts w:ascii="Arial" w:hAnsi="Arial" w:cs="Arial"/>
                  <w:sz w:val="28"/>
                  <w:szCs w:val="28"/>
                  <w:highlight w:val="yellow"/>
                </w:rPr>
                <w:t>Nivel Académico</w:t>
              </w:r>
            </w:ins>
          </w:p>
        </w:tc>
        <w:tc>
          <w:tcPr>
            <w:tcW w:w="6106" w:type="dxa"/>
            <w:vAlign w:val="center"/>
          </w:tcPr>
          <w:p w:rsidR="00552DEE" w:rsidRPr="007236B0" w:rsidRDefault="00552DEE" w:rsidP="006F606A">
            <w:pPr>
              <w:spacing w:line="360" w:lineRule="auto"/>
              <w:jc w:val="both"/>
              <w:rPr>
                <w:ins w:id="914" w:author="Ignacio Cardenas" w:date="2011-12-20T21:08:00Z"/>
                <w:rFonts w:ascii="Arial" w:hAnsi="Arial" w:cs="Arial"/>
                <w:sz w:val="28"/>
                <w:szCs w:val="28"/>
              </w:rPr>
            </w:pPr>
            <w:ins w:id="915" w:author="Ignacio Cardenas" w:date="2011-12-20T21:08:00Z">
              <w:r w:rsidRPr="003C6123">
                <w:rPr>
                  <w:rFonts w:ascii="Arial" w:hAnsi="Arial" w:cs="Arial"/>
                  <w:sz w:val="28"/>
                  <w:szCs w:val="28"/>
                  <w:highlight w:val="yellow"/>
                </w:rPr>
                <w:t>Universitario</w:t>
              </w:r>
            </w:ins>
          </w:p>
        </w:tc>
      </w:tr>
    </w:tbl>
    <w:p w:rsidR="006207CE" w:rsidRDefault="006207CE" w:rsidP="00307CF5">
      <w:pPr>
        <w:spacing w:line="360" w:lineRule="auto"/>
        <w:jc w:val="both"/>
        <w:rPr>
          <w:ins w:id="916" w:author="Ignacio Cardenas" w:date="2011-12-20T21:08:00Z"/>
          <w:rFonts w:ascii="Arial" w:hAnsi="Arial" w:cs="Arial"/>
          <w:b/>
          <w:sz w:val="28"/>
          <w:szCs w:val="28"/>
          <w:lang w:val="es-ES_tradnl"/>
        </w:rPr>
      </w:pPr>
    </w:p>
    <w:p w:rsidR="006207CE" w:rsidRDefault="006207CE" w:rsidP="00307CF5">
      <w:pPr>
        <w:spacing w:line="360" w:lineRule="auto"/>
        <w:jc w:val="both"/>
        <w:rPr>
          <w:ins w:id="917" w:author="Ignacio Cardenas" w:date="2011-12-20T21:08:00Z"/>
          <w:rFonts w:ascii="Arial" w:hAnsi="Arial" w:cs="Arial"/>
          <w:b/>
          <w:sz w:val="28"/>
          <w:szCs w:val="28"/>
          <w:lang w:val="es-ES_tradnl"/>
        </w:rPr>
      </w:pPr>
    </w:p>
    <w:p w:rsidR="006207CE" w:rsidRDefault="006207CE" w:rsidP="00307CF5">
      <w:pPr>
        <w:spacing w:line="360" w:lineRule="auto"/>
        <w:jc w:val="both"/>
        <w:rPr>
          <w:ins w:id="918" w:author="Ignacio Cardenas" w:date="2011-12-20T21:08:00Z"/>
          <w:rFonts w:ascii="Arial" w:hAnsi="Arial" w:cs="Arial"/>
          <w:b/>
          <w:sz w:val="28"/>
          <w:szCs w:val="28"/>
          <w:lang w:val="es-ES_tradnl"/>
        </w:rPr>
      </w:pPr>
    </w:p>
    <w:p w:rsidR="006207CE" w:rsidRDefault="006207CE" w:rsidP="00307CF5">
      <w:pPr>
        <w:spacing w:line="360" w:lineRule="auto"/>
        <w:jc w:val="both"/>
        <w:rPr>
          <w:ins w:id="919" w:author="Ignacio Cardenas" w:date="2011-12-20T21:08:00Z"/>
          <w:rFonts w:ascii="Arial" w:hAnsi="Arial" w:cs="Arial"/>
          <w:b/>
          <w:sz w:val="28"/>
          <w:szCs w:val="28"/>
          <w:lang w:val="es-ES_tradnl"/>
        </w:rPr>
      </w:pPr>
    </w:p>
    <w:p w:rsidR="006207CE" w:rsidRDefault="006207CE" w:rsidP="00307CF5">
      <w:pPr>
        <w:spacing w:line="360" w:lineRule="auto"/>
        <w:jc w:val="both"/>
        <w:rPr>
          <w:ins w:id="920" w:author="Ignacio Cardenas" w:date="2011-12-20T21:08:00Z"/>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4A43E3" w:rsidRDefault="004A43E3"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6207CE">
      <w:pPr>
        <w:pStyle w:val="Heading1"/>
        <w:rPr>
          <w:lang w:val="es-ES_tradnl"/>
        </w:rPr>
      </w:pPr>
      <w:bookmarkStart w:id="921" w:name="_Toc186034516"/>
      <w:bookmarkStart w:id="922" w:name="_Toc183152076"/>
      <w:r>
        <w:rPr>
          <w:lang w:val="es-ES_tradnl"/>
        </w:rPr>
        <w:lastRenderedPageBreak/>
        <w:t>Plan Detallado v1.0</w:t>
      </w:r>
      <w:bookmarkEnd w:id="921"/>
      <w:bookmarkEnd w:id="922"/>
    </w:p>
    <w:p w:rsidR="00F10451" w:rsidRDefault="00F10451" w:rsidP="00F10451"/>
    <w:p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del w:id="923" w:author="Ignacio Cardenas" w:date="2011-12-20T21:08:00Z">
        <w:r w:rsidR="00815D36">
          <w:rPr>
            <w:rFonts w:ascii="Arial" w:hAnsi="Arial" w:cs="Arial"/>
            <w:sz w:val="28"/>
            <w:szCs w:val="28"/>
          </w:rPr>
          <w:delText>capacitacion</w:delText>
        </w:r>
      </w:del>
      <w:ins w:id="924" w:author="Ignacio Cardenas" w:date="2011-12-20T21:08:00Z">
        <w:r w:rsidR="009F79B3">
          <w:rPr>
            <w:rFonts w:ascii="Arial" w:hAnsi="Arial" w:cs="Arial"/>
            <w:sz w:val="28"/>
            <w:szCs w:val="28"/>
          </w:rPr>
          <w:t>capacitación</w:t>
        </w:r>
      </w:ins>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w:t>
      </w:r>
      <w:proofErr w:type="spellStart"/>
      <w:r>
        <w:rPr>
          <w:rFonts w:ascii="Arial" w:hAnsi="Arial" w:cs="Arial"/>
          <w:sz w:val="28"/>
          <w:szCs w:val="28"/>
        </w:rPr>
        <w:t>end</w:t>
      </w:r>
      <w:proofErr w:type="spellEnd"/>
      <w:r>
        <w:rPr>
          <w:rFonts w:ascii="Arial" w:hAnsi="Arial" w:cs="Arial"/>
          <w:sz w:val="28"/>
          <w:szCs w:val="28"/>
        </w:rPr>
        <w:t xml:space="preserve"> del sistema de gestión de citas para realizar operaciones de atención al cliente</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031DFA">
        <w:rPr>
          <w:rFonts w:ascii="Arial" w:hAnsi="Arial" w:cs="Arial"/>
          <w:sz w:val="28"/>
          <w:szCs w:val="28"/>
        </w:rPr>
        <w:t xml:space="preserve"> con la junta directiva del Banco para aprobar el plan de implementación</w:t>
      </w:r>
    </w:p>
    <w:p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hyperlink r:id="rId47" w:tgtFrame="_blank" w:history="1">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hyperlink>
      <w:r w:rsidR="00283298" w:rsidRPr="00D606E1">
        <w:rPr>
          <w:rStyle w:val="apple-style-span"/>
          <w:rFonts w:ascii="Arial" w:hAnsi="Arial" w:cs="Arial"/>
          <w:color w:val="222222"/>
          <w:sz w:val="28"/>
          <w:szCs w:val="28"/>
        </w:rPr>
        <w:t>)</w:t>
      </w:r>
    </w:p>
    <w:p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hyperlink r:id="rId48"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p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w:t>
      </w:r>
      <w:proofErr w:type="spellStart"/>
      <w:r w:rsidR="00D526E0">
        <w:rPr>
          <w:rStyle w:val="apple-style-span"/>
          <w:rFonts w:ascii="Arial" w:hAnsi="Arial" w:cs="Arial"/>
          <w:color w:val="222222"/>
          <w:sz w:val="28"/>
          <w:szCs w:val="28"/>
        </w:rPr>
        <w:t>end</w:t>
      </w:r>
      <w:proofErr w:type="spellEnd"/>
      <w:r w:rsidR="00D526E0">
        <w:rPr>
          <w:rStyle w:val="apple-style-span"/>
          <w:rFonts w:ascii="Arial" w:hAnsi="Arial" w:cs="Arial"/>
          <w:color w:val="222222"/>
          <w:sz w:val="28"/>
          <w:szCs w:val="28"/>
        </w:rPr>
        <w:t xml:space="preserve">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w:t>
      </w:r>
      <w:proofErr w:type="spellStart"/>
      <w:r w:rsidR="00D526E0">
        <w:rPr>
          <w:rStyle w:val="apple-style-span"/>
          <w:rFonts w:ascii="Arial" w:hAnsi="Arial" w:cs="Arial"/>
          <w:color w:val="222222"/>
          <w:sz w:val="28"/>
          <w:szCs w:val="28"/>
        </w:rPr>
        <w:t>end</w:t>
      </w:r>
      <w:proofErr w:type="spellEnd"/>
      <w:r w:rsidR="00D526E0">
        <w:rPr>
          <w:rStyle w:val="apple-style-span"/>
          <w:rFonts w:ascii="Arial" w:hAnsi="Arial" w:cs="Arial"/>
          <w:color w:val="222222"/>
          <w:sz w:val="28"/>
          <w:szCs w:val="28"/>
        </w:rPr>
        <w:t xml:space="preserve"> del sistema de chat en línea en los </w:t>
      </w:r>
      <w:proofErr w:type="spellStart"/>
      <w:r w:rsidR="00D526E0">
        <w:rPr>
          <w:rStyle w:val="apple-style-span"/>
          <w:rFonts w:ascii="Arial" w:hAnsi="Arial" w:cs="Arial"/>
          <w:color w:val="222222"/>
          <w:sz w:val="28"/>
          <w:szCs w:val="28"/>
        </w:rPr>
        <w:t>call</w:t>
      </w:r>
      <w:proofErr w:type="spellEnd"/>
      <w:r w:rsidR="00D526E0">
        <w:rPr>
          <w:rStyle w:val="apple-style-span"/>
          <w:rFonts w:ascii="Arial" w:hAnsi="Arial" w:cs="Arial"/>
          <w:color w:val="222222"/>
          <w:sz w:val="28"/>
          <w:szCs w:val="28"/>
        </w:rPr>
        <w:t xml:space="preserve"> center del banco</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lastRenderedPageBreak/>
        <w:t>Realizar la presentación del informe final para la junta directiva del Banco</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49"/>
      <w:footerReference w:type="default" r:id="rId50"/>
      <w:headerReference w:type="firs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1" w:author="Honack A. Villanueva T." w:date="2011-12-21T11:09:00Z" w:initials="HAVT">
    <w:p w:rsidR="00CC4C00" w:rsidRDefault="00CC4C00">
      <w:pPr>
        <w:pStyle w:val="CommentText"/>
      </w:pPr>
      <w:r>
        <w:rPr>
          <w:rStyle w:val="CommentReference"/>
        </w:rPr>
        <w:annotationRef/>
      </w:r>
      <w:r>
        <w:t xml:space="preserve">Recuerden que </w:t>
      </w:r>
      <w:proofErr w:type="spellStart"/>
      <w:r>
        <w:t>Vision</w:t>
      </w:r>
      <w:proofErr w:type="spellEnd"/>
      <w:r>
        <w:t xml:space="preserve"> ya primero que </w:t>
      </w:r>
      <w:proofErr w:type="spellStart"/>
      <w:r>
        <w:t>Mision</w:t>
      </w:r>
      <w:proofErr w:type="spellEnd"/>
      <w:r>
        <w:t xml:space="preserve"> </w:t>
      </w:r>
      <w:r>
        <w:sym w:font="Wingdings" w:char="F04A"/>
      </w:r>
    </w:p>
  </w:comment>
  <w:comment w:id="523" w:author="Honack A. Villanueva T." w:date="2011-12-21T11:11:00Z" w:initials="HAVT">
    <w:p w:rsidR="0057101A" w:rsidRDefault="0057101A">
      <w:pPr>
        <w:pStyle w:val="CommentText"/>
      </w:pPr>
      <w:r>
        <w:rPr>
          <w:rStyle w:val="CommentReference"/>
        </w:rPr>
        <w:annotationRef/>
      </w:r>
      <w:r>
        <w:t>Recuerden que estos roles no son todos los roles del equipo del proyecto, les faltan muchos otros que también deben definirlos…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527" w:rsidRDefault="00420527" w:rsidP="00466AD0">
      <w:pPr>
        <w:spacing w:after="0" w:line="240" w:lineRule="auto"/>
      </w:pPr>
      <w:r>
        <w:separator/>
      </w:r>
    </w:p>
  </w:endnote>
  <w:endnote w:type="continuationSeparator" w:id="0">
    <w:p w:rsidR="00420527" w:rsidRDefault="00420527" w:rsidP="00466AD0">
      <w:pPr>
        <w:spacing w:after="0" w:line="240" w:lineRule="auto"/>
      </w:pPr>
      <w:r>
        <w:continuationSeparator/>
      </w:r>
    </w:p>
  </w:endnote>
  <w:endnote w:type="continuationNotice" w:id="1">
    <w:p w:rsidR="00420527" w:rsidRDefault="00420527">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CC4C00" w:rsidTr="004322A6">
      <w:trPr>
        <w:trHeight w:val="151"/>
      </w:trPr>
      <w:tc>
        <w:tcPr>
          <w:tcW w:w="2175" w:type="pct"/>
          <w:tcBorders>
            <w:bottom w:val="single" w:sz="4" w:space="0" w:color="4F81BD" w:themeColor="accent1"/>
          </w:tcBorders>
        </w:tcPr>
        <w:p w:rsidR="00CC4C00" w:rsidRDefault="00CC4C00">
          <w:pPr>
            <w:pStyle w:val="Header"/>
            <w:rPr>
              <w:rFonts w:asciiTheme="majorHAnsi" w:eastAsiaTheme="majorEastAsia" w:hAnsiTheme="majorHAnsi" w:cstheme="majorBidi"/>
              <w:b/>
              <w:bCs/>
            </w:rPr>
          </w:pPr>
        </w:p>
      </w:tc>
      <w:tc>
        <w:tcPr>
          <w:tcW w:w="650" w:type="pct"/>
          <w:vMerge w:val="restart"/>
          <w:noWrap/>
          <w:vAlign w:val="center"/>
        </w:tcPr>
        <w:p w:rsidR="00CC4C00" w:rsidRPr="0063764D" w:rsidRDefault="00CC4C00">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4D07E2" w:rsidRPr="004D07E2">
            <w:rPr>
              <w:rFonts w:asciiTheme="majorHAnsi" w:hAnsiTheme="majorHAnsi"/>
              <w:b/>
              <w:noProof/>
              <w:sz w:val="18"/>
              <w:szCs w:val="18"/>
            </w:rPr>
            <w:t>38</w:t>
          </w:r>
          <w:r w:rsidRPr="0063764D">
            <w:rPr>
              <w:sz w:val="18"/>
              <w:szCs w:val="18"/>
            </w:rPr>
            <w:fldChar w:fldCharType="end"/>
          </w:r>
        </w:p>
      </w:tc>
      <w:tc>
        <w:tcPr>
          <w:tcW w:w="2174" w:type="pct"/>
          <w:tcBorders>
            <w:bottom w:val="single" w:sz="4" w:space="0" w:color="4F81BD" w:themeColor="accent1"/>
          </w:tcBorders>
        </w:tcPr>
        <w:p w:rsidR="00CC4C00" w:rsidRDefault="00CC4C00">
          <w:pPr>
            <w:pStyle w:val="Header"/>
            <w:rPr>
              <w:rFonts w:asciiTheme="majorHAnsi" w:eastAsiaTheme="majorEastAsia" w:hAnsiTheme="majorHAnsi" w:cstheme="majorBidi"/>
              <w:b/>
              <w:bCs/>
            </w:rPr>
          </w:pPr>
        </w:p>
      </w:tc>
    </w:tr>
    <w:tr w:rsidR="00CC4C00" w:rsidTr="004322A6">
      <w:trPr>
        <w:trHeight w:val="150"/>
      </w:trPr>
      <w:tc>
        <w:tcPr>
          <w:tcW w:w="2175" w:type="pct"/>
          <w:tcBorders>
            <w:top w:val="single" w:sz="4" w:space="0" w:color="4F81BD" w:themeColor="accent1"/>
          </w:tcBorders>
        </w:tcPr>
        <w:p w:rsidR="00CC4C00" w:rsidRDefault="00CC4C00">
          <w:pPr>
            <w:pStyle w:val="Header"/>
            <w:rPr>
              <w:rFonts w:asciiTheme="majorHAnsi" w:eastAsiaTheme="majorEastAsia" w:hAnsiTheme="majorHAnsi" w:cstheme="majorBidi"/>
              <w:b/>
              <w:bCs/>
            </w:rPr>
          </w:pPr>
        </w:p>
      </w:tc>
      <w:tc>
        <w:tcPr>
          <w:tcW w:w="650" w:type="pct"/>
          <w:vMerge/>
        </w:tcPr>
        <w:p w:rsidR="00CC4C00" w:rsidRDefault="00CC4C00">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rsidR="00CC4C00" w:rsidRDefault="00CC4C00">
          <w:pPr>
            <w:pStyle w:val="Header"/>
            <w:rPr>
              <w:rFonts w:asciiTheme="majorHAnsi" w:eastAsiaTheme="majorEastAsia" w:hAnsiTheme="majorHAnsi" w:cstheme="majorBidi"/>
              <w:b/>
              <w:bCs/>
            </w:rPr>
          </w:pPr>
        </w:p>
      </w:tc>
    </w:tr>
  </w:tbl>
  <w:p w:rsidR="00CC4C00" w:rsidRDefault="00CC4C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00" w:rsidRDefault="00CC4C00" w:rsidP="004008E1">
    <w:pPr>
      <w:pStyle w:val="Footer"/>
      <w:jc w:val="center"/>
    </w:pPr>
    <w:r>
      <w:t>Noviembre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CC4C00" w:rsidTr="004322A6">
      <w:trPr>
        <w:trHeight w:val="151"/>
      </w:trPr>
      <w:tc>
        <w:tcPr>
          <w:tcW w:w="2175" w:type="pct"/>
          <w:tcBorders>
            <w:bottom w:val="single" w:sz="4" w:space="0" w:color="4F81BD" w:themeColor="accent1"/>
          </w:tcBorders>
        </w:tcPr>
        <w:p w:rsidR="00CC4C00" w:rsidRDefault="00CC4C00">
          <w:pPr>
            <w:pStyle w:val="Header"/>
            <w:rPr>
              <w:rFonts w:asciiTheme="majorHAnsi" w:eastAsiaTheme="majorEastAsia" w:hAnsiTheme="majorHAnsi" w:cstheme="majorBidi"/>
              <w:b/>
              <w:bCs/>
            </w:rPr>
          </w:pPr>
        </w:p>
      </w:tc>
      <w:tc>
        <w:tcPr>
          <w:tcW w:w="650" w:type="pct"/>
          <w:vMerge w:val="restart"/>
          <w:noWrap/>
          <w:vAlign w:val="center"/>
        </w:tcPr>
        <w:p w:rsidR="00CC4C00" w:rsidRPr="0063764D" w:rsidRDefault="00CC4C00">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4D07E2" w:rsidRPr="004D07E2">
            <w:rPr>
              <w:rFonts w:asciiTheme="majorHAnsi" w:hAnsiTheme="majorHAnsi"/>
              <w:b/>
              <w:noProof/>
              <w:sz w:val="18"/>
              <w:szCs w:val="18"/>
            </w:rPr>
            <w:t>58</w:t>
          </w:r>
          <w:r w:rsidRPr="0063764D">
            <w:rPr>
              <w:sz w:val="18"/>
              <w:szCs w:val="18"/>
            </w:rPr>
            <w:fldChar w:fldCharType="end"/>
          </w:r>
        </w:p>
      </w:tc>
      <w:tc>
        <w:tcPr>
          <w:tcW w:w="2174" w:type="pct"/>
          <w:tcBorders>
            <w:bottom w:val="single" w:sz="4" w:space="0" w:color="4F81BD" w:themeColor="accent1"/>
          </w:tcBorders>
        </w:tcPr>
        <w:p w:rsidR="00CC4C00" w:rsidRDefault="00CC4C00">
          <w:pPr>
            <w:pStyle w:val="Header"/>
            <w:rPr>
              <w:rFonts w:asciiTheme="majorHAnsi" w:eastAsiaTheme="majorEastAsia" w:hAnsiTheme="majorHAnsi" w:cstheme="majorBidi"/>
              <w:b/>
              <w:bCs/>
            </w:rPr>
          </w:pPr>
        </w:p>
      </w:tc>
    </w:tr>
    <w:tr w:rsidR="00CC4C00" w:rsidTr="004322A6">
      <w:trPr>
        <w:trHeight w:val="150"/>
      </w:trPr>
      <w:tc>
        <w:tcPr>
          <w:tcW w:w="2175" w:type="pct"/>
          <w:tcBorders>
            <w:top w:val="single" w:sz="4" w:space="0" w:color="4F81BD" w:themeColor="accent1"/>
          </w:tcBorders>
        </w:tcPr>
        <w:p w:rsidR="00CC4C00" w:rsidRDefault="00CC4C00">
          <w:pPr>
            <w:pStyle w:val="Header"/>
            <w:rPr>
              <w:rFonts w:asciiTheme="majorHAnsi" w:eastAsiaTheme="majorEastAsia" w:hAnsiTheme="majorHAnsi" w:cstheme="majorBidi"/>
              <w:b/>
              <w:bCs/>
            </w:rPr>
          </w:pPr>
        </w:p>
      </w:tc>
      <w:tc>
        <w:tcPr>
          <w:tcW w:w="650" w:type="pct"/>
          <w:vMerge/>
        </w:tcPr>
        <w:p w:rsidR="00CC4C00" w:rsidRDefault="00CC4C00">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rsidR="00CC4C00" w:rsidRDefault="00CC4C00">
          <w:pPr>
            <w:pStyle w:val="Header"/>
            <w:rPr>
              <w:rFonts w:asciiTheme="majorHAnsi" w:eastAsiaTheme="majorEastAsia" w:hAnsiTheme="majorHAnsi" w:cstheme="majorBidi"/>
              <w:b/>
              <w:bCs/>
            </w:rPr>
          </w:pPr>
        </w:p>
      </w:tc>
    </w:tr>
  </w:tbl>
  <w:p w:rsidR="00CC4C00" w:rsidRDefault="00CC4C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527" w:rsidRDefault="00420527" w:rsidP="00466AD0">
      <w:pPr>
        <w:spacing w:after="0" w:line="240" w:lineRule="auto"/>
      </w:pPr>
      <w:r>
        <w:separator/>
      </w:r>
    </w:p>
  </w:footnote>
  <w:footnote w:type="continuationSeparator" w:id="0">
    <w:p w:rsidR="00420527" w:rsidRDefault="00420527" w:rsidP="00466AD0">
      <w:pPr>
        <w:spacing w:after="0" w:line="240" w:lineRule="auto"/>
      </w:pPr>
      <w:r>
        <w:continuationSeparator/>
      </w:r>
    </w:p>
  </w:footnote>
  <w:footnote w:type="continuationNotice" w:id="1">
    <w:p w:rsidR="00420527" w:rsidRDefault="00420527">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00" w:rsidRPr="00466AD0" w:rsidRDefault="00CC4C00" w:rsidP="00466AD0">
    <w:pPr>
      <w:pStyle w:val="Header"/>
      <w:jc w:val="center"/>
      <w:rPr>
        <w:rFonts w:ascii="Arial" w:hAnsi="Arial" w:cs="Arial"/>
        <w:sz w:val="24"/>
        <w:szCs w:val="24"/>
        <w:lang w:val="es-VE"/>
      </w:rPr>
    </w:pPr>
    <w:r w:rsidRPr="00466AD0">
      <w:rPr>
        <w:rFonts w:ascii="Arial" w:hAnsi="Arial" w:cs="Arial"/>
        <w:sz w:val="24"/>
        <w:szCs w:val="24"/>
        <w:lang w:val="es-VE"/>
      </w:rPr>
      <w:t xml:space="preserve">Project </w:t>
    </w:r>
    <w:proofErr w:type="spellStart"/>
    <w:r w:rsidRPr="00466AD0">
      <w:rPr>
        <w:rFonts w:ascii="Arial" w:hAnsi="Arial" w:cs="Arial"/>
        <w:sz w:val="24"/>
        <w:szCs w:val="24"/>
        <w:lang w:val="es-VE"/>
      </w:rPr>
      <w:t>Charter</w:t>
    </w:r>
    <w:proofErr w:type="spellEnd"/>
  </w:p>
  <w:p w:rsidR="00CC4C00" w:rsidRPr="00466AD0" w:rsidRDefault="00CC4C00"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00" w:rsidRPr="0063764D" w:rsidRDefault="00CC4C00" w:rsidP="0063764D">
    <w:pPr>
      <w:pStyle w:val="Header"/>
      <w:jc w:val="center"/>
      <w:rPr>
        <w:rFonts w:ascii="Arial" w:hAnsi="Arial" w:cs="Arial"/>
        <w:lang w:val="es-VE"/>
      </w:rPr>
    </w:pPr>
    <w:r w:rsidRPr="0063764D">
      <w:rPr>
        <w:rFonts w:ascii="Arial" w:hAnsi="Arial" w:cs="Arial"/>
        <w:lang w:val="es-VE"/>
      </w:rPr>
      <w:t xml:space="preserve">Project </w:t>
    </w:r>
    <w:proofErr w:type="spellStart"/>
    <w:r w:rsidRPr="0063764D">
      <w:rPr>
        <w:rFonts w:ascii="Arial" w:hAnsi="Arial" w:cs="Arial"/>
        <w:lang w:val="es-VE"/>
      </w:rPr>
      <w:t>Charter</w:t>
    </w:r>
    <w:proofErr w:type="spellEnd"/>
  </w:p>
  <w:p w:rsidR="00CC4C00" w:rsidRPr="0063764D" w:rsidRDefault="00CC4C00"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00" w:rsidRPr="00466AD0" w:rsidRDefault="00CC4C00" w:rsidP="00466AD0">
    <w:pPr>
      <w:pStyle w:val="Header"/>
      <w:jc w:val="center"/>
      <w:rPr>
        <w:rFonts w:ascii="Arial" w:hAnsi="Arial" w:cs="Arial"/>
        <w:sz w:val="24"/>
        <w:szCs w:val="24"/>
        <w:lang w:val="es-VE"/>
      </w:rPr>
    </w:pPr>
    <w:r w:rsidRPr="00466AD0">
      <w:rPr>
        <w:rFonts w:ascii="Arial" w:hAnsi="Arial" w:cs="Arial"/>
        <w:sz w:val="24"/>
        <w:szCs w:val="24"/>
        <w:lang w:val="es-VE"/>
      </w:rPr>
      <w:t xml:space="preserve">Project </w:t>
    </w:r>
    <w:proofErr w:type="spellStart"/>
    <w:r w:rsidRPr="00466AD0">
      <w:rPr>
        <w:rFonts w:ascii="Arial" w:hAnsi="Arial" w:cs="Arial"/>
        <w:sz w:val="24"/>
        <w:szCs w:val="24"/>
        <w:lang w:val="es-VE"/>
      </w:rPr>
      <w:t>Charter</w:t>
    </w:r>
    <w:proofErr w:type="spellEnd"/>
  </w:p>
  <w:p w:rsidR="00CC4C00" w:rsidRPr="00466AD0" w:rsidRDefault="00CC4C00"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00" w:rsidRPr="0063764D" w:rsidRDefault="00CC4C00" w:rsidP="0063764D">
    <w:pPr>
      <w:pStyle w:val="Header"/>
      <w:jc w:val="center"/>
      <w:rPr>
        <w:rFonts w:ascii="Arial" w:hAnsi="Arial" w:cs="Arial"/>
        <w:lang w:val="es-VE"/>
      </w:rPr>
    </w:pPr>
    <w:r w:rsidRPr="0063764D">
      <w:rPr>
        <w:rFonts w:ascii="Arial" w:hAnsi="Arial" w:cs="Arial"/>
        <w:lang w:val="es-VE"/>
      </w:rPr>
      <w:t xml:space="preserve">Project </w:t>
    </w:r>
    <w:proofErr w:type="spellStart"/>
    <w:r w:rsidRPr="0063764D">
      <w:rPr>
        <w:rFonts w:ascii="Arial" w:hAnsi="Arial" w:cs="Arial"/>
        <w:lang w:val="es-VE"/>
      </w:rPr>
      <w:t>Charter</w:t>
    </w:r>
    <w:proofErr w:type="spellEnd"/>
  </w:p>
  <w:p w:rsidR="00CC4C00" w:rsidRPr="0063764D" w:rsidRDefault="00CC4C00" w:rsidP="000B36E4">
    <w:pPr>
      <w:pStyle w:val="Header"/>
      <w:jc w:val="center"/>
      <w:rPr>
        <w:rFonts w:ascii="Arial" w:hAnsi="Arial" w:cs="Arial"/>
        <w:sz w:val="18"/>
        <w:szCs w:val="18"/>
        <w:lang w:val="es-VE"/>
      </w:rPr>
    </w:pPr>
    <w:proofErr w:type="spellStart"/>
    <w:r>
      <w:rPr>
        <w:rFonts w:ascii="Arial" w:hAnsi="Arial" w:cs="Arial"/>
        <w:sz w:val="18"/>
        <w:szCs w:val="18"/>
        <w:lang w:val="es-VE"/>
      </w:rPr>
      <w:t>Luipi</w:t>
    </w:r>
    <w:proofErr w:type="spellEnd"/>
    <w:r w:rsidRPr="0063764D">
      <w:rPr>
        <w:rFonts w:ascii="Arial" w:hAnsi="Arial" w:cs="Arial"/>
        <w:sz w:val="18"/>
        <w:szCs w:val="18"/>
        <w:lang w:val="es-VE"/>
      </w:rPr>
      <w:t xml:space="preserve"> </w:t>
    </w:r>
    <w:proofErr w:type="spellStart"/>
    <w:r w:rsidRPr="0063764D">
      <w:rPr>
        <w:rFonts w:ascii="Arial" w:hAnsi="Arial" w:cs="Arial"/>
        <w:sz w:val="18"/>
        <w:szCs w:val="18"/>
        <w:lang w:val="es-VE"/>
      </w:rPr>
      <w:t>Solutions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9F711B"/>
    <w:rsid w:val="000065C2"/>
    <w:rsid w:val="00020149"/>
    <w:rsid w:val="00023758"/>
    <w:rsid w:val="000240BE"/>
    <w:rsid w:val="000260CF"/>
    <w:rsid w:val="0002778D"/>
    <w:rsid w:val="00031DFA"/>
    <w:rsid w:val="00033BAD"/>
    <w:rsid w:val="00033C97"/>
    <w:rsid w:val="00036731"/>
    <w:rsid w:val="00036EE2"/>
    <w:rsid w:val="00037D95"/>
    <w:rsid w:val="00040589"/>
    <w:rsid w:val="0004245D"/>
    <w:rsid w:val="00042F8A"/>
    <w:rsid w:val="00045D6D"/>
    <w:rsid w:val="00046B72"/>
    <w:rsid w:val="00046CB7"/>
    <w:rsid w:val="00052D0A"/>
    <w:rsid w:val="0005303E"/>
    <w:rsid w:val="0005330F"/>
    <w:rsid w:val="00053E0C"/>
    <w:rsid w:val="0005423F"/>
    <w:rsid w:val="00054E2A"/>
    <w:rsid w:val="00054FCD"/>
    <w:rsid w:val="00062DB2"/>
    <w:rsid w:val="00062E49"/>
    <w:rsid w:val="0006318D"/>
    <w:rsid w:val="000656ED"/>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854"/>
    <w:rsid w:val="000A70E7"/>
    <w:rsid w:val="000B1DFE"/>
    <w:rsid w:val="000B267C"/>
    <w:rsid w:val="000B36E4"/>
    <w:rsid w:val="000B6A7E"/>
    <w:rsid w:val="000B6C51"/>
    <w:rsid w:val="000B7E89"/>
    <w:rsid w:val="000C0156"/>
    <w:rsid w:val="000C1155"/>
    <w:rsid w:val="000D40EF"/>
    <w:rsid w:val="000E22F4"/>
    <w:rsid w:val="000E651B"/>
    <w:rsid w:val="000F0161"/>
    <w:rsid w:val="000F189A"/>
    <w:rsid w:val="00104B19"/>
    <w:rsid w:val="00110755"/>
    <w:rsid w:val="001169C4"/>
    <w:rsid w:val="001176A4"/>
    <w:rsid w:val="0012123D"/>
    <w:rsid w:val="00123629"/>
    <w:rsid w:val="00125F81"/>
    <w:rsid w:val="001267C6"/>
    <w:rsid w:val="00131EE6"/>
    <w:rsid w:val="0013308A"/>
    <w:rsid w:val="00133190"/>
    <w:rsid w:val="00134BC5"/>
    <w:rsid w:val="001402AC"/>
    <w:rsid w:val="00140B69"/>
    <w:rsid w:val="00142FBC"/>
    <w:rsid w:val="001435D6"/>
    <w:rsid w:val="00144125"/>
    <w:rsid w:val="00146D9E"/>
    <w:rsid w:val="00151F6C"/>
    <w:rsid w:val="00152892"/>
    <w:rsid w:val="0015558F"/>
    <w:rsid w:val="00155DD2"/>
    <w:rsid w:val="0015691D"/>
    <w:rsid w:val="001603DC"/>
    <w:rsid w:val="00165C05"/>
    <w:rsid w:val="00165D7B"/>
    <w:rsid w:val="00170136"/>
    <w:rsid w:val="001713AE"/>
    <w:rsid w:val="00171FBE"/>
    <w:rsid w:val="001746F2"/>
    <w:rsid w:val="00176271"/>
    <w:rsid w:val="00176551"/>
    <w:rsid w:val="0018066C"/>
    <w:rsid w:val="001811A3"/>
    <w:rsid w:val="0018183C"/>
    <w:rsid w:val="00182A06"/>
    <w:rsid w:val="00183C70"/>
    <w:rsid w:val="0018666B"/>
    <w:rsid w:val="001905EC"/>
    <w:rsid w:val="001968C4"/>
    <w:rsid w:val="001A24B6"/>
    <w:rsid w:val="001A6425"/>
    <w:rsid w:val="001A7D2C"/>
    <w:rsid w:val="001B059F"/>
    <w:rsid w:val="001B3FAE"/>
    <w:rsid w:val="001B4D30"/>
    <w:rsid w:val="001C09D8"/>
    <w:rsid w:val="001C32E0"/>
    <w:rsid w:val="001C433F"/>
    <w:rsid w:val="001C4DE4"/>
    <w:rsid w:val="001D0730"/>
    <w:rsid w:val="001D1982"/>
    <w:rsid w:val="001E2A4B"/>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2FFD"/>
    <w:rsid w:val="00213D2B"/>
    <w:rsid w:val="00214F94"/>
    <w:rsid w:val="00223DD5"/>
    <w:rsid w:val="00225B93"/>
    <w:rsid w:val="002303AE"/>
    <w:rsid w:val="00242262"/>
    <w:rsid w:val="00242C00"/>
    <w:rsid w:val="002441E2"/>
    <w:rsid w:val="00246D75"/>
    <w:rsid w:val="00247BC9"/>
    <w:rsid w:val="00250357"/>
    <w:rsid w:val="00253CFC"/>
    <w:rsid w:val="00256183"/>
    <w:rsid w:val="0025663F"/>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3381"/>
    <w:rsid w:val="00305EA4"/>
    <w:rsid w:val="00307CF5"/>
    <w:rsid w:val="00314853"/>
    <w:rsid w:val="0031596A"/>
    <w:rsid w:val="00316717"/>
    <w:rsid w:val="00317392"/>
    <w:rsid w:val="003179A4"/>
    <w:rsid w:val="00324BBE"/>
    <w:rsid w:val="003250A4"/>
    <w:rsid w:val="00325632"/>
    <w:rsid w:val="00326CF0"/>
    <w:rsid w:val="003300B6"/>
    <w:rsid w:val="00331221"/>
    <w:rsid w:val="00332A7C"/>
    <w:rsid w:val="003341DB"/>
    <w:rsid w:val="003435E2"/>
    <w:rsid w:val="00346E70"/>
    <w:rsid w:val="003472C6"/>
    <w:rsid w:val="00350254"/>
    <w:rsid w:val="003512A2"/>
    <w:rsid w:val="00351C14"/>
    <w:rsid w:val="00351D7A"/>
    <w:rsid w:val="003564C7"/>
    <w:rsid w:val="00361A1E"/>
    <w:rsid w:val="0036296B"/>
    <w:rsid w:val="00377270"/>
    <w:rsid w:val="003775DA"/>
    <w:rsid w:val="00380CE1"/>
    <w:rsid w:val="00385317"/>
    <w:rsid w:val="003856BD"/>
    <w:rsid w:val="003871FD"/>
    <w:rsid w:val="003876F2"/>
    <w:rsid w:val="003916FB"/>
    <w:rsid w:val="00391E53"/>
    <w:rsid w:val="003938C6"/>
    <w:rsid w:val="003961BC"/>
    <w:rsid w:val="003961DE"/>
    <w:rsid w:val="0039795D"/>
    <w:rsid w:val="003A171D"/>
    <w:rsid w:val="003A2B1E"/>
    <w:rsid w:val="003A3D5E"/>
    <w:rsid w:val="003A4A34"/>
    <w:rsid w:val="003A6165"/>
    <w:rsid w:val="003B5500"/>
    <w:rsid w:val="003B6CF1"/>
    <w:rsid w:val="003B7792"/>
    <w:rsid w:val="003C1670"/>
    <w:rsid w:val="003C2475"/>
    <w:rsid w:val="003C26EB"/>
    <w:rsid w:val="003C3ADE"/>
    <w:rsid w:val="003C56CD"/>
    <w:rsid w:val="003C6123"/>
    <w:rsid w:val="003D5B07"/>
    <w:rsid w:val="003E0F4D"/>
    <w:rsid w:val="003E1546"/>
    <w:rsid w:val="003E236E"/>
    <w:rsid w:val="003E3A8F"/>
    <w:rsid w:val="003E4D18"/>
    <w:rsid w:val="003F0AB5"/>
    <w:rsid w:val="003F1661"/>
    <w:rsid w:val="003F26CE"/>
    <w:rsid w:val="004008E1"/>
    <w:rsid w:val="004019F1"/>
    <w:rsid w:val="004058D7"/>
    <w:rsid w:val="004069CC"/>
    <w:rsid w:val="00406E83"/>
    <w:rsid w:val="00407500"/>
    <w:rsid w:val="00407893"/>
    <w:rsid w:val="00411E71"/>
    <w:rsid w:val="00416697"/>
    <w:rsid w:val="00420527"/>
    <w:rsid w:val="00423EAF"/>
    <w:rsid w:val="004244C8"/>
    <w:rsid w:val="00431A35"/>
    <w:rsid w:val="004322A6"/>
    <w:rsid w:val="00432BD3"/>
    <w:rsid w:val="00433C51"/>
    <w:rsid w:val="00433EA5"/>
    <w:rsid w:val="00436B30"/>
    <w:rsid w:val="00436DA3"/>
    <w:rsid w:val="004375D4"/>
    <w:rsid w:val="00437B7B"/>
    <w:rsid w:val="00443B24"/>
    <w:rsid w:val="00443F9F"/>
    <w:rsid w:val="00444EEA"/>
    <w:rsid w:val="004522B0"/>
    <w:rsid w:val="004548D0"/>
    <w:rsid w:val="00454B94"/>
    <w:rsid w:val="00455F32"/>
    <w:rsid w:val="004600DB"/>
    <w:rsid w:val="00460A9A"/>
    <w:rsid w:val="00461FAF"/>
    <w:rsid w:val="004643E8"/>
    <w:rsid w:val="00466AD0"/>
    <w:rsid w:val="00470A43"/>
    <w:rsid w:val="0047405E"/>
    <w:rsid w:val="0047556E"/>
    <w:rsid w:val="0047760C"/>
    <w:rsid w:val="00482862"/>
    <w:rsid w:val="00482C52"/>
    <w:rsid w:val="00485B47"/>
    <w:rsid w:val="004872C1"/>
    <w:rsid w:val="00491550"/>
    <w:rsid w:val="00491727"/>
    <w:rsid w:val="004931B2"/>
    <w:rsid w:val="004A0DF5"/>
    <w:rsid w:val="004A2499"/>
    <w:rsid w:val="004A43E3"/>
    <w:rsid w:val="004A58BC"/>
    <w:rsid w:val="004A5CF1"/>
    <w:rsid w:val="004A6C16"/>
    <w:rsid w:val="004B016C"/>
    <w:rsid w:val="004B2110"/>
    <w:rsid w:val="004B26F2"/>
    <w:rsid w:val="004B5938"/>
    <w:rsid w:val="004B5D1A"/>
    <w:rsid w:val="004B7AE1"/>
    <w:rsid w:val="004C004E"/>
    <w:rsid w:val="004C2D74"/>
    <w:rsid w:val="004C521F"/>
    <w:rsid w:val="004C79D4"/>
    <w:rsid w:val="004D07E2"/>
    <w:rsid w:val="004D3383"/>
    <w:rsid w:val="004D7830"/>
    <w:rsid w:val="004E372C"/>
    <w:rsid w:val="004E535B"/>
    <w:rsid w:val="004E6ADA"/>
    <w:rsid w:val="004F0112"/>
    <w:rsid w:val="004F1EF9"/>
    <w:rsid w:val="004F7F77"/>
    <w:rsid w:val="005003BD"/>
    <w:rsid w:val="0050273E"/>
    <w:rsid w:val="00506382"/>
    <w:rsid w:val="00510022"/>
    <w:rsid w:val="00512A3E"/>
    <w:rsid w:val="00513D7A"/>
    <w:rsid w:val="0051430F"/>
    <w:rsid w:val="00515CA5"/>
    <w:rsid w:val="00520178"/>
    <w:rsid w:val="00527C57"/>
    <w:rsid w:val="005333D6"/>
    <w:rsid w:val="0053362F"/>
    <w:rsid w:val="00533968"/>
    <w:rsid w:val="00536F59"/>
    <w:rsid w:val="0053721D"/>
    <w:rsid w:val="00540252"/>
    <w:rsid w:val="00540E76"/>
    <w:rsid w:val="00541663"/>
    <w:rsid w:val="00542AE4"/>
    <w:rsid w:val="005432AD"/>
    <w:rsid w:val="0054455E"/>
    <w:rsid w:val="00552D06"/>
    <w:rsid w:val="00552DEE"/>
    <w:rsid w:val="005531CC"/>
    <w:rsid w:val="00557703"/>
    <w:rsid w:val="0056000B"/>
    <w:rsid w:val="005644D5"/>
    <w:rsid w:val="005657B3"/>
    <w:rsid w:val="00565DF6"/>
    <w:rsid w:val="00570571"/>
    <w:rsid w:val="0057101A"/>
    <w:rsid w:val="0057102F"/>
    <w:rsid w:val="00571E7E"/>
    <w:rsid w:val="005733D8"/>
    <w:rsid w:val="00574149"/>
    <w:rsid w:val="00581D8F"/>
    <w:rsid w:val="00582378"/>
    <w:rsid w:val="00585A97"/>
    <w:rsid w:val="00597BFB"/>
    <w:rsid w:val="005A0A39"/>
    <w:rsid w:val="005A1359"/>
    <w:rsid w:val="005A4C7F"/>
    <w:rsid w:val="005A4FFF"/>
    <w:rsid w:val="005A7616"/>
    <w:rsid w:val="005B0CB8"/>
    <w:rsid w:val="005B1380"/>
    <w:rsid w:val="005B72E9"/>
    <w:rsid w:val="005C079C"/>
    <w:rsid w:val="005C0D99"/>
    <w:rsid w:val="005C6A11"/>
    <w:rsid w:val="005D0F4D"/>
    <w:rsid w:val="005D1836"/>
    <w:rsid w:val="005D5E2E"/>
    <w:rsid w:val="005E36F4"/>
    <w:rsid w:val="005E6C34"/>
    <w:rsid w:val="005E7554"/>
    <w:rsid w:val="005F123C"/>
    <w:rsid w:val="005F2332"/>
    <w:rsid w:val="005F24BF"/>
    <w:rsid w:val="005F56DD"/>
    <w:rsid w:val="005F703D"/>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417C"/>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51C8"/>
    <w:rsid w:val="00705DA2"/>
    <w:rsid w:val="00705E9F"/>
    <w:rsid w:val="00707828"/>
    <w:rsid w:val="0071021B"/>
    <w:rsid w:val="00712FC3"/>
    <w:rsid w:val="00713495"/>
    <w:rsid w:val="00715FAD"/>
    <w:rsid w:val="00717927"/>
    <w:rsid w:val="00720444"/>
    <w:rsid w:val="00720D96"/>
    <w:rsid w:val="00722617"/>
    <w:rsid w:val="007254E2"/>
    <w:rsid w:val="007304AE"/>
    <w:rsid w:val="00730BFD"/>
    <w:rsid w:val="007343E8"/>
    <w:rsid w:val="00734E69"/>
    <w:rsid w:val="00734F21"/>
    <w:rsid w:val="007371F7"/>
    <w:rsid w:val="00737483"/>
    <w:rsid w:val="00741251"/>
    <w:rsid w:val="0074256C"/>
    <w:rsid w:val="0074265C"/>
    <w:rsid w:val="00743797"/>
    <w:rsid w:val="00744197"/>
    <w:rsid w:val="007447CF"/>
    <w:rsid w:val="00744CA0"/>
    <w:rsid w:val="00746DE1"/>
    <w:rsid w:val="0074747F"/>
    <w:rsid w:val="00747DE3"/>
    <w:rsid w:val="00753D78"/>
    <w:rsid w:val="0075450C"/>
    <w:rsid w:val="00755DB3"/>
    <w:rsid w:val="00760517"/>
    <w:rsid w:val="00765B2D"/>
    <w:rsid w:val="00765F09"/>
    <w:rsid w:val="007668E5"/>
    <w:rsid w:val="007674F2"/>
    <w:rsid w:val="007707A1"/>
    <w:rsid w:val="00770A29"/>
    <w:rsid w:val="00772565"/>
    <w:rsid w:val="0077537B"/>
    <w:rsid w:val="007758CB"/>
    <w:rsid w:val="0077683E"/>
    <w:rsid w:val="0077775B"/>
    <w:rsid w:val="00780D6A"/>
    <w:rsid w:val="00781762"/>
    <w:rsid w:val="00783D68"/>
    <w:rsid w:val="00784367"/>
    <w:rsid w:val="00786AE0"/>
    <w:rsid w:val="00790432"/>
    <w:rsid w:val="00790434"/>
    <w:rsid w:val="007912ED"/>
    <w:rsid w:val="0079455C"/>
    <w:rsid w:val="00796303"/>
    <w:rsid w:val="00796501"/>
    <w:rsid w:val="007A0881"/>
    <w:rsid w:val="007A0D60"/>
    <w:rsid w:val="007A13E6"/>
    <w:rsid w:val="007A1708"/>
    <w:rsid w:val="007A2B4C"/>
    <w:rsid w:val="007A629B"/>
    <w:rsid w:val="007B2468"/>
    <w:rsid w:val="007B5238"/>
    <w:rsid w:val="007B62C4"/>
    <w:rsid w:val="007B6507"/>
    <w:rsid w:val="007B722C"/>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20836"/>
    <w:rsid w:val="00820A6E"/>
    <w:rsid w:val="00820D04"/>
    <w:rsid w:val="008219A9"/>
    <w:rsid w:val="00826868"/>
    <w:rsid w:val="00831186"/>
    <w:rsid w:val="0083160D"/>
    <w:rsid w:val="008319A2"/>
    <w:rsid w:val="00832730"/>
    <w:rsid w:val="0083787C"/>
    <w:rsid w:val="00840954"/>
    <w:rsid w:val="00844E7D"/>
    <w:rsid w:val="00845A12"/>
    <w:rsid w:val="008470FE"/>
    <w:rsid w:val="00853FF5"/>
    <w:rsid w:val="00854151"/>
    <w:rsid w:val="008546BA"/>
    <w:rsid w:val="00855FC6"/>
    <w:rsid w:val="00856D4D"/>
    <w:rsid w:val="0086733C"/>
    <w:rsid w:val="00867937"/>
    <w:rsid w:val="0087018E"/>
    <w:rsid w:val="00871A37"/>
    <w:rsid w:val="00873B31"/>
    <w:rsid w:val="00874A84"/>
    <w:rsid w:val="00874BF3"/>
    <w:rsid w:val="00874C86"/>
    <w:rsid w:val="00877F53"/>
    <w:rsid w:val="0088028D"/>
    <w:rsid w:val="00880627"/>
    <w:rsid w:val="0088099D"/>
    <w:rsid w:val="00883CCF"/>
    <w:rsid w:val="00883CD4"/>
    <w:rsid w:val="00883FAC"/>
    <w:rsid w:val="0088642B"/>
    <w:rsid w:val="008916EA"/>
    <w:rsid w:val="00892034"/>
    <w:rsid w:val="008A1638"/>
    <w:rsid w:val="008A1EDB"/>
    <w:rsid w:val="008A294B"/>
    <w:rsid w:val="008A7436"/>
    <w:rsid w:val="008A763E"/>
    <w:rsid w:val="008B1505"/>
    <w:rsid w:val="008B29FD"/>
    <w:rsid w:val="008B59B2"/>
    <w:rsid w:val="008B619C"/>
    <w:rsid w:val="008B7009"/>
    <w:rsid w:val="008B71A3"/>
    <w:rsid w:val="008C1215"/>
    <w:rsid w:val="008C6761"/>
    <w:rsid w:val="008D36C0"/>
    <w:rsid w:val="008D50E9"/>
    <w:rsid w:val="008D5525"/>
    <w:rsid w:val="008E1AD2"/>
    <w:rsid w:val="008E6B1F"/>
    <w:rsid w:val="008E719B"/>
    <w:rsid w:val="008E72EC"/>
    <w:rsid w:val="008E7843"/>
    <w:rsid w:val="008F0EBA"/>
    <w:rsid w:val="008F2895"/>
    <w:rsid w:val="008F4C6E"/>
    <w:rsid w:val="008F64C2"/>
    <w:rsid w:val="008F6D9C"/>
    <w:rsid w:val="008F78F0"/>
    <w:rsid w:val="0090254A"/>
    <w:rsid w:val="00905D18"/>
    <w:rsid w:val="00906455"/>
    <w:rsid w:val="00914D7A"/>
    <w:rsid w:val="00915271"/>
    <w:rsid w:val="00915D29"/>
    <w:rsid w:val="009224BE"/>
    <w:rsid w:val="009230CF"/>
    <w:rsid w:val="009259B4"/>
    <w:rsid w:val="00927BC7"/>
    <w:rsid w:val="00931447"/>
    <w:rsid w:val="009329A3"/>
    <w:rsid w:val="009330B5"/>
    <w:rsid w:val="009336BC"/>
    <w:rsid w:val="0093563E"/>
    <w:rsid w:val="00936AAC"/>
    <w:rsid w:val="00940719"/>
    <w:rsid w:val="009411AA"/>
    <w:rsid w:val="0094173A"/>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F2E"/>
    <w:rsid w:val="00983545"/>
    <w:rsid w:val="00983AF2"/>
    <w:rsid w:val="00984B16"/>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4EB8"/>
    <w:rsid w:val="00A0639D"/>
    <w:rsid w:val="00A1006A"/>
    <w:rsid w:val="00A17CA7"/>
    <w:rsid w:val="00A2420A"/>
    <w:rsid w:val="00A25FDA"/>
    <w:rsid w:val="00A2673F"/>
    <w:rsid w:val="00A26828"/>
    <w:rsid w:val="00A26C6C"/>
    <w:rsid w:val="00A27B02"/>
    <w:rsid w:val="00A30772"/>
    <w:rsid w:val="00A31377"/>
    <w:rsid w:val="00A46625"/>
    <w:rsid w:val="00A47BE7"/>
    <w:rsid w:val="00A50357"/>
    <w:rsid w:val="00A51696"/>
    <w:rsid w:val="00A52DAF"/>
    <w:rsid w:val="00A52EC3"/>
    <w:rsid w:val="00A532FE"/>
    <w:rsid w:val="00A57EA8"/>
    <w:rsid w:val="00A60BF6"/>
    <w:rsid w:val="00A61FF6"/>
    <w:rsid w:val="00A629C1"/>
    <w:rsid w:val="00A62B73"/>
    <w:rsid w:val="00A643B4"/>
    <w:rsid w:val="00A6683B"/>
    <w:rsid w:val="00A66AFC"/>
    <w:rsid w:val="00A71854"/>
    <w:rsid w:val="00A743F7"/>
    <w:rsid w:val="00A74978"/>
    <w:rsid w:val="00A750B6"/>
    <w:rsid w:val="00A76D72"/>
    <w:rsid w:val="00A81D54"/>
    <w:rsid w:val="00A83440"/>
    <w:rsid w:val="00A84001"/>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0980"/>
    <w:rsid w:val="00B717D9"/>
    <w:rsid w:val="00B7418D"/>
    <w:rsid w:val="00B8029E"/>
    <w:rsid w:val="00B834D9"/>
    <w:rsid w:val="00B84032"/>
    <w:rsid w:val="00B840FF"/>
    <w:rsid w:val="00B84B77"/>
    <w:rsid w:val="00B9081D"/>
    <w:rsid w:val="00B915DC"/>
    <w:rsid w:val="00B93480"/>
    <w:rsid w:val="00B93DE7"/>
    <w:rsid w:val="00B96820"/>
    <w:rsid w:val="00B97C64"/>
    <w:rsid w:val="00BA16DE"/>
    <w:rsid w:val="00BA5D2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3F1"/>
    <w:rsid w:val="00BC27CC"/>
    <w:rsid w:val="00BC2CD7"/>
    <w:rsid w:val="00BC640A"/>
    <w:rsid w:val="00BD3C27"/>
    <w:rsid w:val="00BD5B7A"/>
    <w:rsid w:val="00BE1222"/>
    <w:rsid w:val="00BE458B"/>
    <w:rsid w:val="00BE5808"/>
    <w:rsid w:val="00BE6553"/>
    <w:rsid w:val="00BF35FE"/>
    <w:rsid w:val="00BF78F1"/>
    <w:rsid w:val="00C03468"/>
    <w:rsid w:val="00C03AF1"/>
    <w:rsid w:val="00C05AC1"/>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6CA4"/>
    <w:rsid w:val="00C46CB3"/>
    <w:rsid w:val="00C542B4"/>
    <w:rsid w:val="00C562A9"/>
    <w:rsid w:val="00C6337D"/>
    <w:rsid w:val="00C65749"/>
    <w:rsid w:val="00C70A36"/>
    <w:rsid w:val="00C74C70"/>
    <w:rsid w:val="00C75C14"/>
    <w:rsid w:val="00C7776A"/>
    <w:rsid w:val="00C8006F"/>
    <w:rsid w:val="00C831D5"/>
    <w:rsid w:val="00C84B93"/>
    <w:rsid w:val="00C877FD"/>
    <w:rsid w:val="00C911FE"/>
    <w:rsid w:val="00C978A2"/>
    <w:rsid w:val="00CA2C32"/>
    <w:rsid w:val="00CA62E7"/>
    <w:rsid w:val="00CB7351"/>
    <w:rsid w:val="00CB75EF"/>
    <w:rsid w:val="00CC4C00"/>
    <w:rsid w:val="00CC56D5"/>
    <w:rsid w:val="00CD55C8"/>
    <w:rsid w:val="00CD7699"/>
    <w:rsid w:val="00CD7FFD"/>
    <w:rsid w:val="00CE1422"/>
    <w:rsid w:val="00CE2E55"/>
    <w:rsid w:val="00CE4550"/>
    <w:rsid w:val="00CE53CD"/>
    <w:rsid w:val="00CE7AA1"/>
    <w:rsid w:val="00CF62AE"/>
    <w:rsid w:val="00CF6CD7"/>
    <w:rsid w:val="00D02DAB"/>
    <w:rsid w:val="00D04855"/>
    <w:rsid w:val="00D04F87"/>
    <w:rsid w:val="00D04FC3"/>
    <w:rsid w:val="00D07D1D"/>
    <w:rsid w:val="00D106B5"/>
    <w:rsid w:val="00D11D43"/>
    <w:rsid w:val="00D122AE"/>
    <w:rsid w:val="00D1238F"/>
    <w:rsid w:val="00D12F50"/>
    <w:rsid w:val="00D20C60"/>
    <w:rsid w:val="00D20CF4"/>
    <w:rsid w:val="00D23201"/>
    <w:rsid w:val="00D23B0A"/>
    <w:rsid w:val="00D24428"/>
    <w:rsid w:val="00D246D3"/>
    <w:rsid w:val="00D26524"/>
    <w:rsid w:val="00D32DFB"/>
    <w:rsid w:val="00D33B1E"/>
    <w:rsid w:val="00D33DEA"/>
    <w:rsid w:val="00D34B65"/>
    <w:rsid w:val="00D413E4"/>
    <w:rsid w:val="00D422BB"/>
    <w:rsid w:val="00D46542"/>
    <w:rsid w:val="00D51CB9"/>
    <w:rsid w:val="00D526E0"/>
    <w:rsid w:val="00D5685F"/>
    <w:rsid w:val="00D56F63"/>
    <w:rsid w:val="00D6183C"/>
    <w:rsid w:val="00D628FA"/>
    <w:rsid w:val="00D62AEB"/>
    <w:rsid w:val="00D649C8"/>
    <w:rsid w:val="00D66308"/>
    <w:rsid w:val="00D7088A"/>
    <w:rsid w:val="00D70BEF"/>
    <w:rsid w:val="00D70C0E"/>
    <w:rsid w:val="00D73E70"/>
    <w:rsid w:val="00D741E9"/>
    <w:rsid w:val="00D77410"/>
    <w:rsid w:val="00D77B09"/>
    <w:rsid w:val="00D80D1D"/>
    <w:rsid w:val="00D81C2C"/>
    <w:rsid w:val="00D81CFF"/>
    <w:rsid w:val="00D8284C"/>
    <w:rsid w:val="00D83F8A"/>
    <w:rsid w:val="00D85B3E"/>
    <w:rsid w:val="00D8628F"/>
    <w:rsid w:val="00D86577"/>
    <w:rsid w:val="00D86F38"/>
    <w:rsid w:val="00D9693A"/>
    <w:rsid w:val="00D96F10"/>
    <w:rsid w:val="00DA117F"/>
    <w:rsid w:val="00DA3998"/>
    <w:rsid w:val="00DB10F3"/>
    <w:rsid w:val="00DB1A7A"/>
    <w:rsid w:val="00DB2033"/>
    <w:rsid w:val="00DC0669"/>
    <w:rsid w:val="00DC0C32"/>
    <w:rsid w:val="00DC33C3"/>
    <w:rsid w:val="00DC45D6"/>
    <w:rsid w:val="00DC7A7A"/>
    <w:rsid w:val="00DD0EF4"/>
    <w:rsid w:val="00DD1F35"/>
    <w:rsid w:val="00DD2187"/>
    <w:rsid w:val="00DD2ADA"/>
    <w:rsid w:val="00DE0961"/>
    <w:rsid w:val="00DE1884"/>
    <w:rsid w:val="00DE3C61"/>
    <w:rsid w:val="00DF1679"/>
    <w:rsid w:val="00DF3088"/>
    <w:rsid w:val="00DF434F"/>
    <w:rsid w:val="00DF471A"/>
    <w:rsid w:val="00E01587"/>
    <w:rsid w:val="00E03680"/>
    <w:rsid w:val="00E03A5C"/>
    <w:rsid w:val="00E11852"/>
    <w:rsid w:val="00E126F9"/>
    <w:rsid w:val="00E3080E"/>
    <w:rsid w:val="00E30D90"/>
    <w:rsid w:val="00E3183D"/>
    <w:rsid w:val="00E31FDE"/>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7191A"/>
    <w:rsid w:val="00E75E15"/>
    <w:rsid w:val="00E76528"/>
    <w:rsid w:val="00E769B7"/>
    <w:rsid w:val="00E77718"/>
    <w:rsid w:val="00E77F57"/>
    <w:rsid w:val="00E83295"/>
    <w:rsid w:val="00E90B1D"/>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D0564"/>
    <w:rsid w:val="00ED25AB"/>
    <w:rsid w:val="00ED4565"/>
    <w:rsid w:val="00ED6F3E"/>
    <w:rsid w:val="00EE207C"/>
    <w:rsid w:val="00EE245E"/>
    <w:rsid w:val="00EE415B"/>
    <w:rsid w:val="00EE4D25"/>
    <w:rsid w:val="00EE54C3"/>
    <w:rsid w:val="00EE58B6"/>
    <w:rsid w:val="00EE713D"/>
    <w:rsid w:val="00EF08E9"/>
    <w:rsid w:val="00EF2FEE"/>
    <w:rsid w:val="00F01BDE"/>
    <w:rsid w:val="00F075B7"/>
    <w:rsid w:val="00F10451"/>
    <w:rsid w:val="00F139D3"/>
    <w:rsid w:val="00F21C59"/>
    <w:rsid w:val="00F22643"/>
    <w:rsid w:val="00F2288B"/>
    <w:rsid w:val="00F241E8"/>
    <w:rsid w:val="00F24EDF"/>
    <w:rsid w:val="00F27A2E"/>
    <w:rsid w:val="00F31F70"/>
    <w:rsid w:val="00F334AF"/>
    <w:rsid w:val="00F334CD"/>
    <w:rsid w:val="00F35163"/>
    <w:rsid w:val="00F355C6"/>
    <w:rsid w:val="00F36807"/>
    <w:rsid w:val="00F5056E"/>
    <w:rsid w:val="00F538B1"/>
    <w:rsid w:val="00F607F2"/>
    <w:rsid w:val="00F627EF"/>
    <w:rsid w:val="00F63D62"/>
    <w:rsid w:val="00F64057"/>
    <w:rsid w:val="00F73025"/>
    <w:rsid w:val="00F734BB"/>
    <w:rsid w:val="00F761C4"/>
    <w:rsid w:val="00F774F8"/>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 w:type="character" w:styleId="CommentReference">
    <w:name w:val="annotation reference"/>
    <w:basedOn w:val="DefaultParagraphFont"/>
    <w:uiPriority w:val="99"/>
    <w:semiHidden/>
    <w:unhideWhenUsed/>
    <w:rsid w:val="00CC4C00"/>
    <w:rPr>
      <w:sz w:val="16"/>
      <w:szCs w:val="16"/>
    </w:rPr>
  </w:style>
  <w:style w:type="paragraph" w:styleId="CommentText">
    <w:name w:val="annotation text"/>
    <w:basedOn w:val="Normal"/>
    <w:link w:val="CommentTextChar"/>
    <w:uiPriority w:val="99"/>
    <w:semiHidden/>
    <w:unhideWhenUsed/>
    <w:rsid w:val="00CC4C00"/>
    <w:pPr>
      <w:spacing w:line="240" w:lineRule="auto"/>
    </w:pPr>
    <w:rPr>
      <w:sz w:val="20"/>
      <w:szCs w:val="20"/>
    </w:rPr>
  </w:style>
  <w:style w:type="character" w:customStyle="1" w:styleId="CommentTextChar">
    <w:name w:val="Comment Text Char"/>
    <w:basedOn w:val="DefaultParagraphFont"/>
    <w:link w:val="CommentText"/>
    <w:uiPriority w:val="99"/>
    <w:semiHidden/>
    <w:rsid w:val="00CC4C00"/>
    <w:rPr>
      <w:sz w:val="20"/>
      <w:szCs w:val="20"/>
    </w:rPr>
  </w:style>
  <w:style w:type="paragraph" w:styleId="CommentSubject">
    <w:name w:val="annotation subject"/>
    <w:basedOn w:val="CommentText"/>
    <w:next w:val="CommentText"/>
    <w:link w:val="CommentSubjectChar"/>
    <w:uiPriority w:val="99"/>
    <w:semiHidden/>
    <w:unhideWhenUsed/>
    <w:rsid w:val="00CC4C00"/>
    <w:rPr>
      <w:b/>
      <w:bCs/>
    </w:rPr>
  </w:style>
  <w:style w:type="character" w:customStyle="1" w:styleId="CommentSubjectChar">
    <w:name w:val="Comment Subject Char"/>
    <w:basedOn w:val="CommentTextChar"/>
    <w:link w:val="CommentSubject"/>
    <w:uiPriority w:val="99"/>
    <w:semiHidden/>
    <w:rsid w:val="00CC4C0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ancomercantil.com" TargetMode="External"/><Relationship Id="rId18" Type="http://schemas.openxmlformats.org/officeDocument/2006/relationships/hyperlink" Target="http://www.bancomercantil.com" TargetMode="External"/><Relationship Id="rId26" Type="http://schemas.openxmlformats.org/officeDocument/2006/relationships/diagramData" Target="diagrams/data1.xml"/><Relationship Id="rId39" Type="http://schemas.openxmlformats.org/officeDocument/2006/relationships/hyperlink" Target="http://www.bancomercantil.com" TargetMode="External"/><Relationship Id="rId3" Type="http://schemas.openxmlformats.org/officeDocument/2006/relationships/numbering" Target="numbering.xml"/><Relationship Id="rId21" Type="http://schemas.openxmlformats.org/officeDocument/2006/relationships/image" Target="media/image1.jpeg"/><Relationship Id="rId34" Type="http://schemas.openxmlformats.org/officeDocument/2006/relationships/diagramColors" Target="diagrams/colors2.xml"/><Relationship Id="rId42" Type="http://schemas.openxmlformats.org/officeDocument/2006/relationships/hyperlink" Target="http://www.bancomercantil.com/" TargetMode="External"/><Relationship Id="rId47" Type="http://schemas.openxmlformats.org/officeDocument/2006/relationships/hyperlink" Target="http://www.bancomercantil.com/" TargetMode="Externa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bancomercantil.com" TargetMode="External"/><Relationship Id="rId25" Type="http://schemas.openxmlformats.org/officeDocument/2006/relationships/image" Target="media/image4.emf"/><Relationship Id="rId33" Type="http://schemas.openxmlformats.org/officeDocument/2006/relationships/diagramQuickStyle" Target="diagrams/quickStyle2.xml"/><Relationship Id="rId38" Type="http://schemas.openxmlformats.org/officeDocument/2006/relationships/hyperlink" Target="http://www.bancomercantil.com" TargetMode="External"/><Relationship Id="rId46" Type="http://schemas.openxmlformats.org/officeDocument/2006/relationships/hyperlink" Target="http://www.bancomercantil.com/" TargetMode="External"/><Relationship Id="rId2" Type="http://schemas.openxmlformats.org/officeDocument/2006/relationships/customXml" Target="../customXml/item2.xml"/><Relationship Id="rId16" Type="http://schemas.openxmlformats.org/officeDocument/2006/relationships/hyperlink" Target="http://www.bancomercantil.com" TargetMode="External"/><Relationship Id="rId20" Type="http://schemas.openxmlformats.org/officeDocument/2006/relationships/hyperlink" Target="http://www.bancomercantil.com" TargetMode="External"/><Relationship Id="rId29" Type="http://schemas.openxmlformats.org/officeDocument/2006/relationships/diagramColors" Target="diagrams/colors1.xml"/><Relationship Id="rId41" Type="http://schemas.openxmlformats.org/officeDocument/2006/relationships/hyperlink" Target="mailto:solsire.torres@gmailcom"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Microsoft_Office_Excel_97-2003_Worksheet1.xls"/><Relationship Id="rId32" Type="http://schemas.openxmlformats.org/officeDocument/2006/relationships/diagramLayout" Target="diagrams/layout2.xml"/><Relationship Id="rId37" Type="http://schemas.openxmlformats.org/officeDocument/2006/relationships/hyperlink" Target="http://www.bancomercantil.com" TargetMode="External"/><Relationship Id="rId40" Type="http://schemas.openxmlformats.org/officeDocument/2006/relationships/hyperlink" Target="http://www.bancomercantil.com/" TargetMode="External"/><Relationship Id="rId45" Type="http://schemas.openxmlformats.org/officeDocument/2006/relationships/hyperlink" Target="http://www.bancomercantil.com/"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ancomercantil.com" TargetMode="External"/><Relationship Id="rId23" Type="http://schemas.openxmlformats.org/officeDocument/2006/relationships/image" Target="media/image3.emf"/><Relationship Id="rId28" Type="http://schemas.openxmlformats.org/officeDocument/2006/relationships/diagramQuickStyle" Target="diagrams/quickStyle1.xml"/><Relationship Id="rId36" Type="http://schemas.openxmlformats.org/officeDocument/2006/relationships/hyperlink" Target="http://www.bancomercantil.com" TargetMode="External"/><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bancomercantil.com" TargetMode="External"/><Relationship Id="rId31" Type="http://schemas.openxmlformats.org/officeDocument/2006/relationships/diagramData" Target="diagrams/data2.xml"/><Relationship Id="rId44" Type="http://schemas.openxmlformats.org/officeDocument/2006/relationships/hyperlink" Target="http://www.bancomercantil.com/"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2.emf"/><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hyperlink" Target="http://www.bancomercantil.com/" TargetMode="External"/><Relationship Id="rId48" Type="http://schemas.openxmlformats.org/officeDocument/2006/relationships/hyperlink" Target="http://www.bancomercantil.com/" TargetMode="External"/><Relationship Id="rId8" Type="http://schemas.openxmlformats.org/officeDocument/2006/relationships/endnotes" Target="endnotes.xml"/><Relationship Id="rId51"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B1F9C96A-FDAE-43F9-A18E-1998D35C7441}" type="presOf" srcId="{F1DE4F72-2A9C-E147-A381-AB8BF055B27C}" destId="{3359A7AE-5CE7-FC46-8D6C-DEBCD6C8A340}"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FC34D2EA-F42C-4FDB-9C7E-F18D00F00BF4}" type="presOf" srcId="{0F1B4749-6D16-4D3D-B227-424A2292EB7E}" destId="{480563FD-1E37-1841-A37F-B51C7BF38CDC}" srcOrd="0" destOrd="0" presId="urn:microsoft.com/office/officeart/2005/8/layout/process1"/>
    <dgm:cxn modelId="{8BD6DFB9-9EC7-493D-8AD0-A4DFC1A48604}" type="presOf" srcId="{F1DE4F72-2A9C-E147-A381-AB8BF055B27C}" destId="{C4CD69D9-E183-1444-AD01-B78D69A7AFFA}"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1E227B94-F10D-4241-BB68-61171BE2FCFB}" type="presOf" srcId="{6F36157D-010A-F044-AE86-A3173571634B}" destId="{BAA7AE9B-FD05-954A-962A-204BC282B45C}" srcOrd="0" destOrd="0" presId="urn:microsoft.com/office/officeart/2005/8/layout/process1"/>
    <dgm:cxn modelId="{95D49B0A-76AA-4746-99DE-611931F21B00}" type="presOf" srcId="{452EE09F-3FB5-6C41-B07E-4F77C4A37AF9}" destId="{9733CB45-2B1E-A74B-8C84-776CFF9362A7}" srcOrd="1" destOrd="0" presId="urn:microsoft.com/office/officeart/2005/8/layout/process1"/>
    <dgm:cxn modelId="{9AEE986D-D0E4-46D2-8A92-A545FB02CC85}" type="presOf" srcId="{78F23872-705F-41E5-A156-41D1DE184C8B}" destId="{1BC5F907-57EE-A04A-98C7-03023C803EE5}" srcOrd="0" destOrd="0" presId="urn:microsoft.com/office/officeart/2005/8/layout/process1"/>
    <dgm:cxn modelId="{5F25BC06-281B-40D3-AFBB-9716099B81B3}" type="presOf" srcId="{3C1FAB5B-E516-3A43-8DC3-2B4BC56C87A7}" destId="{849B5EAA-CA80-EB4C-9F3B-27A43E881D66}" srcOrd="0" destOrd="0" presId="urn:microsoft.com/office/officeart/2005/8/layout/process1"/>
    <dgm:cxn modelId="{D5AC6A24-D303-4C66-A695-B35ED49581C7}" type="presOf" srcId="{0B10AC3F-AA48-4D78-8C8C-3890B1E7B7F5}" destId="{A09B0E8E-B546-354C-9AA4-789801892C9F}" srcOrd="1" destOrd="0" presId="urn:microsoft.com/office/officeart/2005/8/layout/process1"/>
    <dgm:cxn modelId="{CF59B06C-3D58-4F53-86E3-EB5C74B9E4AC}" type="presOf" srcId="{167C915A-5FF7-4CD0-999B-B62BF8152A28}" destId="{3644A00E-70D1-1B45-8AA5-7B8CAB16DAD3}" srcOrd="0" destOrd="0" presId="urn:microsoft.com/office/officeart/2005/8/layout/process1"/>
    <dgm:cxn modelId="{BEB86456-7EE1-40F4-916F-DE738DFEC07A}" type="presOf" srcId="{0F1B4749-6D16-4D3D-B227-424A2292EB7E}" destId="{45B0C0D3-3F0C-F645-A364-03449968CCD1}" srcOrd="1" destOrd="0" presId="urn:microsoft.com/office/officeart/2005/8/layout/process1"/>
    <dgm:cxn modelId="{BB6DE429-EE65-44F7-805F-02B96928BA68}" type="presOf" srcId="{D33C7C30-B493-4A82-96C6-9E2972A1C5F7}" destId="{2F625C6B-1FB6-A049-9544-12ABAB19B58D}" srcOrd="0" destOrd="0" presId="urn:microsoft.com/office/officeart/2005/8/layout/process1"/>
    <dgm:cxn modelId="{2820977C-D205-4EA9-AAE5-A6F58A4FA7CB}" type="presOf" srcId="{452EE09F-3FB5-6C41-B07E-4F77C4A37AF9}" destId="{A8581A32-535D-8146-AE02-7E6A8E51C8E1}"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063D12D1-BB2F-084F-8F96-948B92A590F3}" srcId="{78F23872-705F-41E5-A156-41D1DE184C8B}" destId="{F7E22E79-0E2E-D045-87C5-91D00256227D}" srcOrd="4" destOrd="0" parTransId="{162192AB-9C44-1E46-9D34-93260B077A18}" sibTransId="{F1DE4F72-2A9C-E147-A381-AB8BF055B27C}"/>
    <dgm:cxn modelId="{1712D2E5-22DA-4799-94A0-8A38E917B15E}" type="presOf" srcId="{F7E22E79-0E2E-D045-87C5-91D00256227D}" destId="{159ECA77-1AE3-5946-9016-D40898CE21CE}"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BF921101-41C9-464D-A64D-BC415E25112C}" type="presOf" srcId="{EF7CA7C1-7FC5-49CC-809C-109B7E28F818}" destId="{A5DB0E9D-3499-944F-B9E9-258168E44F0D}" srcOrd="0" destOrd="0" presId="urn:microsoft.com/office/officeart/2005/8/layout/process1"/>
    <dgm:cxn modelId="{BF2158DD-2DB1-4DF8-94D5-66DE592F761F}"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7E3F57C7-F114-4F65-B74A-7706C022B559}" type="presOf" srcId="{0B10AC3F-AA48-4D78-8C8C-3890B1E7B7F5}" destId="{0E742150-8A71-B047-8B03-BF6BB2D98FFE}" srcOrd="0" destOrd="0" presId="urn:microsoft.com/office/officeart/2005/8/layout/process1"/>
    <dgm:cxn modelId="{458170A6-CB0C-4E5D-A4C3-F7AA727E0540}" type="presOf" srcId="{EF7CA7C1-7FC5-49CC-809C-109B7E28F818}" destId="{BF047270-6176-234D-B1AB-5B2B8D5EA3C2}" srcOrd="1" destOrd="0" presId="urn:microsoft.com/office/officeart/2005/8/layout/process1"/>
    <dgm:cxn modelId="{3CC424D1-1A10-4FEF-BF7E-33C35DB47CB9}" type="presParOf" srcId="{1BC5F907-57EE-A04A-98C7-03023C803EE5}" destId="{0EC15947-0AC6-0948-A924-5A00D1AABCF0}" srcOrd="0" destOrd="0" presId="urn:microsoft.com/office/officeart/2005/8/layout/process1"/>
    <dgm:cxn modelId="{2B916FC1-6063-43D3-9298-4ADD9EF5DA7E}" type="presParOf" srcId="{1BC5F907-57EE-A04A-98C7-03023C803EE5}" destId="{480563FD-1E37-1841-A37F-B51C7BF38CDC}" srcOrd="1" destOrd="0" presId="urn:microsoft.com/office/officeart/2005/8/layout/process1"/>
    <dgm:cxn modelId="{45F564F0-0004-4E1B-999B-CE84C7038E87}" type="presParOf" srcId="{480563FD-1E37-1841-A37F-B51C7BF38CDC}" destId="{45B0C0D3-3F0C-F645-A364-03449968CCD1}" srcOrd="0" destOrd="0" presId="urn:microsoft.com/office/officeart/2005/8/layout/process1"/>
    <dgm:cxn modelId="{ADCA7F4B-3DDC-4600-9ADD-ED1A6C3A6A25}" type="presParOf" srcId="{1BC5F907-57EE-A04A-98C7-03023C803EE5}" destId="{2F625C6B-1FB6-A049-9544-12ABAB19B58D}" srcOrd="2" destOrd="0" presId="urn:microsoft.com/office/officeart/2005/8/layout/process1"/>
    <dgm:cxn modelId="{7609D109-D9F1-4BDD-9A90-0BB2B8CD4C7A}" type="presParOf" srcId="{1BC5F907-57EE-A04A-98C7-03023C803EE5}" destId="{A5DB0E9D-3499-944F-B9E9-258168E44F0D}" srcOrd="3" destOrd="0" presId="urn:microsoft.com/office/officeart/2005/8/layout/process1"/>
    <dgm:cxn modelId="{29E34E5C-B472-4A30-A95D-42EE98346C88}" type="presParOf" srcId="{A5DB0E9D-3499-944F-B9E9-258168E44F0D}" destId="{BF047270-6176-234D-B1AB-5B2B8D5EA3C2}" srcOrd="0" destOrd="0" presId="urn:microsoft.com/office/officeart/2005/8/layout/process1"/>
    <dgm:cxn modelId="{3792C44C-49CC-496F-969D-6378FFDEAE1B}" type="presParOf" srcId="{1BC5F907-57EE-A04A-98C7-03023C803EE5}" destId="{3644A00E-70D1-1B45-8AA5-7B8CAB16DAD3}" srcOrd="4" destOrd="0" presId="urn:microsoft.com/office/officeart/2005/8/layout/process1"/>
    <dgm:cxn modelId="{67D23D5D-6B3E-4F02-909F-281513875502}" type="presParOf" srcId="{1BC5F907-57EE-A04A-98C7-03023C803EE5}" destId="{0E742150-8A71-B047-8B03-BF6BB2D98FFE}" srcOrd="5" destOrd="0" presId="urn:microsoft.com/office/officeart/2005/8/layout/process1"/>
    <dgm:cxn modelId="{22267BEA-7087-4E22-A078-9C798F34CD24}" type="presParOf" srcId="{0E742150-8A71-B047-8B03-BF6BB2D98FFE}" destId="{A09B0E8E-B546-354C-9AA4-789801892C9F}" srcOrd="0" destOrd="0" presId="urn:microsoft.com/office/officeart/2005/8/layout/process1"/>
    <dgm:cxn modelId="{49D98557-8353-4BA8-95FF-57EB0B126B96}" type="presParOf" srcId="{1BC5F907-57EE-A04A-98C7-03023C803EE5}" destId="{849B5EAA-CA80-EB4C-9F3B-27A43E881D66}" srcOrd="6" destOrd="0" presId="urn:microsoft.com/office/officeart/2005/8/layout/process1"/>
    <dgm:cxn modelId="{CA7F5315-9776-4282-8E45-45881B0E729A}" type="presParOf" srcId="{1BC5F907-57EE-A04A-98C7-03023C803EE5}" destId="{A8581A32-535D-8146-AE02-7E6A8E51C8E1}" srcOrd="7" destOrd="0" presId="urn:microsoft.com/office/officeart/2005/8/layout/process1"/>
    <dgm:cxn modelId="{3352FCCC-AB14-43A7-AE0D-388BE5ABF4C4}" type="presParOf" srcId="{A8581A32-535D-8146-AE02-7E6A8E51C8E1}" destId="{9733CB45-2B1E-A74B-8C84-776CFF9362A7}" srcOrd="0" destOrd="0" presId="urn:microsoft.com/office/officeart/2005/8/layout/process1"/>
    <dgm:cxn modelId="{B0ABB35D-5C83-49E2-87B1-EA7122CCD820}" type="presParOf" srcId="{1BC5F907-57EE-A04A-98C7-03023C803EE5}" destId="{159ECA77-1AE3-5946-9016-D40898CE21CE}" srcOrd="8" destOrd="0" presId="urn:microsoft.com/office/officeart/2005/8/layout/process1"/>
    <dgm:cxn modelId="{BC26A620-3AE2-4C7B-AF5A-437265073A4D}" type="presParOf" srcId="{1BC5F907-57EE-A04A-98C7-03023C803EE5}" destId="{3359A7AE-5CE7-FC46-8D6C-DEBCD6C8A340}" srcOrd="9" destOrd="0" presId="urn:microsoft.com/office/officeart/2005/8/layout/process1"/>
    <dgm:cxn modelId="{FAD9E705-7A97-4212-8514-4C52BC9EC6CF}" type="presParOf" srcId="{3359A7AE-5CE7-FC46-8D6C-DEBCD6C8A340}" destId="{C4CD69D9-E183-1444-AD01-B78D69A7AFFA}" srcOrd="0" destOrd="0" presId="urn:microsoft.com/office/officeart/2005/8/layout/process1"/>
    <dgm:cxn modelId="{7D480967-FF0E-4976-AF43-4B017732FB00}"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B6425B4B-E2C4-4AA9-9ACB-8A653B6FB108}" type="presOf" srcId="{9C88367F-7414-4462-ADAE-CBE0D740EB93}" destId="{0EC15947-0AC6-0948-A924-5A00D1AABCF0}"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0411A4F9-18A3-4ACD-A815-B28561D3654E}" type="presOf" srcId="{D33C7C30-B493-4A82-96C6-9E2972A1C5F7}" destId="{2F625C6B-1FB6-A049-9544-12ABAB19B58D}" srcOrd="0" destOrd="0" presId="urn:microsoft.com/office/officeart/2005/8/layout/process1"/>
    <dgm:cxn modelId="{1656FC10-D892-45FA-845C-3B27D4464CEA}" type="presOf" srcId="{167C915A-5FF7-4CD0-999B-B62BF8152A28}" destId="{3644A00E-70D1-1B45-8AA5-7B8CAB16DAD3}" srcOrd="0"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E6B37096-89BC-4B48-B641-CC8127874C8E}" type="presOf" srcId="{F1DE4F72-2A9C-E147-A381-AB8BF055B27C}" destId="{3359A7AE-5CE7-FC46-8D6C-DEBCD6C8A340}"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063D12D1-BB2F-084F-8F96-948B92A590F3}" srcId="{78F23872-705F-41E5-A156-41D1DE184C8B}" destId="{F7E22E79-0E2E-D045-87C5-91D00256227D}" srcOrd="4" destOrd="0" parTransId="{162192AB-9C44-1E46-9D34-93260B077A18}" sibTransId="{F1DE4F72-2A9C-E147-A381-AB8BF055B27C}"/>
    <dgm:cxn modelId="{AB0B71E1-5EA7-41C2-901F-3F26DA055CE8}" type="presOf" srcId="{EF7CA7C1-7FC5-49CC-809C-109B7E28F818}" destId="{BF047270-6176-234D-B1AB-5B2B8D5EA3C2}" srcOrd="1" destOrd="0" presId="urn:microsoft.com/office/officeart/2005/8/layout/process1"/>
    <dgm:cxn modelId="{A1791823-D968-4110-B2BA-82D457CC88BD}" type="presOf" srcId="{0F1B4749-6D16-4D3D-B227-424A2292EB7E}" destId="{45B0C0D3-3F0C-F645-A364-03449968CCD1}" srcOrd="1" destOrd="0" presId="urn:microsoft.com/office/officeart/2005/8/layout/process1"/>
    <dgm:cxn modelId="{DA1876B0-4109-44A5-939D-4F3C87D2AA0A}" type="presOf" srcId="{6F36157D-010A-F044-AE86-A3173571634B}" destId="{BAA7AE9B-FD05-954A-962A-204BC282B45C}" srcOrd="0" destOrd="0" presId="urn:microsoft.com/office/officeart/2005/8/layout/process1"/>
    <dgm:cxn modelId="{4F2C4B34-696B-4B83-8FC2-CC8EA6F29988}" type="presOf" srcId="{0F1B4749-6D16-4D3D-B227-424A2292EB7E}" destId="{480563FD-1E37-1841-A37F-B51C7BF38CDC}"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244CD2D2-899E-469D-8F46-70B4D9144F4D}" type="presOf" srcId="{0B10AC3F-AA48-4D78-8C8C-3890B1E7B7F5}" destId="{A09B0E8E-B546-354C-9AA4-789801892C9F}" srcOrd="1" destOrd="0" presId="urn:microsoft.com/office/officeart/2005/8/layout/process1"/>
    <dgm:cxn modelId="{66E95579-BE0B-4C0C-A11B-533E2304EDDA}" type="presOf" srcId="{3C1FAB5B-E516-3A43-8DC3-2B4BC56C87A7}" destId="{849B5EAA-CA80-EB4C-9F3B-27A43E881D66}" srcOrd="0" destOrd="0" presId="urn:microsoft.com/office/officeart/2005/8/layout/process1"/>
    <dgm:cxn modelId="{33737BDD-985F-474E-BAB6-A685A986D601}" type="presOf" srcId="{452EE09F-3FB5-6C41-B07E-4F77C4A37AF9}" destId="{9733CB45-2B1E-A74B-8C84-776CFF9362A7}" srcOrd="1" destOrd="0" presId="urn:microsoft.com/office/officeart/2005/8/layout/process1"/>
    <dgm:cxn modelId="{4C449AED-B4E2-48D1-BDD9-369C1E407043}" type="presOf" srcId="{0B10AC3F-AA48-4D78-8C8C-3890B1E7B7F5}" destId="{0E742150-8A71-B047-8B03-BF6BB2D98FFE}" srcOrd="0" destOrd="0" presId="urn:microsoft.com/office/officeart/2005/8/layout/process1"/>
    <dgm:cxn modelId="{52D0D022-DB0D-41D1-A479-2A94C8DF3BDD}" type="presOf" srcId="{78F23872-705F-41E5-A156-41D1DE184C8B}" destId="{1BC5F907-57EE-A04A-98C7-03023C803EE5}" srcOrd="0" destOrd="0" presId="urn:microsoft.com/office/officeart/2005/8/layout/process1"/>
    <dgm:cxn modelId="{20BEF6F5-6FCB-46C0-B64B-24EE2507C5A0}" type="presOf" srcId="{F7E22E79-0E2E-D045-87C5-91D00256227D}" destId="{159ECA77-1AE3-5946-9016-D40898CE21CE}"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F8F9AC4D-ECEE-43D1-BFAB-690AE5885090}" type="presOf" srcId="{F1DE4F72-2A9C-E147-A381-AB8BF055B27C}" destId="{C4CD69D9-E183-1444-AD01-B78D69A7AFFA}" srcOrd="1" destOrd="0" presId="urn:microsoft.com/office/officeart/2005/8/layout/process1"/>
    <dgm:cxn modelId="{C7BD0AF1-26CC-4B3B-9675-E236665647C6}" type="presOf" srcId="{EF7CA7C1-7FC5-49CC-809C-109B7E28F818}" destId="{A5DB0E9D-3499-944F-B9E9-258168E44F0D}" srcOrd="0" destOrd="0" presId="urn:microsoft.com/office/officeart/2005/8/layout/process1"/>
    <dgm:cxn modelId="{28C1FB10-486E-4D19-A115-12B8A741249C}" type="presOf" srcId="{452EE09F-3FB5-6C41-B07E-4F77C4A37AF9}" destId="{A8581A32-535D-8146-AE02-7E6A8E51C8E1}" srcOrd="0" destOrd="0" presId="urn:microsoft.com/office/officeart/2005/8/layout/process1"/>
    <dgm:cxn modelId="{15CAC87E-940C-4FCC-A3B8-E1A920F86640}" type="presParOf" srcId="{1BC5F907-57EE-A04A-98C7-03023C803EE5}" destId="{0EC15947-0AC6-0948-A924-5A00D1AABCF0}" srcOrd="0" destOrd="0" presId="urn:microsoft.com/office/officeart/2005/8/layout/process1"/>
    <dgm:cxn modelId="{9EE1C847-3393-4246-AE87-A58811B2A47B}" type="presParOf" srcId="{1BC5F907-57EE-A04A-98C7-03023C803EE5}" destId="{480563FD-1E37-1841-A37F-B51C7BF38CDC}" srcOrd="1" destOrd="0" presId="urn:microsoft.com/office/officeart/2005/8/layout/process1"/>
    <dgm:cxn modelId="{FA769FFD-5220-44C5-85E8-84A2B972FCE4}" type="presParOf" srcId="{480563FD-1E37-1841-A37F-B51C7BF38CDC}" destId="{45B0C0D3-3F0C-F645-A364-03449968CCD1}" srcOrd="0" destOrd="0" presId="urn:microsoft.com/office/officeart/2005/8/layout/process1"/>
    <dgm:cxn modelId="{DDEDBC12-5A7E-439E-AB56-E00DBFE96BC7}" type="presParOf" srcId="{1BC5F907-57EE-A04A-98C7-03023C803EE5}" destId="{2F625C6B-1FB6-A049-9544-12ABAB19B58D}" srcOrd="2" destOrd="0" presId="urn:microsoft.com/office/officeart/2005/8/layout/process1"/>
    <dgm:cxn modelId="{5D9358CD-9FF8-4064-A69D-21131DBA8FAF}" type="presParOf" srcId="{1BC5F907-57EE-A04A-98C7-03023C803EE5}" destId="{A5DB0E9D-3499-944F-B9E9-258168E44F0D}" srcOrd="3" destOrd="0" presId="urn:microsoft.com/office/officeart/2005/8/layout/process1"/>
    <dgm:cxn modelId="{B62FB237-EA4F-4EED-9915-55E057C6130C}" type="presParOf" srcId="{A5DB0E9D-3499-944F-B9E9-258168E44F0D}" destId="{BF047270-6176-234D-B1AB-5B2B8D5EA3C2}" srcOrd="0" destOrd="0" presId="urn:microsoft.com/office/officeart/2005/8/layout/process1"/>
    <dgm:cxn modelId="{3E73F6F6-E5C9-4FE8-895D-FEF54145A327}" type="presParOf" srcId="{1BC5F907-57EE-A04A-98C7-03023C803EE5}" destId="{3644A00E-70D1-1B45-8AA5-7B8CAB16DAD3}" srcOrd="4" destOrd="0" presId="urn:microsoft.com/office/officeart/2005/8/layout/process1"/>
    <dgm:cxn modelId="{CA73031C-8207-46FF-BAF6-21F4BC48DFF8}" type="presParOf" srcId="{1BC5F907-57EE-A04A-98C7-03023C803EE5}" destId="{0E742150-8A71-B047-8B03-BF6BB2D98FFE}" srcOrd="5" destOrd="0" presId="urn:microsoft.com/office/officeart/2005/8/layout/process1"/>
    <dgm:cxn modelId="{EC512333-BA92-46A9-8522-FD37A30571B4}" type="presParOf" srcId="{0E742150-8A71-B047-8B03-BF6BB2D98FFE}" destId="{A09B0E8E-B546-354C-9AA4-789801892C9F}" srcOrd="0" destOrd="0" presId="urn:microsoft.com/office/officeart/2005/8/layout/process1"/>
    <dgm:cxn modelId="{8D9DE050-3F26-4FD2-B8F3-02CEF836DA52}" type="presParOf" srcId="{1BC5F907-57EE-A04A-98C7-03023C803EE5}" destId="{849B5EAA-CA80-EB4C-9F3B-27A43E881D66}" srcOrd="6" destOrd="0" presId="urn:microsoft.com/office/officeart/2005/8/layout/process1"/>
    <dgm:cxn modelId="{F1FB890E-90BB-486C-9F56-A0D6F80AF8A7}" type="presParOf" srcId="{1BC5F907-57EE-A04A-98C7-03023C803EE5}" destId="{A8581A32-535D-8146-AE02-7E6A8E51C8E1}" srcOrd="7" destOrd="0" presId="urn:microsoft.com/office/officeart/2005/8/layout/process1"/>
    <dgm:cxn modelId="{A21B57BC-6659-47CA-8DFF-F90168C74152}" type="presParOf" srcId="{A8581A32-535D-8146-AE02-7E6A8E51C8E1}" destId="{9733CB45-2B1E-A74B-8C84-776CFF9362A7}" srcOrd="0" destOrd="0" presId="urn:microsoft.com/office/officeart/2005/8/layout/process1"/>
    <dgm:cxn modelId="{0B7C1A11-2DC6-484B-B664-EEE1756A8118}" type="presParOf" srcId="{1BC5F907-57EE-A04A-98C7-03023C803EE5}" destId="{159ECA77-1AE3-5946-9016-D40898CE21CE}" srcOrd="8" destOrd="0" presId="urn:microsoft.com/office/officeart/2005/8/layout/process1"/>
    <dgm:cxn modelId="{BAFCA284-58C4-4AFD-BB08-F73BE0B25EB1}" type="presParOf" srcId="{1BC5F907-57EE-A04A-98C7-03023C803EE5}" destId="{3359A7AE-5CE7-FC46-8D6C-DEBCD6C8A340}" srcOrd="9" destOrd="0" presId="urn:microsoft.com/office/officeart/2005/8/layout/process1"/>
    <dgm:cxn modelId="{7E27DC86-D97E-4C21-A5D8-174C37496FA3}" type="presParOf" srcId="{3359A7AE-5CE7-FC46-8D6C-DEBCD6C8A340}" destId="{C4CD69D9-E183-1444-AD01-B78D69A7AFFA}" srcOrd="0" destOrd="0" presId="urn:microsoft.com/office/officeart/2005/8/layout/process1"/>
    <dgm:cxn modelId="{50A52CD9-26DC-4D99-ACBA-1FB8CFEA8D39}"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EC15947-0AC6-0948-A924-5A00D1AABCF0}">
      <dsp:nvSpPr>
        <dsp:cNvPr id="0" name=""/>
        <dsp:cNvSpPr/>
      </dsp:nvSpPr>
      <dsp:spPr>
        <a:xfrm>
          <a:off x="0"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0" y="1234845"/>
        <a:ext cx="1128395" cy="232138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255616"/>
        <a:ext cx="239219" cy="279841"/>
      </dsp:txXfrm>
    </dsp:sp>
    <dsp:sp modelId="{2F625C6B-1FB6-A049-9544-12ABAB19B58D}">
      <dsp:nvSpPr>
        <dsp:cNvPr id="0" name=""/>
        <dsp:cNvSpPr/>
      </dsp:nvSpPr>
      <dsp:spPr>
        <a:xfrm>
          <a:off x="157975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579752" y="1234845"/>
        <a:ext cx="1128395" cy="232138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255616"/>
        <a:ext cx="239219" cy="279841"/>
      </dsp:txXfrm>
    </dsp:sp>
    <dsp:sp modelId="{3644A00E-70D1-1B45-8AA5-7B8CAB16DAD3}">
      <dsp:nvSpPr>
        <dsp:cNvPr id="0" name=""/>
        <dsp:cNvSpPr/>
      </dsp:nvSpPr>
      <dsp:spPr>
        <a:xfrm>
          <a:off x="3159505"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59505" y="1234845"/>
        <a:ext cx="1128395" cy="232138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255616"/>
        <a:ext cx="239219" cy="279841"/>
      </dsp:txXfrm>
    </dsp:sp>
    <dsp:sp modelId="{849B5EAA-CA80-EB4C-9F3B-27A43E881D66}">
      <dsp:nvSpPr>
        <dsp:cNvPr id="0" name=""/>
        <dsp:cNvSpPr/>
      </dsp:nvSpPr>
      <dsp:spPr>
        <a:xfrm>
          <a:off x="4739258"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39258" y="1234845"/>
        <a:ext cx="1128395" cy="232138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255616"/>
        <a:ext cx="239219" cy="279841"/>
      </dsp:txXfrm>
    </dsp:sp>
    <dsp:sp modelId="{159ECA77-1AE3-5946-9016-D40898CE21CE}">
      <dsp:nvSpPr>
        <dsp:cNvPr id="0" name=""/>
        <dsp:cNvSpPr/>
      </dsp:nvSpPr>
      <dsp:spPr>
        <a:xfrm>
          <a:off x="631901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19012" y="1234845"/>
        <a:ext cx="1128395" cy="232138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255616"/>
        <a:ext cx="239219" cy="279841"/>
      </dsp:txXfrm>
    </dsp:sp>
    <dsp:sp modelId="{BAA7AE9B-FD05-954A-962A-204BC282B45C}">
      <dsp:nvSpPr>
        <dsp:cNvPr id="0" name=""/>
        <dsp:cNvSpPr/>
      </dsp:nvSpPr>
      <dsp:spPr>
        <a:xfrm>
          <a:off x="7898764"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898764" y="1234845"/>
        <a:ext cx="1128395" cy="232138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EC15947-0AC6-0948-A924-5A00D1AABCF0}">
      <dsp:nvSpPr>
        <dsp:cNvPr id="0" name=""/>
        <dsp:cNvSpPr/>
      </dsp:nvSpPr>
      <dsp:spPr>
        <a:xfrm>
          <a:off x="0"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0" y="1234845"/>
        <a:ext cx="1128395" cy="232138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255616"/>
        <a:ext cx="239219" cy="279841"/>
      </dsp:txXfrm>
    </dsp:sp>
    <dsp:sp modelId="{2F625C6B-1FB6-A049-9544-12ABAB19B58D}">
      <dsp:nvSpPr>
        <dsp:cNvPr id="0" name=""/>
        <dsp:cNvSpPr/>
      </dsp:nvSpPr>
      <dsp:spPr>
        <a:xfrm>
          <a:off x="157975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579752" y="1234845"/>
        <a:ext cx="1128395" cy="232138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255616"/>
        <a:ext cx="239219" cy="279841"/>
      </dsp:txXfrm>
    </dsp:sp>
    <dsp:sp modelId="{3644A00E-70D1-1B45-8AA5-7B8CAB16DAD3}">
      <dsp:nvSpPr>
        <dsp:cNvPr id="0" name=""/>
        <dsp:cNvSpPr/>
      </dsp:nvSpPr>
      <dsp:spPr>
        <a:xfrm>
          <a:off x="3159505"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59505" y="1234845"/>
        <a:ext cx="1128395" cy="232138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255616"/>
        <a:ext cx="239219" cy="279841"/>
      </dsp:txXfrm>
    </dsp:sp>
    <dsp:sp modelId="{849B5EAA-CA80-EB4C-9F3B-27A43E881D66}">
      <dsp:nvSpPr>
        <dsp:cNvPr id="0" name=""/>
        <dsp:cNvSpPr/>
      </dsp:nvSpPr>
      <dsp:spPr>
        <a:xfrm>
          <a:off x="4739258"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39258" y="1234845"/>
        <a:ext cx="1128395" cy="232138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255616"/>
        <a:ext cx="239219" cy="279841"/>
      </dsp:txXfrm>
    </dsp:sp>
    <dsp:sp modelId="{159ECA77-1AE3-5946-9016-D40898CE21CE}">
      <dsp:nvSpPr>
        <dsp:cNvPr id="0" name=""/>
        <dsp:cNvSpPr/>
      </dsp:nvSpPr>
      <dsp:spPr>
        <a:xfrm>
          <a:off x="631901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19012" y="1234845"/>
        <a:ext cx="1128395" cy="232138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255616"/>
        <a:ext cx="239219" cy="279841"/>
      </dsp:txXfrm>
    </dsp:sp>
    <dsp:sp modelId="{BAA7AE9B-FD05-954A-962A-204BC282B45C}">
      <dsp:nvSpPr>
        <dsp:cNvPr id="0" name=""/>
        <dsp:cNvSpPr/>
      </dsp:nvSpPr>
      <dsp:spPr>
        <a:xfrm>
          <a:off x="7898764"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898764" y="1234845"/>
        <a:ext cx="1128395" cy="23213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18B75-4D19-4795-8DA2-48D965FED921}">
  <ds:schemaRefs>
    <ds:schemaRef ds:uri="http://schemas.openxmlformats.org/officeDocument/2006/bibliography"/>
  </ds:schemaRefs>
</ds:datastoreItem>
</file>

<file path=customXml/itemProps2.xml><?xml version="1.0" encoding="utf-8"?>
<ds:datastoreItem xmlns:ds="http://schemas.openxmlformats.org/officeDocument/2006/customXml" ds:itemID="{DB75C35D-2592-46C9-BAD1-8D7DCEFA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1</Pages>
  <Words>9599</Words>
  <Characters>54715</Characters>
  <Application>Microsoft Office Word</Application>
  <DocSecurity>0</DocSecurity>
  <Lines>455</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UCAB</Company>
  <LinksUpToDate>false</LinksUpToDate>
  <CharactersWithSpaces>64186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Honack A. Villanueva T.</cp:lastModifiedBy>
  <cp:revision>3</cp:revision>
  <cp:lastPrinted>2011-11-02T02:56:00Z</cp:lastPrinted>
  <dcterms:created xsi:type="dcterms:W3CDTF">2011-04-27T17:03:00Z</dcterms:created>
  <dcterms:modified xsi:type="dcterms:W3CDTF">2011-12-21T16:09:00Z</dcterms:modified>
</cp:coreProperties>
</file>